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402" w14:textId="77777777" w:rsidR="002D2673" w:rsidRPr="002C6519" w:rsidRDefault="002D2673" w:rsidP="002D2673">
      <w:pPr>
        <w:spacing w:line="240" w:lineRule="auto"/>
        <w:rPr>
          <w:rFonts w:cs="Times New Roman"/>
          <w:sz w:val="16"/>
          <w:szCs w:val="16"/>
        </w:rPr>
      </w:pPr>
    </w:p>
    <w:p w14:paraId="450A8653" w14:textId="77777777" w:rsidR="002D2673" w:rsidRPr="002C6519" w:rsidRDefault="002D2673" w:rsidP="002D2673">
      <w:pPr>
        <w:spacing w:line="240" w:lineRule="auto"/>
        <w:rPr>
          <w:rFonts w:cs="Times New Roman"/>
          <w:szCs w:val="24"/>
        </w:rPr>
      </w:pPr>
    </w:p>
    <w:p w14:paraId="3FCFF2E6" w14:textId="77777777" w:rsidR="002D2673" w:rsidRPr="002C6519" w:rsidRDefault="002D2673" w:rsidP="002D2673">
      <w:pPr>
        <w:spacing w:line="240" w:lineRule="auto"/>
        <w:rPr>
          <w:rFonts w:cs="Times New Roman"/>
          <w:szCs w:val="24"/>
        </w:rPr>
      </w:pPr>
    </w:p>
    <w:p w14:paraId="27A625BE" w14:textId="77777777" w:rsidR="002D2673" w:rsidRPr="002C6519" w:rsidRDefault="002D2673" w:rsidP="002D2673">
      <w:pPr>
        <w:spacing w:line="240" w:lineRule="auto"/>
        <w:rPr>
          <w:rFonts w:cs="Times New Roman"/>
          <w:szCs w:val="24"/>
        </w:rPr>
      </w:pPr>
    </w:p>
    <w:p w14:paraId="2C02A8BD" w14:textId="77777777" w:rsidR="002D2673" w:rsidRPr="002C6519" w:rsidRDefault="002D2673" w:rsidP="002D2673">
      <w:pPr>
        <w:spacing w:line="240" w:lineRule="auto"/>
        <w:rPr>
          <w:rFonts w:cs="Times New Roman"/>
          <w:szCs w:val="24"/>
        </w:rPr>
      </w:pPr>
    </w:p>
    <w:p w14:paraId="7D1035C5" w14:textId="77777777" w:rsidR="002D2673" w:rsidRPr="002C6519" w:rsidRDefault="002D2673" w:rsidP="002D2673">
      <w:pPr>
        <w:spacing w:line="240" w:lineRule="auto"/>
        <w:rPr>
          <w:rFonts w:cs="Times New Roman"/>
          <w:szCs w:val="24"/>
        </w:rPr>
      </w:pPr>
    </w:p>
    <w:p w14:paraId="71EBC1F8" w14:textId="77777777" w:rsidR="002D2673" w:rsidRPr="002C6519" w:rsidRDefault="002D2673" w:rsidP="002D2673">
      <w:pPr>
        <w:spacing w:line="240" w:lineRule="auto"/>
        <w:rPr>
          <w:rFonts w:cs="Times New Roman"/>
          <w:szCs w:val="24"/>
        </w:rPr>
      </w:pPr>
    </w:p>
    <w:p w14:paraId="7C7D4D96" w14:textId="77777777" w:rsidR="002D2673" w:rsidRPr="002C6519" w:rsidRDefault="002D2673" w:rsidP="002D2673">
      <w:pPr>
        <w:spacing w:line="240" w:lineRule="auto"/>
        <w:rPr>
          <w:rFonts w:cs="Times New Roman"/>
          <w:b/>
          <w:sz w:val="28"/>
          <w:szCs w:val="28"/>
        </w:rPr>
      </w:pPr>
    </w:p>
    <w:p w14:paraId="6E16757E" w14:textId="77777777" w:rsidR="002D2673" w:rsidRPr="002C6519" w:rsidRDefault="002D2673" w:rsidP="002D2673">
      <w:pPr>
        <w:spacing w:line="240" w:lineRule="auto"/>
        <w:rPr>
          <w:rFonts w:cs="Times New Roman"/>
          <w:b/>
          <w:sz w:val="28"/>
          <w:szCs w:val="28"/>
        </w:rPr>
      </w:pPr>
    </w:p>
    <w:p w14:paraId="6EA6424E" w14:textId="77777777" w:rsidR="002D2673" w:rsidRPr="002C6519" w:rsidRDefault="002D2673" w:rsidP="002D2673">
      <w:pPr>
        <w:spacing w:line="240" w:lineRule="auto"/>
        <w:rPr>
          <w:rFonts w:cs="Times New Roman"/>
          <w:b/>
          <w:sz w:val="28"/>
          <w:szCs w:val="28"/>
        </w:rPr>
      </w:pPr>
    </w:p>
    <w:p w14:paraId="7B4A9AF3" w14:textId="77777777" w:rsidR="002D2673" w:rsidRPr="002C6519" w:rsidRDefault="002D2673" w:rsidP="002D2673">
      <w:pPr>
        <w:spacing w:line="240" w:lineRule="auto"/>
        <w:rPr>
          <w:rFonts w:cs="Times New Roman"/>
          <w:b/>
          <w:sz w:val="28"/>
          <w:szCs w:val="28"/>
        </w:rPr>
      </w:pPr>
    </w:p>
    <w:p w14:paraId="78275CC7" w14:textId="77777777" w:rsidR="002D2673" w:rsidRPr="002C6519" w:rsidRDefault="002D2673" w:rsidP="002D2673">
      <w:pPr>
        <w:spacing w:line="240" w:lineRule="auto"/>
        <w:rPr>
          <w:rFonts w:cs="Times New Roman"/>
          <w:b/>
          <w:sz w:val="28"/>
          <w:szCs w:val="28"/>
        </w:rPr>
      </w:pPr>
    </w:p>
    <w:p w14:paraId="191F2BEA" w14:textId="77777777" w:rsidR="002D2673" w:rsidRPr="002C6519" w:rsidRDefault="002D2673" w:rsidP="002D2673">
      <w:pPr>
        <w:spacing w:line="240" w:lineRule="auto"/>
        <w:rPr>
          <w:rFonts w:cs="Times New Roman"/>
          <w:b/>
          <w:sz w:val="28"/>
          <w:szCs w:val="28"/>
        </w:rPr>
      </w:pPr>
    </w:p>
    <w:p w14:paraId="5BE47FF4" w14:textId="77777777" w:rsidR="002D2673" w:rsidRPr="002C6519" w:rsidRDefault="002D2673" w:rsidP="002D2673">
      <w:pPr>
        <w:spacing w:line="240" w:lineRule="auto"/>
        <w:rPr>
          <w:rFonts w:cs="Times New Roman"/>
          <w:b/>
          <w:sz w:val="28"/>
          <w:szCs w:val="28"/>
        </w:rPr>
      </w:pPr>
    </w:p>
    <w:p w14:paraId="680DAC93" w14:textId="71228682" w:rsidR="002D2673" w:rsidRPr="002C6519" w:rsidRDefault="00583D25" w:rsidP="002D2673">
      <w:pPr>
        <w:spacing w:line="240" w:lineRule="auto"/>
        <w:rPr>
          <w:rFonts w:cs="Times New Roman"/>
          <w:b/>
          <w:sz w:val="28"/>
          <w:szCs w:val="28"/>
        </w:rPr>
      </w:pPr>
      <w:r w:rsidRPr="002C6519">
        <w:rPr>
          <w:rFonts w:cs="Times New Roman"/>
          <w:b/>
          <w:sz w:val="28"/>
          <w:szCs w:val="28"/>
        </w:rPr>
        <w:t>Ryhmä 6</w:t>
      </w:r>
    </w:p>
    <w:p w14:paraId="6FA263AF" w14:textId="77777777" w:rsidR="002D2673" w:rsidRPr="002C6519" w:rsidRDefault="002D2673" w:rsidP="002D2673">
      <w:pPr>
        <w:spacing w:line="240" w:lineRule="auto"/>
        <w:rPr>
          <w:rFonts w:cs="Times New Roman"/>
          <w:b/>
          <w:sz w:val="28"/>
          <w:szCs w:val="28"/>
        </w:rPr>
      </w:pPr>
    </w:p>
    <w:p w14:paraId="43D71A13" w14:textId="178425CF" w:rsidR="002D2673" w:rsidRPr="002C6519" w:rsidRDefault="00583D25" w:rsidP="002D2673">
      <w:pPr>
        <w:spacing w:line="240" w:lineRule="auto"/>
        <w:rPr>
          <w:rFonts w:cs="Times New Roman"/>
          <w:b/>
          <w:caps/>
          <w:sz w:val="32"/>
          <w:szCs w:val="32"/>
        </w:rPr>
      </w:pPr>
      <w:r w:rsidRPr="002C6519">
        <w:rPr>
          <w:rFonts w:cs="Times New Roman"/>
          <w:b/>
          <w:caps/>
          <w:sz w:val="32"/>
          <w:szCs w:val="32"/>
        </w:rPr>
        <w:t>TULOSPALVELU-HARJOITUSTYÖ</w:t>
      </w:r>
    </w:p>
    <w:p w14:paraId="2E101B27" w14:textId="77777777" w:rsidR="002D2673" w:rsidRPr="002C6519" w:rsidRDefault="002D2673" w:rsidP="002D2673">
      <w:pPr>
        <w:spacing w:line="240" w:lineRule="auto"/>
        <w:rPr>
          <w:rFonts w:cs="Times New Roman"/>
          <w:b/>
          <w:sz w:val="28"/>
          <w:szCs w:val="28"/>
        </w:rPr>
      </w:pPr>
    </w:p>
    <w:p w14:paraId="3AEE6F40" w14:textId="0AA92D3A" w:rsidR="002D2673" w:rsidRPr="002C6519" w:rsidRDefault="00583D25" w:rsidP="002D2673">
      <w:pPr>
        <w:spacing w:line="240" w:lineRule="auto"/>
        <w:rPr>
          <w:rFonts w:cs="Times New Roman"/>
          <w:b/>
          <w:sz w:val="28"/>
          <w:szCs w:val="28"/>
        </w:rPr>
      </w:pPr>
      <w:r w:rsidRPr="002C6519">
        <w:rPr>
          <w:rFonts w:cs="Times New Roman"/>
          <w:b/>
          <w:sz w:val="28"/>
          <w:szCs w:val="28"/>
        </w:rPr>
        <w:t>Lipsanen, Sari &amp; Keskitalo, Anne, Centria</w:t>
      </w:r>
      <w:r w:rsidR="00F8109C">
        <w:rPr>
          <w:rFonts w:cs="Times New Roman"/>
          <w:b/>
          <w:sz w:val="28"/>
          <w:szCs w:val="28"/>
        </w:rPr>
        <w:t>-ammattikorkeakoulu</w:t>
      </w:r>
    </w:p>
    <w:p w14:paraId="682EBA0C" w14:textId="77777777" w:rsidR="002D2673" w:rsidRPr="002C6519" w:rsidRDefault="002D2673" w:rsidP="002D2673">
      <w:pPr>
        <w:spacing w:line="240" w:lineRule="auto"/>
        <w:rPr>
          <w:rFonts w:cs="Times New Roman"/>
          <w:b/>
          <w:sz w:val="28"/>
          <w:szCs w:val="28"/>
        </w:rPr>
      </w:pPr>
    </w:p>
    <w:p w14:paraId="63A4495B" w14:textId="77777777" w:rsidR="002D2673" w:rsidRPr="002C6519" w:rsidRDefault="002D2673" w:rsidP="002D2673">
      <w:pPr>
        <w:spacing w:line="240" w:lineRule="auto"/>
        <w:rPr>
          <w:rFonts w:cs="Times New Roman"/>
          <w:b/>
          <w:sz w:val="28"/>
          <w:szCs w:val="28"/>
        </w:rPr>
      </w:pPr>
    </w:p>
    <w:p w14:paraId="309F1096" w14:textId="77777777" w:rsidR="002D2673" w:rsidRPr="002C6519" w:rsidRDefault="002D2673" w:rsidP="002D2673">
      <w:pPr>
        <w:spacing w:line="240" w:lineRule="auto"/>
        <w:rPr>
          <w:rFonts w:cs="Times New Roman"/>
          <w:b/>
          <w:sz w:val="28"/>
          <w:szCs w:val="28"/>
        </w:rPr>
      </w:pPr>
    </w:p>
    <w:p w14:paraId="614C0CE0" w14:textId="56ADDD17" w:rsidR="002D2673" w:rsidRPr="002C6519" w:rsidRDefault="002D2673" w:rsidP="002D2673">
      <w:pPr>
        <w:spacing w:line="240" w:lineRule="auto"/>
        <w:rPr>
          <w:rFonts w:cs="Times New Roman"/>
          <w:b/>
          <w:sz w:val="28"/>
          <w:szCs w:val="28"/>
        </w:rPr>
      </w:pPr>
      <w:r w:rsidRPr="002C6519">
        <w:rPr>
          <w:rFonts w:cs="Arial"/>
          <w:b/>
          <w:bCs/>
          <w:noProof/>
          <w:sz w:val="28"/>
          <w:szCs w:val="28"/>
        </w:rPr>
        <w:drawing>
          <wp:anchor distT="0" distB="0" distL="114300" distR="114300" simplePos="0" relativeHeight="251658240" behindDoc="1" locked="0" layoutInCell="1" allowOverlap="1" wp14:anchorId="2991B434" wp14:editId="55BAF672">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583D25" w:rsidRPr="002C6519">
        <w:rPr>
          <w:rFonts w:cs="Times New Roman"/>
          <w:b/>
          <w:sz w:val="28"/>
          <w:szCs w:val="28"/>
        </w:rPr>
        <w:t>Ohjelmistotuotanto, IT00AK37-3002</w:t>
      </w:r>
    </w:p>
    <w:p w14:paraId="3D96EB08" w14:textId="77777777" w:rsidR="002D2673" w:rsidRPr="002C6519" w:rsidRDefault="002D2673" w:rsidP="002D2673">
      <w:pPr>
        <w:spacing w:line="240" w:lineRule="auto"/>
        <w:rPr>
          <w:rFonts w:cs="Times New Roman"/>
          <w:b/>
          <w:sz w:val="28"/>
          <w:szCs w:val="28"/>
        </w:rPr>
      </w:pPr>
      <w:r w:rsidRPr="002C6519">
        <w:rPr>
          <w:rFonts w:cs="Times New Roman"/>
          <w:b/>
          <w:sz w:val="28"/>
          <w:szCs w:val="28"/>
        </w:rPr>
        <w:t>Syyslukukausi 2023</w:t>
      </w:r>
    </w:p>
    <w:p w14:paraId="61C35CD5" w14:textId="77777777" w:rsidR="002D2673" w:rsidRPr="002C6519" w:rsidRDefault="002D2673" w:rsidP="002D2673">
      <w:pPr>
        <w:spacing w:line="240" w:lineRule="auto"/>
        <w:rPr>
          <w:rFonts w:cs="Times New Roman"/>
          <w:b/>
          <w:sz w:val="28"/>
          <w:szCs w:val="28"/>
        </w:rPr>
      </w:pPr>
    </w:p>
    <w:p w14:paraId="1ECD49CC" w14:textId="77777777" w:rsidR="002D2673" w:rsidRPr="002C6519" w:rsidRDefault="002D2673" w:rsidP="002D2673">
      <w:pPr>
        <w:tabs>
          <w:tab w:val="left" w:pos="6960"/>
        </w:tabs>
        <w:spacing w:line="240" w:lineRule="auto"/>
        <w:rPr>
          <w:rFonts w:cs="Times New Roman"/>
          <w:b/>
          <w:sz w:val="28"/>
          <w:szCs w:val="28"/>
        </w:rPr>
      </w:pPr>
      <w:r w:rsidRPr="002C6519">
        <w:rPr>
          <w:rFonts w:cs="Times New Roman"/>
          <w:b/>
          <w:sz w:val="28"/>
          <w:szCs w:val="28"/>
        </w:rPr>
        <w:tab/>
      </w:r>
    </w:p>
    <w:p w14:paraId="4494D899" w14:textId="77777777" w:rsidR="002D2673" w:rsidRPr="002C6519" w:rsidRDefault="002D2673" w:rsidP="002D2673">
      <w:pPr>
        <w:spacing w:line="240" w:lineRule="auto"/>
        <w:rPr>
          <w:rFonts w:cs="Times New Roman"/>
          <w:b/>
          <w:sz w:val="28"/>
          <w:szCs w:val="28"/>
        </w:rPr>
      </w:pPr>
    </w:p>
    <w:p w14:paraId="147A706A" w14:textId="77777777" w:rsidR="00AF73A0" w:rsidRPr="002C6519" w:rsidRDefault="002D2673" w:rsidP="00354AB7">
      <w:pPr>
        <w:pStyle w:val="ONTalaotsikkotaso1"/>
      </w:pPr>
      <w:r w:rsidRPr="002C6519">
        <w:rPr>
          <w:bCs/>
        </w:rPr>
        <w:br w:type="page"/>
      </w:r>
      <w:r w:rsidR="006615CC" w:rsidRPr="002C6519">
        <w:lastRenderedPageBreak/>
        <w:t>VERSIOIDEN HALLINTA</w:t>
      </w:r>
    </w:p>
    <w:p w14:paraId="3E5EC55F" w14:textId="77777777" w:rsidR="00AF73A0" w:rsidRPr="002C6519" w:rsidRDefault="00AF73A0" w:rsidP="00354AB7">
      <w:pPr>
        <w:pStyle w:val="ONTalaotsikkotaso1"/>
      </w:pPr>
    </w:p>
    <w:tbl>
      <w:tblPr>
        <w:tblW w:w="99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4892"/>
        <w:gridCol w:w="1025"/>
        <w:gridCol w:w="3003"/>
      </w:tblGrid>
      <w:tr w:rsidR="00AF73A0" w:rsidRPr="002C6519" w14:paraId="5E7A731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6BA0E9A8"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Versio </w:t>
            </w:r>
          </w:p>
        </w:tc>
        <w:tc>
          <w:tcPr>
            <w:tcW w:w="4892" w:type="dxa"/>
            <w:tcBorders>
              <w:top w:val="single" w:sz="6" w:space="0" w:color="000000"/>
              <w:left w:val="single" w:sz="6" w:space="0" w:color="000000"/>
              <w:bottom w:val="single" w:sz="6" w:space="0" w:color="000000"/>
              <w:right w:val="single" w:sz="6" w:space="0" w:color="000000"/>
            </w:tcBorders>
          </w:tcPr>
          <w:p w14:paraId="19FEF6AB" w14:textId="3C19B772" w:rsidR="00AF73A0" w:rsidRPr="002C6519" w:rsidRDefault="00AF73A0" w:rsidP="00AF73A0">
            <w:pPr>
              <w:spacing w:line="240" w:lineRule="auto"/>
              <w:textAlignment w:val="baseline"/>
              <w:rPr>
                <w:rFonts w:eastAsia="Times New Roman" w:cs="Times New Roman"/>
                <w:szCs w:val="24"/>
                <w:lang w:eastAsia="fi-FI"/>
              </w:rPr>
            </w:pPr>
            <w:r w:rsidRPr="002C6519">
              <w:rPr>
                <w:rFonts w:eastAsia="Times New Roman" w:cs="Times New Roman"/>
                <w:szCs w:val="24"/>
                <w:lang w:eastAsia="fi-FI"/>
              </w:rPr>
              <w:t>Muutos</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730C4F9" w14:textId="06738D43"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PVM </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5015082" w14:textId="77777777" w:rsidR="00AF73A0" w:rsidRPr="002C6519" w:rsidRDefault="00AF73A0" w:rsidP="00AF73A0">
            <w:pPr>
              <w:spacing w:line="240" w:lineRule="auto"/>
              <w:textAlignment w:val="baseline"/>
              <w:rPr>
                <w:rFonts w:ascii="Segoe UI" w:eastAsia="Times New Roman" w:hAnsi="Segoe UI" w:cs="Segoe UI"/>
                <w:sz w:val="18"/>
                <w:szCs w:val="18"/>
                <w:lang w:eastAsia="fi-FI"/>
              </w:rPr>
            </w:pPr>
            <w:r w:rsidRPr="002C6519">
              <w:rPr>
                <w:rFonts w:eastAsia="Times New Roman" w:cs="Times New Roman"/>
                <w:szCs w:val="24"/>
                <w:lang w:eastAsia="fi-FI"/>
              </w:rPr>
              <w:t>Muokkaaja </w:t>
            </w:r>
          </w:p>
        </w:tc>
      </w:tr>
      <w:tr w:rsidR="00AF73A0" w:rsidRPr="002C6519" w14:paraId="4DE213CA"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1A9D96AB" w14:textId="6B004A3F"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0.1 </w:t>
            </w:r>
          </w:p>
        </w:tc>
        <w:tc>
          <w:tcPr>
            <w:tcW w:w="4892" w:type="dxa"/>
            <w:tcBorders>
              <w:top w:val="single" w:sz="6" w:space="0" w:color="000000"/>
              <w:left w:val="single" w:sz="6" w:space="0" w:color="000000"/>
              <w:bottom w:val="single" w:sz="6" w:space="0" w:color="000000"/>
              <w:right w:val="single" w:sz="6" w:space="0" w:color="000000"/>
            </w:tcBorders>
          </w:tcPr>
          <w:p w14:paraId="599ED030" w14:textId="644CDD6B" w:rsidR="00AF73A0" w:rsidRPr="00EF5FC5" w:rsidRDefault="00AF73A0" w:rsidP="00EF5FC5">
            <w:pPr>
              <w:pStyle w:val="Normaalihimmennetty"/>
              <w:rPr>
                <w:color w:val="808080" w:themeColor="background1" w:themeShade="80"/>
              </w:rPr>
            </w:pPr>
            <w:r w:rsidRPr="00EF5FC5">
              <w:rPr>
                <w:color w:val="808080" w:themeColor="background1" w:themeShade="80"/>
              </w:rPr>
              <w:t>Luotu vaatimusmäärittely ja johdanto</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2AA9CDC7" w14:textId="5BAE1209"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10/11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4F4812D9" w14:textId="77777777"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Joona Ilomäki, </w:t>
            </w:r>
          </w:p>
          <w:p w14:paraId="1B07FA95" w14:textId="77777777"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Heikki Rousu, </w:t>
            </w:r>
          </w:p>
          <w:p w14:paraId="1C24E140" w14:textId="77777777"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Tuomas Lamminniemi </w:t>
            </w:r>
          </w:p>
        </w:tc>
      </w:tr>
      <w:tr w:rsidR="00AF73A0" w:rsidRPr="002C6519" w14:paraId="1665A5B4"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51E076B" w14:textId="49FF9169"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0.2 </w:t>
            </w:r>
          </w:p>
        </w:tc>
        <w:tc>
          <w:tcPr>
            <w:tcW w:w="4892" w:type="dxa"/>
            <w:tcBorders>
              <w:top w:val="single" w:sz="6" w:space="0" w:color="000000"/>
              <w:left w:val="single" w:sz="6" w:space="0" w:color="000000"/>
              <w:bottom w:val="single" w:sz="6" w:space="0" w:color="000000"/>
              <w:right w:val="single" w:sz="6" w:space="0" w:color="000000"/>
            </w:tcBorders>
          </w:tcPr>
          <w:p w14:paraId="3C283797" w14:textId="52A4CEBE" w:rsidR="00AF73A0" w:rsidRPr="00EF5FC5" w:rsidRDefault="00750C99" w:rsidP="00EF5FC5">
            <w:pPr>
              <w:pStyle w:val="Normaalihimmennetty"/>
              <w:rPr>
                <w:color w:val="808080" w:themeColor="background1" w:themeShade="80"/>
              </w:rPr>
            </w:pPr>
            <w:r w:rsidRPr="00EF5FC5">
              <w:rPr>
                <w:color w:val="808080" w:themeColor="background1" w:themeShade="80"/>
              </w:rPr>
              <w:t xml:space="preserve">Lisätty </w:t>
            </w:r>
            <w:r w:rsidR="00981FD3" w:rsidRPr="00EF5FC5">
              <w:rPr>
                <w:color w:val="808080" w:themeColor="background1" w:themeShade="80"/>
              </w:rPr>
              <w:t>Palvelukuvaus</w:t>
            </w:r>
            <w:r w:rsidRPr="00EF5FC5">
              <w:rPr>
                <w:color w:val="808080" w:themeColor="background1" w:themeShade="80"/>
              </w:rPr>
              <w:t xml:space="preserve"> ja riskiarviointi</w:t>
            </w:r>
          </w:p>
        </w:tc>
        <w:tc>
          <w:tcPr>
            <w:tcW w:w="1025" w:type="dxa"/>
            <w:tcBorders>
              <w:top w:val="single" w:sz="6" w:space="0" w:color="000000"/>
              <w:left w:val="single" w:sz="6" w:space="0" w:color="000000"/>
              <w:bottom w:val="single" w:sz="6" w:space="0" w:color="000000"/>
              <w:right w:val="single" w:sz="6" w:space="0" w:color="000000"/>
            </w:tcBorders>
            <w:shd w:val="clear" w:color="auto" w:fill="auto"/>
            <w:hideMark/>
          </w:tcPr>
          <w:p w14:paraId="1C0F8850" w14:textId="7D1D7299"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13/11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hideMark/>
          </w:tcPr>
          <w:p w14:paraId="1AED2308" w14:textId="77777777" w:rsidR="00AF73A0" w:rsidRPr="00EF5FC5" w:rsidRDefault="00AF73A0" w:rsidP="00EF5FC5">
            <w:pPr>
              <w:pStyle w:val="Normaalihimmennetty"/>
              <w:rPr>
                <w:rFonts w:ascii="Segoe UI" w:hAnsi="Segoe UI" w:cs="Segoe UI"/>
                <w:color w:val="808080" w:themeColor="background1" w:themeShade="80"/>
                <w:sz w:val="18"/>
                <w:szCs w:val="18"/>
              </w:rPr>
            </w:pPr>
            <w:r w:rsidRPr="00EF5FC5">
              <w:rPr>
                <w:color w:val="808080" w:themeColor="background1" w:themeShade="80"/>
              </w:rPr>
              <w:t>Tuomas Lamminniemi </w:t>
            </w:r>
          </w:p>
        </w:tc>
      </w:tr>
      <w:tr w:rsidR="00AF73A0" w:rsidRPr="002C6519" w14:paraId="082E14E8"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6C5C3DD" w14:textId="7B7B32DA" w:rsidR="00AF73A0" w:rsidRPr="00EF5FC5" w:rsidRDefault="00AF73A0" w:rsidP="00EF5FC5">
            <w:pPr>
              <w:pStyle w:val="Normaalihimmennetty"/>
              <w:rPr>
                <w:color w:val="808080" w:themeColor="background1" w:themeShade="80"/>
              </w:rPr>
            </w:pPr>
            <w:r w:rsidRPr="00EF5FC5">
              <w:rPr>
                <w:color w:val="808080" w:themeColor="background1" w:themeShade="80"/>
              </w:rPr>
              <w:t>0.3</w:t>
            </w:r>
          </w:p>
        </w:tc>
        <w:tc>
          <w:tcPr>
            <w:tcW w:w="4892" w:type="dxa"/>
            <w:tcBorders>
              <w:top w:val="single" w:sz="6" w:space="0" w:color="000000"/>
              <w:left w:val="single" w:sz="6" w:space="0" w:color="000000"/>
              <w:bottom w:val="single" w:sz="6" w:space="0" w:color="000000"/>
              <w:right w:val="single" w:sz="6" w:space="0" w:color="000000"/>
            </w:tcBorders>
          </w:tcPr>
          <w:p w14:paraId="6BF7B0B3" w14:textId="05197A8C" w:rsidR="00AF73A0" w:rsidRPr="00EF5FC5" w:rsidRDefault="00AF73A0" w:rsidP="00EF5FC5">
            <w:pPr>
              <w:pStyle w:val="Normaalihimmennetty"/>
              <w:rPr>
                <w:color w:val="808080" w:themeColor="background1" w:themeShade="80"/>
              </w:rPr>
            </w:pPr>
            <w:r w:rsidRPr="00EF5FC5">
              <w:rPr>
                <w:color w:val="808080" w:themeColor="background1" w:themeShade="80"/>
              </w:rPr>
              <w:t>Lisätty projektisuunnitelma, korjattu tekstimuotoiluja</w:t>
            </w:r>
            <w:r w:rsidR="002039A9" w:rsidRPr="00EF5FC5">
              <w:rPr>
                <w:color w:val="808080" w:themeColor="background1" w:themeShade="80"/>
              </w:rPr>
              <w:t>, täydennetty kansilehti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842C4CE" w14:textId="4C79F8DB" w:rsidR="00AF73A0" w:rsidRPr="00EF5FC5" w:rsidRDefault="00AF73A0" w:rsidP="00EF5FC5">
            <w:pPr>
              <w:pStyle w:val="Normaalihimmennetty"/>
              <w:rPr>
                <w:color w:val="808080" w:themeColor="background1" w:themeShade="80"/>
              </w:rPr>
            </w:pPr>
            <w:r w:rsidRPr="00EF5FC5">
              <w:rPr>
                <w:color w:val="808080" w:themeColor="background1" w:themeShade="80"/>
              </w:rPr>
              <w:t>14/11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484DD63" w14:textId="4375B124" w:rsidR="00AF73A0" w:rsidRPr="00EF5FC5" w:rsidRDefault="00AF73A0" w:rsidP="00EF5FC5">
            <w:pPr>
              <w:pStyle w:val="Normaalihimmennetty"/>
              <w:rPr>
                <w:color w:val="808080" w:themeColor="background1" w:themeShade="80"/>
              </w:rPr>
            </w:pPr>
            <w:r w:rsidRPr="00EF5FC5">
              <w:rPr>
                <w:color w:val="808080" w:themeColor="background1" w:themeShade="80"/>
              </w:rPr>
              <w:t>Heikki Rousu</w:t>
            </w:r>
          </w:p>
        </w:tc>
      </w:tr>
      <w:tr w:rsidR="00524F4E" w:rsidRPr="002C6519" w14:paraId="26D5E40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006A8C38" w14:textId="4254BA8D" w:rsidR="00524F4E" w:rsidRPr="00EF5FC5" w:rsidRDefault="000E46F5" w:rsidP="00EF5FC5">
            <w:pPr>
              <w:pStyle w:val="Normaalihimmennetty"/>
              <w:rPr>
                <w:color w:val="808080" w:themeColor="background1" w:themeShade="80"/>
              </w:rPr>
            </w:pPr>
            <w:r w:rsidRPr="00EF5FC5">
              <w:rPr>
                <w:color w:val="808080" w:themeColor="background1" w:themeShade="80"/>
              </w:rPr>
              <w:t>0.4</w:t>
            </w:r>
          </w:p>
        </w:tc>
        <w:tc>
          <w:tcPr>
            <w:tcW w:w="4892" w:type="dxa"/>
            <w:tcBorders>
              <w:top w:val="single" w:sz="6" w:space="0" w:color="000000"/>
              <w:left w:val="single" w:sz="6" w:space="0" w:color="000000"/>
              <w:bottom w:val="single" w:sz="6" w:space="0" w:color="000000"/>
              <w:right w:val="single" w:sz="6" w:space="0" w:color="000000"/>
            </w:tcBorders>
          </w:tcPr>
          <w:p w14:paraId="12920308" w14:textId="618323EE" w:rsidR="00524F4E" w:rsidRPr="00EF5FC5" w:rsidRDefault="000E46F5" w:rsidP="00EF5FC5">
            <w:pPr>
              <w:pStyle w:val="Normaalihimmennetty"/>
              <w:rPr>
                <w:color w:val="808080" w:themeColor="background1" w:themeShade="80"/>
              </w:rPr>
            </w:pPr>
            <w:r w:rsidRPr="00EF5FC5">
              <w:rPr>
                <w:color w:val="808080" w:themeColor="background1" w:themeShade="80"/>
              </w:rPr>
              <w:t>Lisätty rajapinta</w:t>
            </w:r>
            <w:r w:rsidR="00B353AB" w:rsidRPr="00EF5FC5">
              <w:rPr>
                <w:color w:val="808080" w:themeColor="background1" w:themeShade="80"/>
              </w:rPr>
              <w:t>määritelmä ja riskiarviointia päivitetty.</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68B16B6" w14:textId="44144CDD" w:rsidR="00524F4E" w:rsidRPr="00EF5FC5" w:rsidRDefault="00B353AB" w:rsidP="00EF5FC5">
            <w:pPr>
              <w:pStyle w:val="Normaalihimmennetty"/>
              <w:rPr>
                <w:color w:val="808080" w:themeColor="background1" w:themeShade="80"/>
              </w:rPr>
            </w:pPr>
            <w:r w:rsidRPr="00EF5FC5">
              <w:rPr>
                <w:color w:val="808080" w:themeColor="background1" w:themeShade="80"/>
              </w:rPr>
              <w:t>16/11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20F30A11" w14:textId="6FC46EBC" w:rsidR="00524F4E" w:rsidRPr="00EF5FC5" w:rsidRDefault="00B353AB" w:rsidP="00EF5FC5">
            <w:pPr>
              <w:pStyle w:val="Normaalihimmennetty"/>
              <w:rPr>
                <w:color w:val="808080" w:themeColor="background1" w:themeShade="80"/>
              </w:rPr>
            </w:pPr>
            <w:r w:rsidRPr="00EF5FC5">
              <w:rPr>
                <w:color w:val="808080" w:themeColor="background1" w:themeShade="80"/>
              </w:rPr>
              <w:t>Tuomas Lamminniemi</w:t>
            </w:r>
          </w:p>
        </w:tc>
      </w:tr>
      <w:tr w:rsidR="00545419" w:rsidRPr="002C6519" w14:paraId="3CE805A5"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F6AF940" w14:textId="201254BD" w:rsidR="00545419" w:rsidRPr="00EF5FC5" w:rsidRDefault="00545419" w:rsidP="00EF5FC5">
            <w:pPr>
              <w:pStyle w:val="Normaalihimmennetty"/>
              <w:rPr>
                <w:color w:val="808080" w:themeColor="background1" w:themeShade="80"/>
              </w:rPr>
            </w:pPr>
            <w:r w:rsidRPr="00EF5FC5">
              <w:rPr>
                <w:color w:val="808080" w:themeColor="background1" w:themeShade="80"/>
              </w:rPr>
              <w:t>0.5</w:t>
            </w:r>
          </w:p>
        </w:tc>
        <w:tc>
          <w:tcPr>
            <w:tcW w:w="4892" w:type="dxa"/>
            <w:tcBorders>
              <w:top w:val="single" w:sz="6" w:space="0" w:color="000000"/>
              <w:left w:val="single" w:sz="6" w:space="0" w:color="000000"/>
              <w:bottom w:val="single" w:sz="6" w:space="0" w:color="000000"/>
              <w:right w:val="single" w:sz="6" w:space="0" w:color="000000"/>
            </w:tcBorders>
          </w:tcPr>
          <w:p w14:paraId="45E916B8" w14:textId="64ED5BA2" w:rsidR="00545419" w:rsidRPr="00EF5FC5" w:rsidRDefault="00545419" w:rsidP="00EF5FC5">
            <w:pPr>
              <w:pStyle w:val="Normaalihimmennetty"/>
              <w:rPr>
                <w:color w:val="808080" w:themeColor="background1" w:themeShade="80"/>
              </w:rPr>
            </w:pPr>
            <w:r w:rsidRPr="00EF5FC5">
              <w:rPr>
                <w:color w:val="808080" w:themeColor="background1" w:themeShade="80"/>
              </w:rPr>
              <w:t>Järjestetty riskiarviointi projektihallinnan alle. Muutettu otsikointia</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1A195E19" w14:textId="6B674FD1" w:rsidR="00545419" w:rsidRPr="00EF5FC5" w:rsidRDefault="00545419" w:rsidP="00EF5FC5">
            <w:pPr>
              <w:pStyle w:val="Normaalihimmennetty"/>
              <w:rPr>
                <w:color w:val="808080" w:themeColor="background1" w:themeShade="80"/>
              </w:rPr>
            </w:pPr>
            <w:r w:rsidRPr="00EF5FC5">
              <w:rPr>
                <w:color w:val="808080" w:themeColor="background1" w:themeShade="80"/>
              </w:rPr>
              <w:t>22/11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5A3BA2F9" w14:textId="5E39D0E2" w:rsidR="00545419" w:rsidRPr="00EF5FC5" w:rsidRDefault="00545419" w:rsidP="00EF5FC5">
            <w:pPr>
              <w:pStyle w:val="Normaalihimmennetty"/>
              <w:rPr>
                <w:color w:val="808080" w:themeColor="background1" w:themeShade="80"/>
              </w:rPr>
            </w:pPr>
            <w:r w:rsidRPr="00EF5FC5">
              <w:rPr>
                <w:color w:val="808080" w:themeColor="background1" w:themeShade="80"/>
              </w:rPr>
              <w:t>Heikki Rousu</w:t>
            </w:r>
          </w:p>
        </w:tc>
      </w:tr>
      <w:tr w:rsidR="005971D3" w:rsidRPr="002C6519" w14:paraId="3EF14283"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374A87CB" w14:textId="634C992C" w:rsidR="005971D3" w:rsidRPr="00EF5FC5" w:rsidRDefault="005971D3" w:rsidP="00EF5FC5">
            <w:pPr>
              <w:pStyle w:val="Normaalihimmennetty"/>
              <w:rPr>
                <w:color w:val="808080" w:themeColor="background1" w:themeShade="80"/>
              </w:rPr>
            </w:pPr>
            <w:r w:rsidRPr="00EF5FC5">
              <w:rPr>
                <w:color w:val="808080" w:themeColor="background1" w:themeShade="80"/>
              </w:rPr>
              <w:t>0.6</w:t>
            </w:r>
          </w:p>
        </w:tc>
        <w:tc>
          <w:tcPr>
            <w:tcW w:w="4892" w:type="dxa"/>
            <w:tcBorders>
              <w:top w:val="single" w:sz="6" w:space="0" w:color="000000"/>
              <w:left w:val="single" w:sz="6" w:space="0" w:color="000000"/>
              <w:bottom w:val="single" w:sz="6" w:space="0" w:color="000000"/>
              <w:right w:val="single" w:sz="6" w:space="0" w:color="000000"/>
            </w:tcBorders>
          </w:tcPr>
          <w:p w14:paraId="41483A68" w14:textId="360BD5A7" w:rsidR="005971D3" w:rsidRPr="00EF5FC5" w:rsidRDefault="005971D3" w:rsidP="00EF5FC5">
            <w:pPr>
              <w:pStyle w:val="Normaalihimmennetty"/>
              <w:rPr>
                <w:color w:val="808080" w:themeColor="background1" w:themeShade="80"/>
              </w:rPr>
            </w:pPr>
            <w:r w:rsidRPr="00EF5FC5">
              <w:rPr>
                <w:color w:val="808080" w:themeColor="background1" w:themeShade="80"/>
              </w:rPr>
              <w:t xml:space="preserve">Lisätty tuotteenhallintasuunnitelma ja täydennetty </w:t>
            </w:r>
            <w:r w:rsidR="00477DBB" w:rsidRPr="00EF5FC5">
              <w:rPr>
                <w:color w:val="808080" w:themeColor="background1" w:themeShade="80"/>
              </w:rPr>
              <w:t>käsitteiden määrittelyä</w:t>
            </w:r>
            <w:r w:rsidR="006C7B09" w:rsidRPr="00EF5FC5">
              <w:rPr>
                <w:color w:val="808080" w:themeColor="background1" w:themeShade="80"/>
              </w:rPr>
              <w:t>, korjattu oikeinkirjoitus</w:t>
            </w:r>
            <w:r w:rsidR="006028E1" w:rsidRPr="00EF5FC5">
              <w:rPr>
                <w:color w:val="808080" w:themeColor="background1" w:themeShade="80"/>
              </w:rPr>
              <w:t>ta</w:t>
            </w:r>
            <w:r w:rsidR="00C877D9" w:rsidRPr="00EF5FC5">
              <w:rPr>
                <w:color w:val="808080" w:themeColor="background1" w:themeShade="80"/>
              </w:rPr>
              <w:t>, korjattu ”Normaali”-muotoilun fontti</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AF58273" w14:textId="37CB4411" w:rsidR="005971D3" w:rsidRPr="00EF5FC5" w:rsidRDefault="00477DBB" w:rsidP="00EF5FC5">
            <w:pPr>
              <w:pStyle w:val="Normaalihimmennetty"/>
              <w:rPr>
                <w:color w:val="808080" w:themeColor="background1" w:themeShade="80"/>
              </w:rPr>
            </w:pPr>
            <w:r w:rsidRPr="00EF5FC5">
              <w:rPr>
                <w:color w:val="808080" w:themeColor="background1" w:themeShade="80"/>
              </w:rPr>
              <w:t>30/11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079A2104" w14:textId="1BA7D732" w:rsidR="005971D3" w:rsidRPr="00EF5FC5" w:rsidRDefault="00477DBB" w:rsidP="00EF5FC5">
            <w:pPr>
              <w:pStyle w:val="Normaalihimmennetty"/>
              <w:rPr>
                <w:color w:val="808080" w:themeColor="background1" w:themeShade="80"/>
              </w:rPr>
            </w:pPr>
            <w:r w:rsidRPr="00EF5FC5">
              <w:rPr>
                <w:color w:val="808080" w:themeColor="background1" w:themeShade="80"/>
              </w:rPr>
              <w:t>Heikki Rousu</w:t>
            </w:r>
          </w:p>
        </w:tc>
      </w:tr>
      <w:tr w:rsidR="0045223E" w:rsidRPr="002C6519" w14:paraId="5DFE2001"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98B0D44" w14:textId="6C5B0714" w:rsidR="0045223E" w:rsidRPr="00EF5FC5" w:rsidRDefault="0045223E" w:rsidP="00EF5FC5">
            <w:pPr>
              <w:pStyle w:val="Normaalihimmennetty"/>
              <w:rPr>
                <w:color w:val="808080" w:themeColor="background1" w:themeShade="80"/>
              </w:rPr>
            </w:pPr>
            <w:r w:rsidRPr="00EF5FC5">
              <w:rPr>
                <w:color w:val="808080" w:themeColor="background1" w:themeShade="80"/>
              </w:rPr>
              <w:t>0.6.1</w:t>
            </w:r>
          </w:p>
        </w:tc>
        <w:tc>
          <w:tcPr>
            <w:tcW w:w="4892" w:type="dxa"/>
            <w:tcBorders>
              <w:top w:val="single" w:sz="6" w:space="0" w:color="000000"/>
              <w:left w:val="single" w:sz="6" w:space="0" w:color="000000"/>
              <w:bottom w:val="single" w:sz="6" w:space="0" w:color="000000"/>
              <w:right w:val="single" w:sz="6" w:space="0" w:color="000000"/>
            </w:tcBorders>
          </w:tcPr>
          <w:p w14:paraId="7688C783" w14:textId="7FEABDDA" w:rsidR="0045223E" w:rsidRPr="00EF5FC5" w:rsidRDefault="0045223E" w:rsidP="00EF5FC5">
            <w:pPr>
              <w:pStyle w:val="Normaalihimmennetty"/>
              <w:rPr>
                <w:color w:val="808080" w:themeColor="background1" w:themeShade="80"/>
              </w:rPr>
            </w:pPr>
            <w:r w:rsidRPr="00EF5FC5">
              <w:rPr>
                <w:color w:val="808080" w:themeColor="background1" w:themeShade="80"/>
              </w:rPr>
              <w:t xml:space="preserve">Korjattu </w:t>
            </w:r>
            <w:r w:rsidR="002D613D" w:rsidRPr="00EF5FC5">
              <w:rPr>
                <w:color w:val="808080" w:themeColor="background1" w:themeShade="80"/>
              </w:rPr>
              <w:t>dokumentaation muotoiluvirheitä</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785AD650" w14:textId="4C4CCA41" w:rsidR="0045223E" w:rsidRPr="00EF5FC5" w:rsidRDefault="002D613D" w:rsidP="00EF5FC5">
            <w:pPr>
              <w:pStyle w:val="Normaalihimmennetty"/>
              <w:rPr>
                <w:color w:val="808080" w:themeColor="background1" w:themeShade="80"/>
              </w:rPr>
            </w:pPr>
            <w:r w:rsidRPr="00EF5FC5">
              <w:rPr>
                <w:color w:val="808080" w:themeColor="background1" w:themeShade="80"/>
              </w:rPr>
              <w:t>30/11</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FDCA04A" w14:textId="06974A9A" w:rsidR="0045223E" w:rsidRPr="00EF5FC5" w:rsidRDefault="002D613D" w:rsidP="00EF5FC5">
            <w:pPr>
              <w:pStyle w:val="Normaalihimmennetty"/>
              <w:rPr>
                <w:color w:val="808080" w:themeColor="background1" w:themeShade="80"/>
              </w:rPr>
            </w:pPr>
            <w:r w:rsidRPr="00EF5FC5">
              <w:rPr>
                <w:color w:val="808080" w:themeColor="background1" w:themeShade="80"/>
              </w:rPr>
              <w:t>Heikki Rousu</w:t>
            </w:r>
          </w:p>
        </w:tc>
      </w:tr>
      <w:tr w:rsidR="006E6DD4" w:rsidRPr="002C6519" w14:paraId="1ABF1740"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703D77D" w14:textId="1386D1B2" w:rsidR="006E6DD4" w:rsidRPr="00EF5FC5" w:rsidRDefault="006E6DD4" w:rsidP="00EF5FC5">
            <w:pPr>
              <w:pStyle w:val="Normaalihimmennetty"/>
              <w:rPr>
                <w:color w:val="808080" w:themeColor="background1" w:themeShade="80"/>
              </w:rPr>
            </w:pPr>
            <w:r w:rsidRPr="00EF5FC5">
              <w:rPr>
                <w:color w:val="808080" w:themeColor="background1" w:themeShade="80"/>
              </w:rPr>
              <w:t>0.7</w:t>
            </w:r>
          </w:p>
        </w:tc>
        <w:tc>
          <w:tcPr>
            <w:tcW w:w="4892" w:type="dxa"/>
            <w:tcBorders>
              <w:top w:val="single" w:sz="6" w:space="0" w:color="000000"/>
              <w:left w:val="single" w:sz="6" w:space="0" w:color="000000"/>
              <w:bottom w:val="single" w:sz="6" w:space="0" w:color="000000"/>
              <w:right w:val="single" w:sz="6" w:space="0" w:color="000000"/>
            </w:tcBorders>
          </w:tcPr>
          <w:p w14:paraId="796EAE39" w14:textId="63A7E8F4" w:rsidR="006E6DD4" w:rsidRPr="00EF5FC5" w:rsidRDefault="006E6DD4" w:rsidP="00EF5FC5">
            <w:pPr>
              <w:pStyle w:val="Normaalihimmennetty"/>
              <w:rPr>
                <w:color w:val="808080" w:themeColor="background1" w:themeShade="80"/>
              </w:rPr>
            </w:pPr>
            <w:r w:rsidRPr="00EF5FC5">
              <w:rPr>
                <w:color w:val="808080" w:themeColor="background1" w:themeShade="80"/>
              </w:rPr>
              <w:t>Lisätty Testaus</w:t>
            </w:r>
            <w:r w:rsidR="005C5CC2" w:rsidRPr="00EF5FC5">
              <w:rPr>
                <w:color w:val="808080" w:themeColor="background1" w:themeShade="80"/>
              </w:rPr>
              <w:t xml:space="preserve"> ja laatuosio</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261EBC6A" w14:textId="7A072EE5" w:rsidR="006E6DD4" w:rsidRPr="00EF5FC5" w:rsidRDefault="005C5CC2" w:rsidP="00EF5FC5">
            <w:pPr>
              <w:pStyle w:val="Normaalihimmennetty"/>
              <w:rPr>
                <w:color w:val="808080" w:themeColor="background1" w:themeShade="80"/>
              </w:rPr>
            </w:pPr>
            <w:r w:rsidRPr="00EF5FC5">
              <w:rPr>
                <w:color w:val="808080" w:themeColor="background1" w:themeShade="80"/>
              </w:rPr>
              <w:t>01/12</w:t>
            </w:r>
            <w:r w:rsidR="0043146C" w:rsidRPr="00EF5FC5">
              <w:rPr>
                <w:color w:val="808080" w:themeColor="background1" w:themeShade="80"/>
              </w:rPr>
              <w:t>/23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D9CD09C" w14:textId="77777777" w:rsidR="009309D9" w:rsidRPr="00EF5FC5" w:rsidRDefault="009309D9" w:rsidP="00EF5FC5">
            <w:pPr>
              <w:pStyle w:val="Normaalihimmennetty"/>
              <w:rPr>
                <w:color w:val="808080" w:themeColor="background1" w:themeShade="80"/>
              </w:rPr>
            </w:pPr>
            <w:r w:rsidRPr="00EF5FC5">
              <w:rPr>
                <w:color w:val="808080" w:themeColor="background1" w:themeShade="80"/>
              </w:rPr>
              <w:t xml:space="preserve">Heikki Rousu, </w:t>
            </w:r>
          </w:p>
          <w:p w14:paraId="042F0428" w14:textId="6689C022" w:rsidR="006E6DD4" w:rsidRPr="00EF5FC5" w:rsidRDefault="009309D9" w:rsidP="00EF5FC5">
            <w:pPr>
              <w:pStyle w:val="Normaalihimmennetty"/>
              <w:rPr>
                <w:color w:val="808080" w:themeColor="background1" w:themeShade="80"/>
              </w:rPr>
            </w:pPr>
            <w:r w:rsidRPr="00EF5FC5">
              <w:rPr>
                <w:color w:val="808080" w:themeColor="background1" w:themeShade="80"/>
              </w:rPr>
              <w:t>Tuomas Lamminniemi</w:t>
            </w:r>
          </w:p>
        </w:tc>
      </w:tr>
      <w:tr w:rsidR="008E773C" w:rsidRPr="002C6519" w14:paraId="4F6C3200"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6CE4B227" w14:textId="726BAC34" w:rsidR="008E773C" w:rsidRPr="00EF5FC5" w:rsidRDefault="008E773C" w:rsidP="00EF5FC5">
            <w:pPr>
              <w:pStyle w:val="Normaalihimmennetty"/>
              <w:rPr>
                <w:color w:val="808080" w:themeColor="background1" w:themeShade="80"/>
              </w:rPr>
            </w:pPr>
            <w:r w:rsidRPr="00EF5FC5">
              <w:rPr>
                <w:color w:val="808080" w:themeColor="background1" w:themeShade="80"/>
              </w:rPr>
              <w:t>0.8</w:t>
            </w:r>
          </w:p>
        </w:tc>
        <w:tc>
          <w:tcPr>
            <w:tcW w:w="4892" w:type="dxa"/>
            <w:tcBorders>
              <w:top w:val="single" w:sz="6" w:space="0" w:color="000000"/>
              <w:left w:val="single" w:sz="6" w:space="0" w:color="000000"/>
              <w:bottom w:val="single" w:sz="6" w:space="0" w:color="000000"/>
              <w:right w:val="single" w:sz="6" w:space="0" w:color="000000"/>
            </w:tcBorders>
          </w:tcPr>
          <w:p w14:paraId="1C937C01" w14:textId="21549E6C" w:rsidR="008E773C" w:rsidRPr="00EF5FC5" w:rsidRDefault="008E773C" w:rsidP="00EF5FC5">
            <w:pPr>
              <w:pStyle w:val="Normaalihimmennetty"/>
              <w:rPr>
                <w:color w:val="808080" w:themeColor="background1" w:themeShade="80"/>
              </w:rPr>
            </w:pPr>
            <w:r w:rsidRPr="00EF5FC5">
              <w:rPr>
                <w:color w:val="808080" w:themeColor="background1" w:themeShade="80"/>
              </w:rPr>
              <w:t>Lisätty Arkkitehtuuri- ja moduulisuunnitelma</w:t>
            </w:r>
            <w:r w:rsidR="0043146C" w:rsidRPr="00EF5FC5">
              <w:rPr>
                <w:color w:val="808080" w:themeColor="background1" w:themeShade="80"/>
              </w:rPr>
              <w:t xml:space="preserve"> sekä saavutettavuusosio</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6108F353" w14:textId="445A4606" w:rsidR="008E773C" w:rsidRPr="00EF5FC5" w:rsidRDefault="0043146C" w:rsidP="00EF5FC5">
            <w:pPr>
              <w:pStyle w:val="Normaalihimmennetty"/>
              <w:rPr>
                <w:color w:val="808080" w:themeColor="background1" w:themeShade="80"/>
              </w:rPr>
            </w:pPr>
            <w:r w:rsidRPr="00EF5FC5">
              <w:rPr>
                <w:color w:val="808080" w:themeColor="background1" w:themeShade="80"/>
              </w:rPr>
              <w:t>7/12/23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2F6BA380" w14:textId="1CDFEBC8" w:rsidR="008E773C" w:rsidRPr="00EF5FC5" w:rsidRDefault="0043146C" w:rsidP="00EF5FC5">
            <w:pPr>
              <w:pStyle w:val="Normaalihimmennetty"/>
              <w:rPr>
                <w:color w:val="808080" w:themeColor="background1" w:themeShade="80"/>
              </w:rPr>
            </w:pPr>
            <w:r w:rsidRPr="00EF5FC5">
              <w:rPr>
                <w:color w:val="808080" w:themeColor="background1" w:themeShade="80"/>
              </w:rPr>
              <w:t>Joona Ilomäki</w:t>
            </w:r>
          </w:p>
        </w:tc>
      </w:tr>
      <w:tr w:rsidR="00D67782" w:rsidRPr="002C6519" w14:paraId="2264AD65" w14:textId="77777777" w:rsidTr="00AF73A0">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449CBA2" w14:textId="55CD6CFA" w:rsidR="00D67782" w:rsidRPr="00EF5FC5" w:rsidRDefault="00D67782" w:rsidP="00EF5FC5">
            <w:pPr>
              <w:pStyle w:val="Normaalihimmennetty"/>
              <w:rPr>
                <w:color w:val="808080" w:themeColor="background1" w:themeShade="80"/>
              </w:rPr>
            </w:pPr>
            <w:r w:rsidRPr="00EF5FC5">
              <w:rPr>
                <w:color w:val="808080" w:themeColor="background1" w:themeShade="80"/>
              </w:rPr>
              <w:t>0.9</w:t>
            </w:r>
          </w:p>
        </w:tc>
        <w:tc>
          <w:tcPr>
            <w:tcW w:w="4892" w:type="dxa"/>
            <w:tcBorders>
              <w:top w:val="single" w:sz="6" w:space="0" w:color="000000"/>
              <w:left w:val="single" w:sz="6" w:space="0" w:color="000000"/>
              <w:bottom w:val="single" w:sz="6" w:space="0" w:color="000000"/>
              <w:right w:val="single" w:sz="6" w:space="0" w:color="000000"/>
            </w:tcBorders>
          </w:tcPr>
          <w:p w14:paraId="5E15DDF7" w14:textId="672F5A96" w:rsidR="00D67782" w:rsidRPr="00EF5FC5" w:rsidRDefault="00D67782" w:rsidP="00EF5FC5">
            <w:pPr>
              <w:pStyle w:val="Normaalihimmennetty"/>
              <w:rPr>
                <w:color w:val="808080" w:themeColor="background1" w:themeShade="80"/>
              </w:rPr>
            </w:pPr>
            <w:r w:rsidRPr="00EF5FC5">
              <w:rPr>
                <w:color w:val="808080" w:themeColor="background1" w:themeShade="80"/>
              </w:rPr>
              <w:t>Tarkistettu ja korjattu muotoilut</w:t>
            </w:r>
          </w:p>
        </w:tc>
        <w:tc>
          <w:tcPr>
            <w:tcW w:w="1025" w:type="dxa"/>
            <w:tcBorders>
              <w:top w:val="single" w:sz="6" w:space="0" w:color="000000"/>
              <w:left w:val="single" w:sz="6" w:space="0" w:color="000000"/>
              <w:bottom w:val="single" w:sz="6" w:space="0" w:color="000000"/>
              <w:right w:val="single" w:sz="6" w:space="0" w:color="000000"/>
            </w:tcBorders>
            <w:shd w:val="clear" w:color="auto" w:fill="auto"/>
          </w:tcPr>
          <w:p w14:paraId="07F13DF3" w14:textId="42FE6778" w:rsidR="00D67782" w:rsidRPr="00EF5FC5" w:rsidRDefault="00F76C88" w:rsidP="00EF5FC5">
            <w:pPr>
              <w:pStyle w:val="Normaalihimmennetty"/>
              <w:rPr>
                <w:color w:val="808080" w:themeColor="background1" w:themeShade="80"/>
              </w:rPr>
            </w:pPr>
            <w:r w:rsidRPr="00EF5FC5">
              <w:rPr>
                <w:color w:val="808080" w:themeColor="background1" w:themeShade="80"/>
              </w:rPr>
              <w:t>7/12/23</w:t>
            </w:r>
          </w:p>
        </w:tc>
        <w:tc>
          <w:tcPr>
            <w:tcW w:w="3003" w:type="dxa"/>
            <w:tcBorders>
              <w:top w:val="single" w:sz="6" w:space="0" w:color="000000"/>
              <w:left w:val="single" w:sz="6" w:space="0" w:color="000000"/>
              <w:bottom w:val="single" w:sz="6" w:space="0" w:color="000000"/>
              <w:right w:val="single" w:sz="6" w:space="0" w:color="000000"/>
            </w:tcBorders>
            <w:shd w:val="clear" w:color="auto" w:fill="auto"/>
          </w:tcPr>
          <w:p w14:paraId="4CE2585C" w14:textId="5BCFFD25" w:rsidR="00D67782" w:rsidRPr="00EF5FC5" w:rsidRDefault="00F76C88" w:rsidP="00EF5FC5">
            <w:pPr>
              <w:pStyle w:val="Normaalihimmennetty"/>
              <w:rPr>
                <w:color w:val="808080" w:themeColor="background1" w:themeShade="80"/>
              </w:rPr>
            </w:pPr>
            <w:r w:rsidRPr="00EF5FC5">
              <w:rPr>
                <w:color w:val="808080" w:themeColor="background1" w:themeShade="80"/>
              </w:rPr>
              <w:t>Heikki Rousu</w:t>
            </w:r>
          </w:p>
        </w:tc>
      </w:tr>
    </w:tbl>
    <w:p w14:paraId="625A0D06" w14:textId="77777777" w:rsidR="00AF73A0" w:rsidRPr="002C6519" w:rsidRDefault="00AF73A0" w:rsidP="00354AB7">
      <w:pPr>
        <w:pStyle w:val="ONTalaotsikkotaso1"/>
      </w:pPr>
    </w:p>
    <w:p w14:paraId="1512DC7C" w14:textId="54C69BF6" w:rsidR="006615CC" w:rsidRPr="002C6519" w:rsidRDefault="006615CC" w:rsidP="00354AB7">
      <w:pPr>
        <w:pStyle w:val="ONTalaotsikkotaso1"/>
      </w:pPr>
      <w:r w:rsidRPr="002C6519">
        <w:br w:type="page"/>
      </w:r>
    </w:p>
    <w:p w14:paraId="36EE05C6" w14:textId="5F63DC9A" w:rsidR="0060071B" w:rsidRPr="002C6519" w:rsidRDefault="00873D89" w:rsidP="00354AB7">
      <w:pPr>
        <w:pStyle w:val="ONTalaotsikkotaso1"/>
      </w:pPr>
      <w:r w:rsidRPr="002C6519">
        <w:lastRenderedPageBreak/>
        <w:t>KÄSITTEIDEN MÄÄRITTELY</w:t>
      </w:r>
    </w:p>
    <w:p w14:paraId="64605B7D" w14:textId="77777777" w:rsidR="00873D89" w:rsidRPr="002C6519" w:rsidRDefault="00873D89" w:rsidP="00215313"/>
    <w:p w14:paraId="5CD549E9" w14:textId="77777777" w:rsidR="00F71A22" w:rsidRPr="002C6519" w:rsidRDefault="00F71A22" w:rsidP="00215313"/>
    <w:p w14:paraId="77EA4FF5" w14:textId="77777777" w:rsidR="00DE6FE2" w:rsidRPr="002C6519" w:rsidRDefault="00DE6FE2" w:rsidP="00DE6FE2">
      <w:pPr>
        <w:pStyle w:val="ONTalaotsikkotaso1"/>
      </w:pPr>
      <w:r w:rsidRPr="002C6519">
        <w:t>GIT</w:t>
      </w:r>
    </w:p>
    <w:p w14:paraId="730A5FA3" w14:textId="77777777" w:rsidR="00DE6FE2" w:rsidRPr="002C6519" w:rsidRDefault="00DE6FE2" w:rsidP="00DE6FE2">
      <w:r w:rsidRPr="002C6519">
        <w:t>Erityisesti ohjelmistokehityksen tarpeisiin suunniteltu hajautettu versionhallintajärjestelmä.</w:t>
      </w:r>
    </w:p>
    <w:p w14:paraId="7003F74F" w14:textId="77777777" w:rsidR="00DE6FE2" w:rsidRPr="002C6519" w:rsidRDefault="00DE6FE2" w:rsidP="00DE6FE2"/>
    <w:p w14:paraId="63337EB8" w14:textId="77777777" w:rsidR="00DE6FE2" w:rsidRPr="002C6519" w:rsidRDefault="00DE6FE2" w:rsidP="00DE6FE2">
      <w:pPr>
        <w:pStyle w:val="ONTalaotsikkotaso1"/>
      </w:pPr>
      <w:r w:rsidRPr="002C6519">
        <w:t>GITHUB</w:t>
      </w:r>
    </w:p>
    <w:p w14:paraId="49913DC6" w14:textId="77E0691D" w:rsidR="00DE6FE2" w:rsidRPr="002C6519" w:rsidRDefault="00DE6FE2" w:rsidP="00DE6FE2">
      <w:r w:rsidRPr="002C6519">
        <w:t>Verkkosivu, joka toimii Git</w:t>
      </w:r>
      <w:r w:rsidR="00F8109C">
        <w:t>-</w:t>
      </w:r>
      <w:r w:rsidRPr="002C6519">
        <w:t>tietokantojen tallennustilana ja tarjoaa Git-versiohallinnan palveluita graafisella käyttöliittymällä.</w:t>
      </w:r>
    </w:p>
    <w:p w14:paraId="110CC8EC" w14:textId="77777777" w:rsidR="00412ED9" w:rsidRPr="002C6519" w:rsidRDefault="00412ED9" w:rsidP="00097226">
      <w:pPr>
        <w:pStyle w:val="ONTalaotsikkotaso1"/>
      </w:pPr>
    </w:p>
    <w:p w14:paraId="46933E97" w14:textId="10E089A2" w:rsidR="00097226" w:rsidRPr="002C6519" w:rsidRDefault="00097226" w:rsidP="00097226">
      <w:pPr>
        <w:pStyle w:val="ONTalaotsikkotaso1"/>
      </w:pPr>
      <w:r w:rsidRPr="002C6519">
        <w:t>KANBAN-TAULU</w:t>
      </w:r>
    </w:p>
    <w:p w14:paraId="19D50AAA" w14:textId="77777777" w:rsidR="00097226" w:rsidRPr="002C6519" w:rsidRDefault="00097226" w:rsidP="00097226">
      <w:r w:rsidRPr="002C6519">
        <w:t xml:space="preserve">Kanban-taulun tarkoitus on visualisoida työn kulku. Järjestämällä työn kulun vaiheet omiin selkeästi otsikoituihin sarakkeisiin. Kanban-taulu kuuluu olennaisena osana ketterien menetelmien Kanban-työkaluun. </w:t>
      </w:r>
    </w:p>
    <w:p w14:paraId="36FDEDA9" w14:textId="77777777" w:rsidR="00097226" w:rsidRPr="002C6519" w:rsidRDefault="00097226" w:rsidP="00215313"/>
    <w:p w14:paraId="6A044BDC" w14:textId="091833B8" w:rsidR="002C1570" w:rsidRPr="002C6519" w:rsidRDefault="002C1570" w:rsidP="002C1570">
      <w:pPr>
        <w:pStyle w:val="ONTalaotsikkotaso1"/>
        <w:rPr>
          <w:rFonts w:ascii="Segoe UI" w:hAnsi="Segoe UI" w:cs="Segoe UI"/>
          <w:sz w:val="18"/>
          <w:szCs w:val="18"/>
          <w:lang w:eastAsia="fi-FI"/>
        </w:rPr>
      </w:pPr>
      <w:r w:rsidRPr="002C6519">
        <w:rPr>
          <w:lang w:eastAsia="fi-FI"/>
        </w:rPr>
        <w:t>KILPAILIJA- JA KISANHALLINTAJÄRJESTELMÄ</w:t>
      </w:r>
    </w:p>
    <w:p w14:paraId="41DF20F2" w14:textId="1F1A7E2D" w:rsidR="002C1570" w:rsidRPr="002C6519" w:rsidRDefault="00244A41" w:rsidP="002C1570">
      <w:pPr>
        <w:rPr>
          <w:lang w:eastAsia="fi-FI"/>
        </w:rPr>
      </w:pPr>
      <w:r w:rsidRPr="002C6519">
        <w:rPr>
          <w:lang w:eastAsia="fi-FI"/>
        </w:rPr>
        <w:t>Järjestelmä,</w:t>
      </w:r>
      <w:r w:rsidR="002C1570" w:rsidRPr="002C6519">
        <w:rPr>
          <w:lang w:eastAsia="fi-FI"/>
        </w:rPr>
        <w:t xml:space="preserve"> jossa voidaan luoda, muokata sekä hallita kilpailijoita ja kisoja ja niiden tuloksia.</w:t>
      </w:r>
    </w:p>
    <w:p w14:paraId="3DBBB20C" w14:textId="77777777" w:rsidR="00FA2E27" w:rsidRDefault="00FA2E27" w:rsidP="002C1570">
      <w:pPr>
        <w:rPr>
          <w:lang w:eastAsia="fi-FI"/>
        </w:rPr>
      </w:pPr>
    </w:p>
    <w:p w14:paraId="73FB86C5" w14:textId="77777777" w:rsidR="001B6781" w:rsidRDefault="001B6781" w:rsidP="001B6781">
      <w:pPr>
        <w:rPr>
          <w:b/>
          <w:bCs/>
        </w:rPr>
      </w:pPr>
      <w:r w:rsidRPr="00822A80">
        <w:rPr>
          <w:b/>
          <w:bCs/>
        </w:rPr>
        <w:t>RAJAPINTA</w:t>
      </w:r>
    </w:p>
    <w:p w14:paraId="136E2503" w14:textId="77777777" w:rsidR="001B6781" w:rsidRPr="004138A8" w:rsidRDefault="001B6781" w:rsidP="001B6781">
      <w:r>
        <w:t>Mahdollistaa ohjelmistojen välillä olevan kommunikaation.</w:t>
      </w:r>
    </w:p>
    <w:p w14:paraId="6DC8B9CC" w14:textId="77777777" w:rsidR="001B6781" w:rsidRPr="002C6519" w:rsidRDefault="001B6781" w:rsidP="002C1570">
      <w:pPr>
        <w:rPr>
          <w:lang w:eastAsia="fi-FI"/>
        </w:rPr>
      </w:pPr>
    </w:p>
    <w:p w14:paraId="74BC873B" w14:textId="3ACB1D08" w:rsidR="00FA2E27" w:rsidRPr="002C6519" w:rsidRDefault="00FA2E27" w:rsidP="003E104A">
      <w:pPr>
        <w:pStyle w:val="ONTalaotsikkotaso1"/>
        <w:rPr>
          <w:lang w:eastAsia="fi-FI"/>
        </w:rPr>
      </w:pPr>
      <w:r w:rsidRPr="002C6519">
        <w:rPr>
          <w:lang w:eastAsia="fi-FI"/>
        </w:rPr>
        <w:t>REPOSITORIO</w:t>
      </w:r>
    </w:p>
    <w:p w14:paraId="4495A194" w14:textId="24C778DD" w:rsidR="00FA2E27" w:rsidRPr="002C6519" w:rsidRDefault="00DE4AEE" w:rsidP="002C1570">
      <w:pPr>
        <w:rPr>
          <w:lang w:eastAsia="fi-FI"/>
        </w:rPr>
      </w:pPr>
      <w:r w:rsidRPr="002C6519">
        <w:rPr>
          <w:lang w:eastAsia="fi-FI"/>
        </w:rPr>
        <w:t xml:space="preserve">Versionhallinnan tietokanta, joka sisältää </w:t>
      </w:r>
      <w:r w:rsidR="003E104A" w:rsidRPr="002C6519">
        <w:rPr>
          <w:lang w:eastAsia="fi-FI"/>
        </w:rPr>
        <w:t>kokoelman referenssejä, jotka sisältävät kaikki tiedostopolut projektissa.</w:t>
      </w:r>
    </w:p>
    <w:p w14:paraId="0CF2A3F2" w14:textId="77777777" w:rsidR="00DB4467" w:rsidRPr="002C6519" w:rsidRDefault="00DB4467" w:rsidP="00215313"/>
    <w:p w14:paraId="6788609B" w14:textId="77777777" w:rsidR="00DB4467" w:rsidRPr="002C6519" w:rsidRDefault="00DB4467" w:rsidP="002C1570">
      <w:pPr>
        <w:pStyle w:val="ONTalaotsikkotaso1"/>
      </w:pPr>
      <w:r w:rsidRPr="002C6519">
        <w:t>TRELLO</w:t>
      </w:r>
    </w:p>
    <w:p w14:paraId="75EF16FC" w14:textId="77777777" w:rsidR="00DB4467" w:rsidRPr="002C6519" w:rsidRDefault="00DB4467" w:rsidP="00215313">
      <w:r w:rsidRPr="002C6519">
        <w:t>Trello on projektinhallintaa varten kehitetty työkalu, jonka avulla tiimi voi hallinnoida vapaa muotoista projektia, työvirtaa tai tehtäväseurantaa selainpohjaisen ohjelmiston kautta.</w:t>
      </w:r>
    </w:p>
    <w:p w14:paraId="23EA497B" w14:textId="77777777" w:rsidR="002C1570" w:rsidRPr="002C6519" w:rsidRDefault="002C1570" w:rsidP="00215313"/>
    <w:p w14:paraId="288CC3B4" w14:textId="77777777" w:rsidR="002C1570" w:rsidRPr="002C6519" w:rsidRDefault="002C1570" w:rsidP="002C1570">
      <w:pPr>
        <w:pStyle w:val="ONTalaotsikkotaso1"/>
        <w:rPr>
          <w:rFonts w:ascii="Segoe UI" w:hAnsi="Segoe UI" w:cs="Segoe UI"/>
          <w:sz w:val="18"/>
          <w:szCs w:val="18"/>
          <w:lang w:eastAsia="fi-FI"/>
        </w:rPr>
      </w:pPr>
      <w:r w:rsidRPr="002C6519">
        <w:rPr>
          <w:lang w:eastAsia="fi-FI"/>
        </w:rPr>
        <w:t>TULOSPALVELUJÄRJESTELMÄ</w:t>
      </w:r>
    </w:p>
    <w:p w14:paraId="3B3C8DFB" w14:textId="77777777" w:rsidR="002C1570" w:rsidRPr="002C6519" w:rsidRDefault="002C1570" w:rsidP="002C1570">
      <w:r w:rsidRPr="002C6519">
        <w:t>Kerää ja näyttää kisatuloksia luettavassa muodossa.</w:t>
      </w:r>
    </w:p>
    <w:p w14:paraId="3FAD0917" w14:textId="2CF0FE43" w:rsidR="5AEECEDC" w:rsidRDefault="5AEECEDC" w:rsidP="5AEECEDC"/>
    <w:p w14:paraId="3AA35F53" w14:textId="19584529" w:rsidR="002C1570" w:rsidRPr="002C6519" w:rsidRDefault="216B9FCD" w:rsidP="00215313">
      <w:pPr>
        <w:rPr>
          <w:b/>
        </w:rPr>
      </w:pPr>
      <w:r w:rsidRPr="5AEECEDC">
        <w:rPr>
          <w:b/>
          <w:bCs/>
        </w:rPr>
        <w:t>YHTEISKÄYTETTÄVYYS</w:t>
      </w:r>
    </w:p>
    <w:p w14:paraId="4CB29778" w14:textId="364ADA58" w:rsidR="216B9FCD" w:rsidRDefault="216B9FCD" w:rsidP="5AEECEDC">
      <w:pPr>
        <w:rPr>
          <w:b/>
          <w:bCs/>
        </w:rPr>
      </w:pPr>
      <w:r>
        <w:t>Ohjelmiston toimivuusaste muiden järjestelmien kanssa.</w:t>
      </w:r>
    </w:p>
    <w:p w14:paraId="446FBAE7" w14:textId="4B25B394" w:rsidR="00B15638" w:rsidRDefault="001B6781" w:rsidP="00215313">
      <w:pPr>
        <w:rPr>
          <w:b/>
          <w:bCs/>
        </w:rPr>
      </w:pPr>
      <w:r>
        <w:rPr>
          <w:b/>
          <w:bCs/>
        </w:rPr>
        <w:lastRenderedPageBreak/>
        <w:t>MODUULI</w:t>
      </w:r>
    </w:p>
    <w:p w14:paraId="0AAE38BF" w14:textId="13417AEE" w:rsidR="001B6781" w:rsidRDefault="00C82892" w:rsidP="00215313">
      <w:r>
        <w:t>Ohjelmisto</w:t>
      </w:r>
      <w:r w:rsidR="008A1CF2">
        <w:t>sta rajattu</w:t>
      </w:r>
      <w:r>
        <w:t xml:space="preserve"> osa-alue.</w:t>
      </w:r>
    </w:p>
    <w:p w14:paraId="5EB104A2" w14:textId="77777777" w:rsidR="00FF5523" w:rsidRDefault="00FF5523" w:rsidP="00215313"/>
    <w:p w14:paraId="7F319D85" w14:textId="32F179ED" w:rsidR="00FF5523" w:rsidRDefault="00FF5523" w:rsidP="00215313">
      <w:pPr>
        <w:rPr>
          <w:b/>
          <w:bCs/>
        </w:rPr>
      </w:pPr>
      <w:r>
        <w:rPr>
          <w:b/>
          <w:bCs/>
        </w:rPr>
        <w:t>VALIDOINTI</w:t>
      </w:r>
    </w:p>
    <w:p w14:paraId="32DD1CA2" w14:textId="6A7B9F2F" w:rsidR="00FF5523" w:rsidRPr="00FF5523" w:rsidRDefault="00627CAC" w:rsidP="00215313">
      <w:r>
        <w:t>Prosessi</w:t>
      </w:r>
      <w:r w:rsidR="00E77291">
        <w:t>,</w:t>
      </w:r>
      <w:r>
        <w:t xml:space="preserve"> jolla todennetaan </w:t>
      </w:r>
      <w:r w:rsidR="000C4FDB">
        <w:t>tie</w:t>
      </w:r>
      <w:r w:rsidR="00351AC5">
        <w:t xml:space="preserve">don täyttävän </w:t>
      </w:r>
      <w:r w:rsidR="00D369C4">
        <w:t>valitut kriteerit.</w:t>
      </w:r>
    </w:p>
    <w:p w14:paraId="3C393BD4" w14:textId="129E95A4" w:rsidR="00CB27C8" w:rsidRPr="002C6519" w:rsidRDefault="00CB27C8" w:rsidP="007636DF">
      <w:pPr>
        <w:spacing w:after="160" w:line="259" w:lineRule="auto"/>
      </w:pPr>
      <w:r>
        <w:br w:type="page"/>
      </w:r>
    </w:p>
    <w:p w14:paraId="799CF4CB" w14:textId="77777777" w:rsidR="00B15638" w:rsidRPr="002C6519" w:rsidRDefault="00B15638" w:rsidP="00F72E60">
      <w:pPr>
        <w:pStyle w:val="ONTalaotsikkotaso1"/>
      </w:pPr>
      <w:r w:rsidRPr="002C6519">
        <w:lastRenderedPageBreak/>
        <w:t>KÄSITTEIDEN MÄÄRITTELY</w:t>
      </w:r>
    </w:p>
    <w:p w14:paraId="156807C9" w14:textId="77777777" w:rsidR="00B15638" w:rsidRPr="002C6519" w:rsidRDefault="00B15638" w:rsidP="00F72E60">
      <w:pPr>
        <w:pStyle w:val="ONTalaotsikkotaso1"/>
      </w:pPr>
      <w:r w:rsidRPr="002C6519">
        <w:t>SISÄLLYS</w:t>
      </w:r>
    </w:p>
    <w:p w14:paraId="02B91A01" w14:textId="5CE66968" w:rsidR="00431A45" w:rsidRDefault="00627902">
      <w:pPr>
        <w:pStyle w:val="Sisluet1"/>
        <w:rPr>
          <w:rFonts w:asciiTheme="minorHAnsi" w:eastAsiaTheme="minorEastAsia" w:hAnsiTheme="minorHAnsi" w:cstheme="minorBidi"/>
          <w:b w:val="0"/>
          <w:caps w:val="0"/>
          <w:kern w:val="2"/>
          <w:sz w:val="22"/>
          <w:lang w:eastAsia="fi-FI"/>
          <w14:ligatures w14:val="standardContextual"/>
        </w:rPr>
      </w:pPr>
      <w:r w:rsidRPr="002C6519">
        <w:rPr>
          <w:rFonts w:cs="Times New Roman"/>
          <w:noProof w:val="0"/>
        </w:rPr>
        <w:fldChar w:fldCharType="begin"/>
      </w:r>
      <w:r w:rsidRPr="002C6519">
        <w:rPr>
          <w:rFonts w:cs="Times New Roman"/>
          <w:noProof w:val="0"/>
        </w:rPr>
        <w:instrText xml:space="preserve"> TOC \o "1-3" \h \z \u </w:instrText>
      </w:r>
      <w:r w:rsidRPr="002C6519">
        <w:rPr>
          <w:rFonts w:cs="Times New Roman"/>
          <w:noProof w:val="0"/>
        </w:rPr>
        <w:fldChar w:fldCharType="separate"/>
      </w:r>
      <w:hyperlink w:anchor="_Toc152836023" w:history="1">
        <w:r w:rsidR="00431A45" w:rsidRPr="009F3253">
          <w:rPr>
            <w:rStyle w:val="Hyperlinkki"/>
          </w:rPr>
          <w:t>1</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JOHDANTO</w:t>
        </w:r>
        <w:r w:rsidR="00431A45">
          <w:rPr>
            <w:webHidden/>
          </w:rPr>
          <w:tab/>
        </w:r>
        <w:r w:rsidR="00431A45">
          <w:rPr>
            <w:webHidden/>
          </w:rPr>
          <w:fldChar w:fldCharType="begin"/>
        </w:r>
        <w:r w:rsidR="00431A45">
          <w:rPr>
            <w:webHidden/>
          </w:rPr>
          <w:instrText xml:space="preserve"> PAGEREF _Toc152836023 \h </w:instrText>
        </w:r>
        <w:r w:rsidR="00431A45">
          <w:rPr>
            <w:webHidden/>
          </w:rPr>
        </w:r>
        <w:r w:rsidR="00431A45">
          <w:rPr>
            <w:webHidden/>
          </w:rPr>
          <w:fldChar w:fldCharType="separate"/>
        </w:r>
        <w:r w:rsidR="00BC6345">
          <w:rPr>
            <w:webHidden/>
          </w:rPr>
          <w:t>1</w:t>
        </w:r>
        <w:r w:rsidR="00431A45">
          <w:rPr>
            <w:webHidden/>
          </w:rPr>
          <w:fldChar w:fldCharType="end"/>
        </w:r>
      </w:hyperlink>
    </w:p>
    <w:p w14:paraId="12274F2D" w14:textId="12C1CE05"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24" w:history="1">
        <w:r w:rsidR="00431A45" w:rsidRPr="009F3253">
          <w:rPr>
            <w:rStyle w:val="Hyperlinkki"/>
          </w:rPr>
          <w:t>2</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PROJEKTISUUNNITELMA</w:t>
        </w:r>
        <w:r w:rsidR="00431A45">
          <w:rPr>
            <w:webHidden/>
          </w:rPr>
          <w:tab/>
        </w:r>
        <w:r w:rsidR="00431A45">
          <w:rPr>
            <w:webHidden/>
          </w:rPr>
          <w:fldChar w:fldCharType="begin"/>
        </w:r>
        <w:r w:rsidR="00431A45">
          <w:rPr>
            <w:webHidden/>
          </w:rPr>
          <w:instrText xml:space="preserve"> PAGEREF _Toc152836024 \h </w:instrText>
        </w:r>
        <w:r w:rsidR="00431A45">
          <w:rPr>
            <w:webHidden/>
          </w:rPr>
        </w:r>
        <w:r w:rsidR="00431A45">
          <w:rPr>
            <w:webHidden/>
          </w:rPr>
          <w:fldChar w:fldCharType="separate"/>
        </w:r>
        <w:r w:rsidR="00BC6345">
          <w:rPr>
            <w:webHidden/>
          </w:rPr>
          <w:t>2</w:t>
        </w:r>
        <w:r w:rsidR="00431A45">
          <w:rPr>
            <w:webHidden/>
          </w:rPr>
          <w:fldChar w:fldCharType="end"/>
        </w:r>
      </w:hyperlink>
    </w:p>
    <w:p w14:paraId="09153307" w14:textId="7089C5B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25" w:history="1">
        <w:r w:rsidR="00431A45" w:rsidRPr="009F3253">
          <w:rPr>
            <w:rStyle w:val="Hyperlinkki"/>
            <w:noProof/>
          </w:rPr>
          <w:t>2.1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Tavoitteet</w:t>
        </w:r>
        <w:r w:rsidR="00431A45">
          <w:rPr>
            <w:noProof/>
            <w:webHidden/>
          </w:rPr>
          <w:tab/>
        </w:r>
        <w:r w:rsidR="00431A45">
          <w:rPr>
            <w:noProof/>
            <w:webHidden/>
          </w:rPr>
          <w:fldChar w:fldCharType="begin"/>
        </w:r>
        <w:r w:rsidR="00431A45">
          <w:rPr>
            <w:noProof/>
            <w:webHidden/>
          </w:rPr>
          <w:instrText xml:space="preserve"> PAGEREF _Toc152836025 \h </w:instrText>
        </w:r>
        <w:r w:rsidR="00431A45">
          <w:rPr>
            <w:noProof/>
            <w:webHidden/>
          </w:rPr>
        </w:r>
        <w:r w:rsidR="00431A45">
          <w:rPr>
            <w:noProof/>
            <w:webHidden/>
          </w:rPr>
          <w:fldChar w:fldCharType="separate"/>
        </w:r>
        <w:r w:rsidR="00BC6345">
          <w:rPr>
            <w:noProof/>
            <w:webHidden/>
          </w:rPr>
          <w:t>2</w:t>
        </w:r>
        <w:r w:rsidR="00431A45">
          <w:rPr>
            <w:noProof/>
            <w:webHidden/>
          </w:rPr>
          <w:fldChar w:fldCharType="end"/>
        </w:r>
      </w:hyperlink>
    </w:p>
    <w:p w14:paraId="0D5352D3" w14:textId="5F39B871"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26" w:history="1">
        <w:r w:rsidR="00431A45" w:rsidRPr="009F3253">
          <w:rPr>
            <w:rStyle w:val="Hyperlinkki"/>
            <w:noProof/>
          </w:rPr>
          <w:t>2.2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Tehtävät</w:t>
        </w:r>
        <w:r w:rsidR="00431A45">
          <w:rPr>
            <w:noProof/>
            <w:webHidden/>
          </w:rPr>
          <w:tab/>
        </w:r>
        <w:r w:rsidR="00431A45">
          <w:rPr>
            <w:noProof/>
            <w:webHidden/>
          </w:rPr>
          <w:fldChar w:fldCharType="begin"/>
        </w:r>
        <w:r w:rsidR="00431A45">
          <w:rPr>
            <w:noProof/>
            <w:webHidden/>
          </w:rPr>
          <w:instrText xml:space="preserve"> PAGEREF _Toc152836026 \h </w:instrText>
        </w:r>
        <w:r w:rsidR="00431A45">
          <w:rPr>
            <w:noProof/>
            <w:webHidden/>
          </w:rPr>
        </w:r>
        <w:r w:rsidR="00431A45">
          <w:rPr>
            <w:noProof/>
            <w:webHidden/>
          </w:rPr>
          <w:fldChar w:fldCharType="separate"/>
        </w:r>
        <w:r w:rsidR="00BC6345">
          <w:rPr>
            <w:noProof/>
            <w:webHidden/>
          </w:rPr>
          <w:t>2</w:t>
        </w:r>
        <w:r w:rsidR="00431A45">
          <w:rPr>
            <w:noProof/>
            <w:webHidden/>
          </w:rPr>
          <w:fldChar w:fldCharType="end"/>
        </w:r>
      </w:hyperlink>
    </w:p>
    <w:p w14:paraId="509D181E" w14:textId="0DFBECE9"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27" w:history="1">
        <w:r w:rsidR="00431A45" w:rsidRPr="009F3253">
          <w:rPr>
            <w:rStyle w:val="Hyperlinkki"/>
            <w:noProof/>
          </w:rPr>
          <w:t>2.3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Aikataulu</w:t>
        </w:r>
        <w:r w:rsidR="00431A45">
          <w:rPr>
            <w:noProof/>
            <w:webHidden/>
          </w:rPr>
          <w:tab/>
        </w:r>
        <w:r w:rsidR="00431A45">
          <w:rPr>
            <w:noProof/>
            <w:webHidden/>
          </w:rPr>
          <w:fldChar w:fldCharType="begin"/>
        </w:r>
        <w:r w:rsidR="00431A45">
          <w:rPr>
            <w:noProof/>
            <w:webHidden/>
          </w:rPr>
          <w:instrText xml:space="preserve"> PAGEREF _Toc152836027 \h </w:instrText>
        </w:r>
        <w:r w:rsidR="00431A45">
          <w:rPr>
            <w:noProof/>
            <w:webHidden/>
          </w:rPr>
        </w:r>
        <w:r w:rsidR="00431A45">
          <w:rPr>
            <w:noProof/>
            <w:webHidden/>
          </w:rPr>
          <w:fldChar w:fldCharType="separate"/>
        </w:r>
        <w:r w:rsidR="00BC6345">
          <w:rPr>
            <w:noProof/>
            <w:webHidden/>
          </w:rPr>
          <w:t>3</w:t>
        </w:r>
        <w:r w:rsidR="00431A45">
          <w:rPr>
            <w:noProof/>
            <w:webHidden/>
          </w:rPr>
          <w:fldChar w:fldCharType="end"/>
        </w:r>
      </w:hyperlink>
    </w:p>
    <w:p w14:paraId="35B32694" w14:textId="1B7ACAAD"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28" w:history="1">
        <w:r w:rsidR="00431A45" w:rsidRPr="009F3253">
          <w:rPr>
            <w:rStyle w:val="Hyperlinkki"/>
            <w:noProof/>
          </w:rPr>
          <w:t>2.4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Projektin organisointi</w:t>
        </w:r>
        <w:r w:rsidR="00431A45">
          <w:rPr>
            <w:noProof/>
            <w:webHidden/>
          </w:rPr>
          <w:tab/>
        </w:r>
        <w:r w:rsidR="00431A45">
          <w:rPr>
            <w:noProof/>
            <w:webHidden/>
          </w:rPr>
          <w:fldChar w:fldCharType="begin"/>
        </w:r>
        <w:r w:rsidR="00431A45">
          <w:rPr>
            <w:noProof/>
            <w:webHidden/>
          </w:rPr>
          <w:instrText xml:space="preserve"> PAGEREF _Toc152836028 \h </w:instrText>
        </w:r>
        <w:r w:rsidR="00431A45">
          <w:rPr>
            <w:noProof/>
            <w:webHidden/>
          </w:rPr>
        </w:r>
        <w:r w:rsidR="00431A45">
          <w:rPr>
            <w:noProof/>
            <w:webHidden/>
          </w:rPr>
          <w:fldChar w:fldCharType="separate"/>
        </w:r>
        <w:r w:rsidR="00BC6345">
          <w:rPr>
            <w:noProof/>
            <w:webHidden/>
          </w:rPr>
          <w:t>4</w:t>
        </w:r>
        <w:r w:rsidR="00431A45">
          <w:rPr>
            <w:noProof/>
            <w:webHidden/>
          </w:rPr>
          <w:fldChar w:fldCharType="end"/>
        </w:r>
      </w:hyperlink>
    </w:p>
    <w:p w14:paraId="34DBDEAC" w14:textId="239185A8"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29" w:history="1">
        <w:r w:rsidR="00431A45" w:rsidRPr="009F3253">
          <w:rPr>
            <w:rStyle w:val="Hyperlinkki"/>
            <w:rFonts w:cs="Times New Roman"/>
            <w:noProof/>
          </w:rPr>
          <w:t>2.4.1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Ryhmän jäsenet ja päävastuualueet</w:t>
        </w:r>
        <w:r w:rsidR="00431A45">
          <w:rPr>
            <w:noProof/>
            <w:webHidden/>
          </w:rPr>
          <w:tab/>
        </w:r>
        <w:r w:rsidR="00431A45">
          <w:rPr>
            <w:noProof/>
            <w:webHidden/>
          </w:rPr>
          <w:fldChar w:fldCharType="begin"/>
        </w:r>
        <w:r w:rsidR="00431A45">
          <w:rPr>
            <w:noProof/>
            <w:webHidden/>
          </w:rPr>
          <w:instrText xml:space="preserve"> PAGEREF _Toc152836029 \h </w:instrText>
        </w:r>
        <w:r w:rsidR="00431A45">
          <w:rPr>
            <w:noProof/>
            <w:webHidden/>
          </w:rPr>
        </w:r>
        <w:r w:rsidR="00431A45">
          <w:rPr>
            <w:noProof/>
            <w:webHidden/>
          </w:rPr>
          <w:fldChar w:fldCharType="separate"/>
        </w:r>
        <w:r w:rsidR="00BC6345">
          <w:rPr>
            <w:noProof/>
            <w:webHidden/>
          </w:rPr>
          <w:t>5</w:t>
        </w:r>
        <w:r w:rsidR="00431A45">
          <w:rPr>
            <w:noProof/>
            <w:webHidden/>
          </w:rPr>
          <w:fldChar w:fldCharType="end"/>
        </w:r>
      </w:hyperlink>
    </w:p>
    <w:p w14:paraId="71FA3D54" w14:textId="2F754FD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30" w:history="1">
        <w:r w:rsidR="00431A45" w:rsidRPr="009F3253">
          <w:rPr>
            <w:rStyle w:val="Hyperlinkki"/>
            <w:noProof/>
          </w:rPr>
          <w:t>2.5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Työskentelytavat ja työvälineet</w:t>
        </w:r>
        <w:r w:rsidR="00431A45">
          <w:rPr>
            <w:noProof/>
            <w:webHidden/>
          </w:rPr>
          <w:tab/>
        </w:r>
        <w:r w:rsidR="00431A45">
          <w:rPr>
            <w:noProof/>
            <w:webHidden/>
          </w:rPr>
          <w:fldChar w:fldCharType="begin"/>
        </w:r>
        <w:r w:rsidR="00431A45">
          <w:rPr>
            <w:noProof/>
            <w:webHidden/>
          </w:rPr>
          <w:instrText xml:space="preserve"> PAGEREF _Toc152836030 \h </w:instrText>
        </w:r>
        <w:r w:rsidR="00431A45">
          <w:rPr>
            <w:noProof/>
            <w:webHidden/>
          </w:rPr>
        </w:r>
        <w:r w:rsidR="00431A45">
          <w:rPr>
            <w:noProof/>
            <w:webHidden/>
          </w:rPr>
          <w:fldChar w:fldCharType="separate"/>
        </w:r>
        <w:r w:rsidR="00BC6345">
          <w:rPr>
            <w:noProof/>
            <w:webHidden/>
          </w:rPr>
          <w:t>6</w:t>
        </w:r>
        <w:r w:rsidR="00431A45">
          <w:rPr>
            <w:noProof/>
            <w:webHidden/>
          </w:rPr>
          <w:fldChar w:fldCharType="end"/>
        </w:r>
      </w:hyperlink>
    </w:p>
    <w:p w14:paraId="280FBF58" w14:textId="500732F4"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31" w:history="1">
        <w:r w:rsidR="00431A45" w:rsidRPr="009F3253">
          <w:rPr>
            <w:rStyle w:val="Hyperlinkki"/>
            <w:rFonts w:cs="Times New Roman"/>
            <w:noProof/>
          </w:rPr>
          <w:t>2.5.1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Projektissa käytettävät työvälineet</w:t>
        </w:r>
        <w:r w:rsidR="00431A45">
          <w:rPr>
            <w:noProof/>
            <w:webHidden/>
          </w:rPr>
          <w:tab/>
        </w:r>
        <w:r w:rsidR="00431A45">
          <w:rPr>
            <w:noProof/>
            <w:webHidden/>
          </w:rPr>
          <w:fldChar w:fldCharType="begin"/>
        </w:r>
        <w:r w:rsidR="00431A45">
          <w:rPr>
            <w:noProof/>
            <w:webHidden/>
          </w:rPr>
          <w:instrText xml:space="preserve"> PAGEREF _Toc152836031 \h </w:instrText>
        </w:r>
        <w:r w:rsidR="00431A45">
          <w:rPr>
            <w:noProof/>
            <w:webHidden/>
          </w:rPr>
        </w:r>
        <w:r w:rsidR="00431A45">
          <w:rPr>
            <w:noProof/>
            <w:webHidden/>
          </w:rPr>
          <w:fldChar w:fldCharType="separate"/>
        </w:r>
        <w:r w:rsidR="00BC6345">
          <w:rPr>
            <w:noProof/>
            <w:webHidden/>
          </w:rPr>
          <w:t>6</w:t>
        </w:r>
        <w:r w:rsidR="00431A45">
          <w:rPr>
            <w:noProof/>
            <w:webHidden/>
          </w:rPr>
          <w:fldChar w:fldCharType="end"/>
        </w:r>
      </w:hyperlink>
    </w:p>
    <w:p w14:paraId="7F2C684F" w14:textId="4816A50F"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32" w:history="1">
        <w:r w:rsidR="00431A45" w:rsidRPr="009F3253">
          <w:rPr>
            <w:rStyle w:val="Hyperlinkki"/>
            <w:rFonts w:cs="Times New Roman"/>
            <w:noProof/>
          </w:rPr>
          <w:t>2.5.2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Työskentelytavat</w:t>
        </w:r>
        <w:r w:rsidR="00431A45">
          <w:rPr>
            <w:noProof/>
            <w:webHidden/>
          </w:rPr>
          <w:tab/>
        </w:r>
        <w:r w:rsidR="00431A45">
          <w:rPr>
            <w:noProof/>
            <w:webHidden/>
          </w:rPr>
          <w:fldChar w:fldCharType="begin"/>
        </w:r>
        <w:r w:rsidR="00431A45">
          <w:rPr>
            <w:noProof/>
            <w:webHidden/>
          </w:rPr>
          <w:instrText xml:space="preserve"> PAGEREF _Toc152836032 \h </w:instrText>
        </w:r>
        <w:r w:rsidR="00431A45">
          <w:rPr>
            <w:noProof/>
            <w:webHidden/>
          </w:rPr>
        </w:r>
        <w:r w:rsidR="00431A45">
          <w:rPr>
            <w:noProof/>
            <w:webHidden/>
          </w:rPr>
          <w:fldChar w:fldCharType="separate"/>
        </w:r>
        <w:r w:rsidR="00BC6345">
          <w:rPr>
            <w:noProof/>
            <w:webHidden/>
          </w:rPr>
          <w:t>6</w:t>
        </w:r>
        <w:r w:rsidR="00431A45">
          <w:rPr>
            <w:noProof/>
            <w:webHidden/>
          </w:rPr>
          <w:fldChar w:fldCharType="end"/>
        </w:r>
      </w:hyperlink>
    </w:p>
    <w:p w14:paraId="65AA9AA1" w14:textId="19D70B13"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33" w:history="1">
        <w:r w:rsidR="00431A45" w:rsidRPr="009F3253">
          <w:rPr>
            <w:rStyle w:val="Hyperlinkki"/>
            <w:rFonts w:eastAsia="Times New Roman" w:cs="Times New Roman"/>
            <w:noProof/>
            <w:lang w:eastAsia="fi-FI"/>
          </w:rPr>
          <w:t>2.6</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cs="Times New Roman"/>
            <w:noProof/>
            <w:lang w:eastAsia="fi-FI"/>
          </w:rPr>
          <w:t>Tunnistetut riskit</w:t>
        </w:r>
        <w:r w:rsidR="00431A45">
          <w:rPr>
            <w:noProof/>
            <w:webHidden/>
          </w:rPr>
          <w:tab/>
        </w:r>
        <w:r w:rsidR="00431A45">
          <w:rPr>
            <w:noProof/>
            <w:webHidden/>
          </w:rPr>
          <w:fldChar w:fldCharType="begin"/>
        </w:r>
        <w:r w:rsidR="00431A45">
          <w:rPr>
            <w:noProof/>
            <w:webHidden/>
          </w:rPr>
          <w:instrText xml:space="preserve"> PAGEREF _Toc152836033 \h </w:instrText>
        </w:r>
        <w:r w:rsidR="00431A45">
          <w:rPr>
            <w:noProof/>
            <w:webHidden/>
          </w:rPr>
        </w:r>
        <w:r w:rsidR="00431A45">
          <w:rPr>
            <w:noProof/>
            <w:webHidden/>
          </w:rPr>
          <w:fldChar w:fldCharType="separate"/>
        </w:r>
        <w:r w:rsidR="00BC6345">
          <w:rPr>
            <w:noProof/>
            <w:webHidden/>
          </w:rPr>
          <w:t>7</w:t>
        </w:r>
        <w:r w:rsidR="00431A45">
          <w:rPr>
            <w:noProof/>
            <w:webHidden/>
          </w:rPr>
          <w:fldChar w:fldCharType="end"/>
        </w:r>
      </w:hyperlink>
    </w:p>
    <w:p w14:paraId="5CFAFD1C" w14:textId="02E6FE3D"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34" w:history="1">
        <w:r w:rsidR="00431A45" w:rsidRPr="009F3253">
          <w:rPr>
            <w:rStyle w:val="Hyperlinkki"/>
          </w:rPr>
          <w:t>3</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TOIMEKSIANTAJA</w:t>
        </w:r>
        <w:r w:rsidR="00431A45">
          <w:rPr>
            <w:webHidden/>
          </w:rPr>
          <w:tab/>
        </w:r>
        <w:r w:rsidR="00431A45">
          <w:rPr>
            <w:webHidden/>
          </w:rPr>
          <w:fldChar w:fldCharType="begin"/>
        </w:r>
        <w:r w:rsidR="00431A45">
          <w:rPr>
            <w:webHidden/>
          </w:rPr>
          <w:instrText xml:space="preserve"> PAGEREF _Toc152836034 \h </w:instrText>
        </w:r>
        <w:r w:rsidR="00431A45">
          <w:rPr>
            <w:webHidden/>
          </w:rPr>
        </w:r>
        <w:r w:rsidR="00431A45">
          <w:rPr>
            <w:webHidden/>
          </w:rPr>
          <w:fldChar w:fldCharType="separate"/>
        </w:r>
        <w:r w:rsidR="00BC6345">
          <w:rPr>
            <w:webHidden/>
          </w:rPr>
          <w:t>10</w:t>
        </w:r>
        <w:r w:rsidR="00431A45">
          <w:rPr>
            <w:webHidden/>
          </w:rPr>
          <w:fldChar w:fldCharType="end"/>
        </w:r>
      </w:hyperlink>
    </w:p>
    <w:p w14:paraId="23CD0738" w14:textId="02E1C7E5"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35" w:history="1">
        <w:r w:rsidR="00431A45" w:rsidRPr="009F3253">
          <w:rPr>
            <w:rStyle w:val="Hyperlinkki"/>
          </w:rPr>
          <w:t>4</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PALVELUKUVAUS</w:t>
        </w:r>
        <w:r w:rsidR="00431A45">
          <w:rPr>
            <w:webHidden/>
          </w:rPr>
          <w:tab/>
        </w:r>
        <w:r w:rsidR="00431A45">
          <w:rPr>
            <w:webHidden/>
          </w:rPr>
          <w:fldChar w:fldCharType="begin"/>
        </w:r>
        <w:r w:rsidR="00431A45">
          <w:rPr>
            <w:webHidden/>
          </w:rPr>
          <w:instrText xml:space="preserve"> PAGEREF _Toc152836035 \h </w:instrText>
        </w:r>
        <w:r w:rsidR="00431A45">
          <w:rPr>
            <w:webHidden/>
          </w:rPr>
        </w:r>
        <w:r w:rsidR="00431A45">
          <w:rPr>
            <w:webHidden/>
          </w:rPr>
          <w:fldChar w:fldCharType="separate"/>
        </w:r>
        <w:r w:rsidR="00BC6345">
          <w:rPr>
            <w:webHidden/>
          </w:rPr>
          <w:t>10</w:t>
        </w:r>
        <w:r w:rsidR="00431A45">
          <w:rPr>
            <w:webHidden/>
          </w:rPr>
          <w:fldChar w:fldCharType="end"/>
        </w:r>
      </w:hyperlink>
    </w:p>
    <w:p w14:paraId="0B9AC657" w14:textId="5FA77FF4"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36" w:history="1">
        <w:r w:rsidR="00431A45" w:rsidRPr="009F3253">
          <w:rPr>
            <w:rStyle w:val="Hyperlinkki"/>
            <w:rFonts w:eastAsia="Times New Roman"/>
            <w:lang w:eastAsia="fi-FI"/>
          </w:rPr>
          <w:t>5</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Fonts w:eastAsia="Times New Roman"/>
            <w:lang w:eastAsia="fi-FI"/>
          </w:rPr>
          <w:t>VAATIMUSMÄÄRITTELY</w:t>
        </w:r>
        <w:r w:rsidR="00431A45">
          <w:rPr>
            <w:webHidden/>
          </w:rPr>
          <w:tab/>
        </w:r>
        <w:r w:rsidR="00431A45">
          <w:rPr>
            <w:webHidden/>
          </w:rPr>
          <w:fldChar w:fldCharType="begin"/>
        </w:r>
        <w:r w:rsidR="00431A45">
          <w:rPr>
            <w:webHidden/>
          </w:rPr>
          <w:instrText xml:space="preserve"> PAGEREF _Toc152836036 \h </w:instrText>
        </w:r>
        <w:r w:rsidR="00431A45">
          <w:rPr>
            <w:webHidden/>
          </w:rPr>
        </w:r>
        <w:r w:rsidR="00431A45">
          <w:rPr>
            <w:webHidden/>
          </w:rPr>
          <w:fldChar w:fldCharType="separate"/>
        </w:r>
        <w:r w:rsidR="00BC6345">
          <w:rPr>
            <w:webHidden/>
          </w:rPr>
          <w:t>11</w:t>
        </w:r>
        <w:r w:rsidR="00431A45">
          <w:rPr>
            <w:webHidden/>
          </w:rPr>
          <w:fldChar w:fldCharType="end"/>
        </w:r>
      </w:hyperlink>
    </w:p>
    <w:p w14:paraId="4BB7A6A9" w14:textId="56EC0FA8"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37" w:history="1">
        <w:r w:rsidR="00431A45" w:rsidRPr="009F3253">
          <w:rPr>
            <w:rStyle w:val="Hyperlinkki"/>
            <w:rFonts w:eastAsia="Times New Roman"/>
            <w:noProof/>
            <w:lang w:eastAsia="fi-FI"/>
          </w:rPr>
          <w:t>5.1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lang w:eastAsia="fi-FI"/>
          </w:rPr>
          <w:t>Sidosryhmäkartta</w:t>
        </w:r>
        <w:r w:rsidR="00431A45">
          <w:rPr>
            <w:noProof/>
            <w:webHidden/>
          </w:rPr>
          <w:tab/>
        </w:r>
        <w:r w:rsidR="00431A45">
          <w:rPr>
            <w:noProof/>
            <w:webHidden/>
          </w:rPr>
          <w:fldChar w:fldCharType="begin"/>
        </w:r>
        <w:r w:rsidR="00431A45">
          <w:rPr>
            <w:noProof/>
            <w:webHidden/>
          </w:rPr>
          <w:instrText xml:space="preserve"> PAGEREF _Toc152836037 \h </w:instrText>
        </w:r>
        <w:r w:rsidR="00431A45">
          <w:rPr>
            <w:noProof/>
            <w:webHidden/>
          </w:rPr>
        </w:r>
        <w:r w:rsidR="00431A45">
          <w:rPr>
            <w:noProof/>
            <w:webHidden/>
          </w:rPr>
          <w:fldChar w:fldCharType="separate"/>
        </w:r>
        <w:r w:rsidR="00BC6345">
          <w:rPr>
            <w:noProof/>
            <w:webHidden/>
          </w:rPr>
          <w:t>11</w:t>
        </w:r>
        <w:r w:rsidR="00431A45">
          <w:rPr>
            <w:noProof/>
            <w:webHidden/>
          </w:rPr>
          <w:fldChar w:fldCharType="end"/>
        </w:r>
      </w:hyperlink>
    </w:p>
    <w:p w14:paraId="5F817DEE" w14:textId="53E89636"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38" w:history="1">
        <w:r w:rsidR="00431A45" w:rsidRPr="009F3253">
          <w:rPr>
            <w:rStyle w:val="Hyperlinkki"/>
            <w:rFonts w:eastAsia="Times New Roman"/>
            <w:noProof/>
            <w:lang w:eastAsia="fi-FI"/>
          </w:rPr>
          <w:t>5.2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Sidoryhmät ja profiilit</w:t>
        </w:r>
        <w:r w:rsidR="00431A45">
          <w:rPr>
            <w:noProof/>
            <w:webHidden/>
          </w:rPr>
          <w:tab/>
        </w:r>
        <w:r w:rsidR="00431A45">
          <w:rPr>
            <w:noProof/>
            <w:webHidden/>
          </w:rPr>
          <w:fldChar w:fldCharType="begin"/>
        </w:r>
        <w:r w:rsidR="00431A45">
          <w:rPr>
            <w:noProof/>
            <w:webHidden/>
          </w:rPr>
          <w:instrText xml:space="preserve"> PAGEREF _Toc152836038 \h </w:instrText>
        </w:r>
        <w:r w:rsidR="00431A45">
          <w:rPr>
            <w:noProof/>
            <w:webHidden/>
          </w:rPr>
        </w:r>
        <w:r w:rsidR="00431A45">
          <w:rPr>
            <w:noProof/>
            <w:webHidden/>
          </w:rPr>
          <w:fldChar w:fldCharType="separate"/>
        </w:r>
        <w:r w:rsidR="00BC6345">
          <w:rPr>
            <w:noProof/>
            <w:webHidden/>
          </w:rPr>
          <w:t>11</w:t>
        </w:r>
        <w:r w:rsidR="00431A45">
          <w:rPr>
            <w:noProof/>
            <w:webHidden/>
          </w:rPr>
          <w:fldChar w:fldCharType="end"/>
        </w:r>
      </w:hyperlink>
    </w:p>
    <w:p w14:paraId="05C8F9D1" w14:textId="0E68DDDD"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39" w:history="1">
        <w:r w:rsidR="00431A45" w:rsidRPr="009F3253">
          <w:rPr>
            <w:rStyle w:val="Hyperlinkki"/>
            <w:rFonts w:cs="Times New Roman"/>
            <w:noProof/>
          </w:rPr>
          <w:t>5.2.1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Sidosryhmät</w:t>
        </w:r>
        <w:r w:rsidR="00431A45">
          <w:rPr>
            <w:noProof/>
            <w:webHidden/>
          </w:rPr>
          <w:tab/>
        </w:r>
        <w:r w:rsidR="00431A45">
          <w:rPr>
            <w:noProof/>
            <w:webHidden/>
          </w:rPr>
          <w:fldChar w:fldCharType="begin"/>
        </w:r>
        <w:r w:rsidR="00431A45">
          <w:rPr>
            <w:noProof/>
            <w:webHidden/>
          </w:rPr>
          <w:instrText xml:space="preserve"> PAGEREF _Toc152836039 \h </w:instrText>
        </w:r>
        <w:r w:rsidR="00431A45">
          <w:rPr>
            <w:noProof/>
            <w:webHidden/>
          </w:rPr>
        </w:r>
        <w:r w:rsidR="00431A45">
          <w:rPr>
            <w:noProof/>
            <w:webHidden/>
          </w:rPr>
          <w:fldChar w:fldCharType="separate"/>
        </w:r>
        <w:r w:rsidR="00BC6345">
          <w:rPr>
            <w:noProof/>
            <w:webHidden/>
          </w:rPr>
          <w:t>11</w:t>
        </w:r>
        <w:r w:rsidR="00431A45">
          <w:rPr>
            <w:noProof/>
            <w:webHidden/>
          </w:rPr>
          <w:fldChar w:fldCharType="end"/>
        </w:r>
      </w:hyperlink>
    </w:p>
    <w:p w14:paraId="0A247F0D" w14:textId="657066BA"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0" w:history="1">
        <w:r w:rsidR="00431A45" w:rsidRPr="009F3253">
          <w:rPr>
            <w:rStyle w:val="Hyperlinkki"/>
            <w:rFonts w:cs="Times New Roman"/>
            <w:noProof/>
          </w:rPr>
          <w:t>5.2.2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Profiilit</w:t>
        </w:r>
        <w:r w:rsidR="00431A45">
          <w:rPr>
            <w:noProof/>
            <w:webHidden/>
          </w:rPr>
          <w:tab/>
        </w:r>
        <w:r w:rsidR="00431A45">
          <w:rPr>
            <w:noProof/>
            <w:webHidden/>
          </w:rPr>
          <w:fldChar w:fldCharType="begin"/>
        </w:r>
        <w:r w:rsidR="00431A45">
          <w:rPr>
            <w:noProof/>
            <w:webHidden/>
          </w:rPr>
          <w:instrText xml:space="preserve"> PAGEREF _Toc152836040 \h </w:instrText>
        </w:r>
        <w:r w:rsidR="00431A45">
          <w:rPr>
            <w:noProof/>
            <w:webHidden/>
          </w:rPr>
        </w:r>
        <w:r w:rsidR="00431A45">
          <w:rPr>
            <w:noProof/>
            <w:webHidden/>
          </w:rPr>
          <w:fldChar w:fldCharType="separate"/>
        </w:r>
        <w:r w:rsidR="00BC6345">
          <w:rPr>
            <w:noProof/>
            <w:webHidden/>
          </w:rPr>
          <w:t>12</w:t>
        </w:r>
        <w:r w:rsidR="00431A45">
          <w:rPr>
            <w:noProof/>
            <w:webHidden/>
          </w:rPr>
          <w:fldChar w:fldCharType="end"/>
        </w:r>
      </w:hyperlink>
    </w:p>
    <w:p w14:paraId="352ACB13" w14:textId="41A65964"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41" w:history="1">
        <w:r w:rsidR="00431A45" w:rsidRPr="009F3253">
          <w:rPr>
            <w:rStyle w:val="Hyperlinkki"/>
            <w:rFonts w:eastAsia="Times New Roman"/>
            <w:noProof/>
            <w:lang w:eastAsia="fi-FI"/>
          </w:rPr>
          <w:t>5.3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KÄYTTÄJÄTARINAT</w:t>
        </w:r>
        <w:r w:rsidR="00431A45">
          <w:rPr>
            <w:noProof/>
            <w:webHidden/>
          </w:rPr>
          <w:tab/>
        </w:r>
        <w:r w:rsidR="00431A45">
          <w:rPr>
            <w:noProof/>
            <w:webHidden/>
          </w:rPr>
          <w:fldChar w:fldCharType="begin"/>
        </w:r>
        <w:r w:rsidR="00431A45">
          <w:rPr>
            <w:noProof/>
            <w:webHidden/>
          </w:rPr>
          <w:instrText xml:space="preserve"> PAGEREF _Toc152836041 \h </w:instrText>
        </w:r>
        <w:r w:rsidR="00431A45">
          <w:rPr>
            <w:noProof/>
            <w:webHidden/>
          </w:rPr>
        </w:r>
        <w:r w:rsidR="00431A45">
          <w:rPr>
            <w:noProof/>
            <w:webHidden/>
          </w:rPr>
          <w:fldChar w:fldCharType="separate"/>
        </w:r>
        <w:r w:rsidR="00BC6345">
          <w:rPr>
            <w:noProof/>
            <w:webHidden/>
          </w:rPr>
          <w:t>12</w:t>
        </w:r>
        <w:r w:rsidR="00431A45">
          <w:rPr>
            <w:noProof/>
            <w:webHidden/>
          </w:rPr>
          <w:fldChar w:fldCharType="end"/>
        </w:r>
      </w:hyperlink>
    </w:p>
    <w:p w14:paraId="45BD57F7" w14:textId="579B49EC"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2" w:history="1">
        <w:r w:rsidR="00431A45" w:rsidRPr="009F3253">
          <w:rPr>
            <w:rStyle w:val="Hyperlinkki"/>
            <w:rFonts w:eastAsia="Times New Roman" w:cs="Times New Roman"/>
            <w:noProof/>
            <w:lang w:eastAsia="fi-FI"/>
          </w:rPr>
          <w:t>5.3.1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User Story 1</w:t>
        </w:r>
        <w:r w:rsidR="00431A45">
          <w:rPr>
            <w:noProof/>
            <w:webHidden/>
          </w:rPr>
          <w:tab/>
        </w:r>
        <w:r w:rsidR="00431A45">
          <w:rPr>
            <w:noProof/>
            <w:webHidden/>
          </w:rPr>
          <w:fldChar w:fldCharType="begin"/>
        </w:r>
        <w:r w:rsidR="00431A45">
          <w:rPr>
            <w:noProof/>
            <w:webHidden/>
          </w:rPr>
          <w:instrText xml:space="preserve"> PAGEREF _Toc152836042 \h </w:instrText>
        </w:r>
        <w:r w:rsidR="00431A45">
          <w:rPr>
            <w:noProof/>
            <w:webHidden/>
          </w:rPr>
        </w:r>
        <w:r w:rsidR="00431A45">
          <w:rPr>
            <w:noProof/>
            <w:webHidden/>
          </w:rPr>
          <w:fldChar w:fldCharType="separate"/>
        </w:r>
        <w:r w:rsidR="00BC6345">
          <w:rPr>
            <w:noProof/>
            <w:webHidden/>
          </w:rPr>
          <w:t>12</w:t>
        </w:r>
        <w:r w:rsidR="00431A45">
          <w:rPr>
            <w:noProof/>
            <w:webHidden/>
          </w:rPr>
          <w:fldChar w:fldCharType="end"/>
        </w:r>
      </w:hyperlink>
    </w:p>
    <w:p w14:paraId="0BE48430" w14:textId="0A822F7B"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3" w:history="1">
        <w:r w:rsidR="00431A45" w:rsidRPr="009F3253">
          <w:rPr>
            <w:rStyle w:val="Hyperlinkki"/>
            <w:rFonts w:eastAsia="Times New Roman" w:cs="Times New Roman"/>
            <w:noProof/>
            <w:lang w:eastAsia="fi-FI"/>
          </w:rPr>
          <w:t>5.3.2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User Story 2</w:t>
        </w:r>
        <w:r w:rsidR="00431A45">
          <w:rPr>
            <w:noProof/>
            <w:webHidden/>
          </w:rPr>
          <w:tab/>
        </w:r>
        <w:r w:rsidR="00431A45">
          <w:rPr>
            <w:noProof/>
            <w:webHidden/>
          </w:rPr>
          <w:fldChar w:fldCharType="begin"/>
        </w:r>
        <w:r w:rsidR="00431A45">
          <w:rPr>
            <w:noProof/>
            <w:webHidden/>
          </w:rPr>
          <w:instrText xml:space="preserve"> PAGEREF _Toc152836043 \h </w:instrText>
        </w:r>
        <w:r w:rsidR="00431A45">
          <w:rPr>
            <w:noProof/>
            <w:webHidden/>
          </w:rPr>
        </w:r>
        <w:r w:rsidR="00431A45">
          <w:rPr>
            <w:noProof/>
            <w:webHidden/>
          </w:rPr>
          <w:fldChar w:fldCharType="separate"/>
        </w:r>
        <w:r w:rsidR="00BC6345">
          <w:rPr>
            <w:noProof/>
            <w:webHidden/>
          </w:rPr>
          <w:t>13</w:t>
        </w:r>
        <w:r w:rsidR="00431A45">
          <w:rPr>
            <w:noProof/>
            <w:webHidden/>
          </w:rPr>
          <w:fldChar w:fldCharType="end"/>
        </w:r>
      </w:hyperlink>
    </w:p>
    <w:p w14:paraId="58AFD6AA" w14:textId="02A2F435"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4" w:history="1">
        <w:r w:rsidR="00431A45" w:rsidRPr="009F3253">
          <w:rPr>
            <w:rStyle w:val="Hyperlinkki"/>
            <w:rFonts w:eastAsia="Times New Roman" w:cs="Times New Roman"/>
            <w:noProof/>
            <w:lang w:eastAsia="fi-FI"/>
          </w:rPr>
          <w:t>5.3.3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User Story 3.</w:t>
        </w:r>
        <w:r w:rsidR="00431A45">
          <w:rPr>
            <w:noProof/>
            <w:webHidden/>
          </w:rPr>
          <w:tab/>
        </w:r>
        <w:r w:rsidR="00431A45">
          <w:rPr>
            <w:noProof/>
            <w:webHidden/>
          </w:rPr>
          <w:fldChar w:fldCharType="begin"/>
        </w:r>
        <w:r w:rsidR="00431A45">
          <w:rPr>
            <w:noProof/>
            <w:webHidden/>
          </w:rPr>
          <w:instrText xml:space="preserve"> PAGEREF _Toc152836044 \h </w:instrText>
        </w:r>
        <w:r w:rsidR="00431A45">
          <w:rPr>
            <w:noProof/>
            <w:webHidden/>
          </w:rPr>
        </w:r>
        <w:r w:rsidR="00431A45">
          <w:rPr>
            <w:noProof/>
            <w:webHidden/>
          </w:rPr>
          <w:fldChar w:fldCharType="separate"/>
        </w:r>
        <w:r w:rsidR="00BC6345">
          <w:rPr>
            <w:noProof/>
            <w:webHidden/>
          </w:rPr>
          <w:t>13</w:t>
        </w:r>
        <w:r w:rsidR="00431A45">
          <w:rPr>
            <w:noProof/>
            <w:webHidden/>
          </w:rPr>
          <w:fldChar w:fldCharType="end"/>
        </w:r>
      </w:hyperlink>
    </w:p>
    <w:p w14:paraId="6CCB1E8F" w14:textId="6F3572AC"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45" w:history="1">
        <w:r w:rsidR="00431A45" w:rsidRPr="009F3253">
          <w:rPr>
            <w:rStyle w:val="Hyperlinkki"/>
            <w:noProof/>
          </w:rPr>
          <w:t>5.4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Vaatimusmäärittely</w:t>
        </w:r>
        <w:r w:rsidR="00431A45">
          <w:rPr>
            <w:noProof/>
            <w:webHidden/>
          </w:rPr>
          <w:tab/>
        </w:r>
        <w:r w:rsidR="00431A45">
          <w:rPr>
            <w:noProof/>
            <w:webHidden/>
          </w:rPr>
          <w:fldChar w:fldCharType="begin"/>
        </w:r>
        <w:r w:rsidR="00431A45">
          <w:rPr>
            <w:noProof/>
            <w:webHidden/>
          </w:rPr>
          <w:instrText xml:space="preserve"> PAGEREF _Toc152836045 \h </w:instrText>
        </w:r>
        <w:r w:rsidR="00431A45">
          <w:rPr>
            <w:noProof/>
            <w:webHidden/>
          </w:rPr>
        </w:r>
        <w:r w:rsidR="00431A45">
          <w:rPr>
            <w:noProof/>
            <w:webHidden/>
          </w:rPr>
          <w:fldChar w:fldCharType="separate"/>
        </w:r>
        <w:r w:rsidR="00BC6345">
          <w:rPr>
            <w:noProof/>
            <w:webHidden/>
          </w:rPr>
          <w:t>13</w:t>
        </w:r>
        <w:r w:rsidR="00431A45">
          <w:rPr>
            <w:noProof/>
            <w:webHidden/>
          </w:rPr>
          <w:fldChar w:fldCharType="end"/>
        </w:r>
      </w:hyperlink>
    </w:p>
    <w:p w14:paraId="476035E1" w14:textId="0CDE8BD4"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6" w:history="1">
        <w:r w:rsidR="00431A45" w:rsidRPr="009F3253">
          <w:rPr>
            <w:rStyle w:val="Hyperlinkki"/>
            <w:rFonts w:cs="Times New Roman"/>
            <w:noProof/>
          </w:rPr>
          <w:t>5.4.1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Palvelun toiminnalliset vaatimukset</w:t>
        </w:r>
        <w:r w:rsidR="00431A45">
          <w:rPr>
            <w:noProof/>
            <w:webHidden/>
          </w:rPr>
          <w:tab/>
        </w:r>
        <w:r w:rsidR="00431A45">
          <w:rPr>
            <w:noProof/>
            <w:webHidden/>
          </w:rPr>
          <w:fldChar w:fldCharType="begin"/>
        </w:r>
        <w:r w:rsidR="00431A45">
          <w:rPr>
            <w:noProof/>
            <w:webHidden/>
          </w:rPr>
          <w:instrText xml:space="preserve"> PAGEREF _Toc152836046 \h </w:instrText>
        </w:r>
        <w:r w:rsidR="00431A45">
          <w:rPr>
            <w:noProof/>
            <w:webHidden/>
          </w:rPr>
        </w:r>
        <w:r w:rsidR="00431A45">
          <w:rPr>
            <w:noProof/>
            <w:webHidden/>
          </w:rPr>
          <w:fldChar w:fldCharType="separate"/>
        </w:r>
        <w:r w:rsidR="00BC6345">
          <w:rPr>
            <w:noProof/>
            <w:webHidden/>
          </w:rPr>
          <w:t>13</w:t>
        </w:r>
        <w:r w:rsidR="00431A45">
          <w:rPr>
            <w:noProof/>
            <w:webHidden/>
          </w:rPr>
          <w:fldChar w:fldCharType="end"/>
        </w:r>
      </w:hyperlink>
    </w:p>
    <w:p w14:paraId="50FFE229" w14:textId="332ECEE4"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47" w:history="1">
        <w:r w:rsidR="00431A45" w:rsidRPr="009F3253">
          <w:rPr>
            <w:rStyle w:val="Hyperlinkki"/>
            <w:rFonts w:eastAsia="Times New Roman" w:cs="Times New Roman"/>
            <w:noProof/>
            <w:lang w:eastAsia="fi-FI"/>
          </w:rPr>
          <w:t>5.4.2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imes New Roman"/>
            <w:noProof/>
            <w:lang w:eastAsia="fi-FI"/>
          </w:rPr>
          <w:t>Palvelun ei-toiminnalliset vaatimukset</w:t>
        </w:r>
        <w:r w:rsidR="00431A45">
          <w:rPr>
            <w:noProof/>
            <w:webHidden/>
          </w:rPr>
          <w:tab/>
        </w:r>
        <w:r w:rsidR="00431A45">
          <w:rPr>
            <w:noProof/>
            <w:webHidden/>
          </w:rPr>
          <w:fldChar w:fldCharType="begin"/>
        </w:r>
        <w:r w:rsidR="00431A45">
          <w:rPr>
            <w:noProof/>
            <w:webHidden/>
          </w:rPr>
          <w:instrText xml:space="preserve"> PAGEREF _Toc152836047 \h </w:instrText>
        </w:r>
        <w:r w:rsidR="00431A45">
          <w:rPr>
            <w:noProof/>
            <w:webHidden/>
          </w:rPr>
        </w:r>
        <w:r w:rsidR="00431A45">
          <w:rPr>
            <w:noProof/>
            <w:webHidden/>
          </w:rPr>
          <w:fldChar w:fldCharType="separate"/>
        </w:r>
        <w:r w:rsidR="00BC6345">
          <w:rPr>
            <w:noProof/>
            <w:webHidden/>
          </w:rPr>
          <w:t>15</w:t>
        </w:r>
        <w:r w:rsidR="00431A45">
          <w:rPr>
            <w:noProof/>
            <w:webHidden/>
          </w:rPr>
          <w:fldChar w:fldCharType="end"/>
        </w:r>
      </w:hyperlink>
    </w:p>
    <w:p w14:paraId="03942E8B" w14:textId="6460F289"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48" w:history="1">
        <w:r w:rsidR="00431A45" w:rsidRPr="009F3253">
          <w:rPr>
            <w:rStyle w:val="Hyperlinkki"/>
            <w:noProof/>
          </w:rPr>
          <w:t>5.5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Rajapinta</w:t>
        </w:r>
        <w:r w:rsidR="00431A45">
          <w:rPr>
            <w:noProof/>
            <w:webHidden/>
          </w:rPr>
          <w:tab/>
        </w:r>
        <w:r w:rsidR="00431A45">
          <w:rPr>
            <w:noProof/>
            <w:webHidden/>
          </w:rPr>
          <w:fldChar w:fldCharType="begin"/>
        </w:r>
        <w:r w:rsidR="00431A45">
          <w:rPr>
            <w:noProof/>
            <w:webHidden/>
          </w:rPr>
          <w:instrText xml:space="preserve"> PAGEREF _Toc152836048 \h </w:instrText>
        </w:r>
        <w:r w:rsidR="00431A45">
          <w:rPr>
            <w:noProof/>
            <w:webHidden/>
          </w:rPr>
        </w:r>
        <w:r w:rsidR="00431A45">
          <w:rPr>
            <w:noProof/>
            <w:webHidden/>
          </w:rPr>
          <w:fldChar w:fldCharType="separate"/>
        </w:r>
        <w:r w:rsidR="00BC6345">
          <w:rPr>
            <w:noProof/>
            <w:webHidden/>
          </w:rPr>
          <w:t>16</w:t>
        </w:r>
        <w:r w:rsidR="00431A45">
          <w:rPr>
            <w:noProof/>
            <w:webHidden/>
          </w:rPr>
          <w:fldChar w:fldCharType="end"/>
        </w:r>
      </w:hyperlink>
    </w:p>
    <w:p w14:paraId="66CA3055" w14:textId="5CCB61D3"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49" w:history="1">
        <w:r w:rsidR="00431A45" w:rsidRPr="009F3253">
          <w:rPr>
            <w:rStyle w:val="Hyperlinkki"/>
          </w:rPr>
          <w:t>6</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Arkkitehtuuri ja moduulisuunnittelu</w:t>
        </w:r>
        <w:r w:rsidR="00431A45">
          <w:rPr>
            <w:webHidden/>
          </w:rPr>
          <w:tab/>
        </w:r>
        <w:r w:rsidR="00431A45">
          <w:rPr>
            <w:webHidden/>
          </w:rPr>
          <w:fldChar w:fldCharType="begin"/>
        </w:r>
        <w:r w:rsidR="00431A45">
          <w:rPr>
            <w:webHidden/>
          </w:rPr>
          <w:instrText xml:space="preserve"> PAGEREF _Toc152836049 \h </w:instrText>
        </w:r>
        <w:r w:rsidR="00431A45">
          <w:rPr>
            <w:webHidden/>
          </w:rPr>
        </w:r>
        <w:r w:rsidR="00431A45">
          <w:rPr>
            <w:webHidden/>
          </w:rPr>
          <w:fldChar w:fldCharType="separate"/>
        </w:r>
        <w:r w:rsidR="00BC6345">
          <w:rPr>
            <w:webHidden/>
          </w:rPr>
          <w:t>17</w:t>
        </w:r>
        <w:r w:rsidR="00431A45">
          <w:rPr>
            <w:webHidden/>
          </w:rPr>
          <w:fldChar w:fldCharType="end"/>
        </w:r>
      </w:hyperlink>
    </w:p>
    <w:p w14:paraId="75AD22AA" w14:textId="75F8EDB8"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0" w:history="1">
        <w:r w:rsidR="00431A45" w:rsidRPr="009F3253">
          <w:rPr>
            <w:rStyle w:val="Hyperlinkki"/>
            <w:noProof/>
          </w:rPr>
          <w:t>6.1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Järjestelmän yleiskuvaus</w:t>
        </w:r>
        <w:r w:rsidR="00431A45">
          <w:rPr>
            <w:noProof/>
            <w:webHidden/>
          </w:rPr>
          <w:tab/>
        </w:r>
        <w:r w:rsidR="00431A45">
          <w:rPr>
            <w:noProof/>
            <w:webHidden/>
          </w:rPr>
          <w:fldChar w:fldCharType="begin"/>
        </w:r>
        <w:r w:rsidR="00431A45">
          <w:rPr>
            <w:noProof/>
            <w:webHidden/>
          </w:rPr>
          <w:instrText xml:space="preserve"> PAGEREF _Toc152836050 \h </w:instrText>
        </w:r>
        <w:r w:rsidR="00431A45">
          <w:rPr>
            <w:noProof/>
            <w:webHidden/>
          </w:rPr>
        </w:r>
        <w:r w:rsidR="00431A45">
          <w:rPr>
            <w:noProof/>
            <w:webHidden/>
          </w:rPr>
          <w:fldChar w:fldCharType="separate"/>
        </w:r>
        <w:r w:rsidR="00BC6345">
          <w:rPr>
            <w:noProof/>
            <w:webHidden/>
          </w:rPr>
          <w:t>17</w:t>
        </w:r>
        <w:r w:rsidR="00431A45">
          <w:rPr>
            <w:noProof/>
            <w:webHidden/>
          </w:rPr>
          <w:fldChar w:fldCharType="end"/>
        </w:r>
      </w:hyperlink>
    </w:p>
    <w:p w14:paraId="0E17C248" w14:textId="35998D38"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1" w:history="1">
        <w:r w:rsidR="00431A45" w:rsidRPr="009F3253">
          <w:rPr>
            <w:rStyle w:val="Hyperlinkki"/>
            <w:noProof/>
          </w:rPr>
          <w:t>6.2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Arkkitehtuurin kuvaus (kilpailuhallinta)</w:t>
        </w:r>
        <w:r w:rsidR="00431A45">
          <w:rPr>
            <w:noProof/>
            <w:webHidden/>
          </w:rPr>
          <w:tab/>
        </w:r>
        <w:r w:rsidR="00431A45">
          <w:rPr>
            <w:noProof/>
            <w:webHidden/>
          </w:rPr>
          <w:fldChar w:fldCharType="begin"/>
        </w:r>
        <w:r w:rsidR="00431A45">
          <w:rPr>
            <w:noProof/>
            <w:webHidden/>
          </w:rPr>
          <w:instrText xml:space="preserve"> PAGEREF _Toc152836051 \h </w:instrText>
        </w:r>
        <w:r w:rsidR="00431A45">
          <w:rPr>
            <w:noProof/>
            <w:webHidden/>
          </w:rPr>
        </w:r>
        <w:r w:rsidR="00431A45">
          <w:rPr>
            <w:noProof/>
            <w:webHidden/>
          </w:rPr>
          <w:fldChar w:fldCharType="separate"/>
        </w:r>
        <w:r w:rsidR="00BC6345">
          <w:rPr>
            <w:noProof/>
            <w:webHidden/>
          </w:rPr>
          <w:t>17</w:t>
        </w:r>
        <w:r w:rsidR="00431A45">
          <w:rPr>
            <w:noProof/>
            <w:webHidden/>
          </w:rPr>
          <w:fldChar w:fldCharType="end"/>
        </w:r>
      </w:hyperlink>
    </w:p>
    <w:p w14:paraId="4084F4A3" w14:textId="3EBC36D7"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2" w:history="1">
        <w:r w:rsidR="00431A45" w:rsidRPr="009F3253">
          <w:rPr>
            <w:rStyle w:val="Hyperlinkki"/>
            <w:noProof/>
          </w:rPr>
          <w:t>6.3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Käyttäjähallinta ja kirjautuminen</w:t>
        </w:r>
        <w:r w:rsidR="00431A45">
          <w:rPr>
            <w:noProof/>
            <w:webHidden/>
          </w:rPr>
          <w:tab/>
        </w:r>
        <w:r w:rsidR="00431A45">
          <w:rPr>
            <w:noProof/>
            <w:webHidden/>
          </w:rPr>
          <w:fldChar w:fldCharType="begin"/>
        </w:r>
        <w:r w:rsidR="00431A45">
          <w:rPr>
            <w:noProof/>
            <w:webHidden/>
          </w:rPr>
          <w:instrText xml:space="preserve"> PAGEREF _Toc152836052 \h </w:instrText>
        </w:r>
        <w:r w:rsidR="00431A45">
          <w:rPr>
            <w:noProof/>
            <w:webHidden/>
          </w:rPr>
        </w:r>
        <w:r w:rsidR="00431A45">
          <w:rPr>
            <w:noProof/>
            <w:webHidden/>
          </w:rPr>
          <w:fldChar w:fldCharType="separate"/>
        </w:r>
        <w:r w:rsidR="00BC6345">
          <w:rPr>
            <w:noProof/>
            <w:webHidden/>
          </w:rPr>
          <w:t>18</w:t>
        </w:r>
        <w:r w:rsidR="00431A45">
          <w:rPr>
            <w:noProof/>
            <w:webHidden/>
          </w:rPr>
          <w:fldChar w:fldCharType="end"/>
        </w:r>
      </w:hyperlink>
    </w:p>
    <w:p w14:paraId="47A9D8B2" w14:textId="2C1678F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3" w:history="1">
        <w:r w:rsidR="00431A45" w:rsidRPr="009F3253">
          <w:rPr>
            <w:rStyle w:val="Hyperlinkki"/>
            <w:noProof/>
          </w:rPr>
          <w:t>6.4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Kilpailuhallinta</w:t>
        </w:r>
        <w:r w:rsidR="00431A45">
          <w:rPr>
            <w:noProof/>
            <w:webHidden/>
          </w:rPr>
          <w:tab/>
        </w:r>
        <w:r w:rsidR="00431A45">
          <w:rPr>
            <w:noProof/>
            <w:webHidden/>
          </w:rPr>
          <w:fldChar w:fldCharType="begin"/>
        </w:r>
        <w:r w:rsidR="00431A45">
          <w:rPr>
            <w:noProof/>
            <w:webHidden/>
          </w:rPr>
          <w:instrText xml:space="preserve"> PAGEREF _Toc152836053 \h </w:instrText>
        </w:r>
        <w:r w:rsidR="00431A45">
          <w:rPr>
            <w:noProof/>
            <w:webHidden/>
          </w:rPr>
        </w:r>
        <w:r w:rsidR="00431A45">
          <w:rPr>
            <w:noProof/>
            <w:webHidden/>
          </w:rPr>
          <w:fldChar w:fldCharType="separate"/>
        </w:r>
        <w:r w:rsidR="00BC6345">
          <w:rPr>
            <w:noProof/>
            <w:webHidden/>
          </w:rPr>
          <w:t>18</w:t>
        </w:r>
        <w:r w:rsidR="00431A45">
          <w:rPr>
            <w:noProof/>
            <w:webHidden/>
          </w:rPr>
          <w:fldChar w:fldCharType="end"/>
        </w:r>
      </w:hyperlink>
    </w:p>
    <w:p w14:paraId="59EB0971" w14:textId="76FDA3DC"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4" w:history="1">
        <w:r w:rsidR="00431A45" w:rsidRPr="009F3253">
          <w:rPr>
            <w:rStyle w:val="Hyperlinkki"/>
            <w:noProof/>
          </w:rPr>
          <w:t>6.5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Rajapinta</w:t>
        </w:r>
        <w:r w:rsidR="00431A45">
          <w:rPr>
            <w:noProof/>
            <w:webHidden/>
          </w:rPr>
          <w:tab/>
        </w:r>
        <w:r w:rsidR="00431A45">
          <w:rPr>
            <w:noProof/>
            <w:webHidden/>
          </w:rPr>
          <w:fldChar w:fldCharType="begin"/>
        </w:r>
        <w:r w:rsidR="00431A45">
          <w:rPr>
            <w:noProof/>
            <w:webHidden/>
          </w:rPr>
          <w:instrText xml:space="preserve"> PAGEREF _Toc152836054 \h </w:instrText>
        </w:r>
        <w:r w:rsidR="00431A45">
          <w:rPr>
            <w:noProof/>
            <w:webHidden/>
          </w:rPr>
        </w:r>
        <w:r w:rsidR="00431A45">
          <w:rPr>
            <w:noProof/>
            <w:webHidden/>
          </w:rPr>
          <w:fldChar w:fldCharType="separate"/>
        </w:r>
        <w:r w:rsidR="00BC6345">
          <w:rPr>
            <w:noProof/>
            <w:webHidden/>
          </w:rPr>
          <w:t>18</w:t>
        </w:r>
        <w:r w:rsidR="00431A45">
          <w:rPr>
            <w:noProof/>
            <w:webHidden/>
          </w:rPr>
          <w:fldChar w:fldCharType="end"/>
        </w:r>
      </w:hyperlink>
    </w:p>
    <w:p w14:paraId="28D619A8" w14:textId="16590FAC"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5" w:history="1">
        <w:r w:rsidR="00431A45" w:rsidRPr="009F3253">
          <w:rPr>
            <w:rStyle w:val="Hyperlinkki"/>
            <w:noProof/>
          </w:rPr>
          <w:t>6.6</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Arkkitehtuurin kuvaus (Tulospalvelu)</w:t>
        </w:r>
        <w:r w:rsidR="00431A45">
          <w:rPr>
            <w:noProof/>
            <w:webHidden/>
          </w:rPr>
          <w:tab/>
        </w:r>
        <w:r w:rsidR="00431A45">
          <w:rPr>
            <w:noProof/>
            <w:webHidden/>
          </w:rPr>
          <w:fldChar w:fldCharType="begin"/>
        </w:r>
        <w:r w:rsidR="00431A45">
          <w:rPr>
            <w:noProof/>
            <w:webHidden/>
          </w:rPr>
          <w:instrText xml:space="preserve"> PAGEREF _Toc152836055 \h </w:instrText>
        </w:r>
        <w:r w:rsidR="00431A45">
          <w:rPr>
            <w:noProof/>
            <w:webHidden/>
          </w:rPr>
        </w:r>
        <w:r w:rsidR="00431A45">
          <w:rPr>
            <w:noProof/>
            <w:webHidden/>
          </w:rPr>
          <w:fldChar w:fldCharType="separate"/>
        </w:r>
        <w:r w:rsidR="00BC6345">
          <w:rPr>
            <w:noProof/>
            <w:webHidden/>
          </w:rPr>
          <w:t>18</w:t>
        </w:r>
        <w:r w:rsidR="00431A45">
          <w:rPr>
            <w:noProof/>
            <w:webHidden/>
          </w:rPr>
          <w:fldChar w:fldCharType="end"/>
        </w:r>
      </w:hyperlink>
    </w:p>
    <w:p w14:paraId="38A30132" w14:textId="2C189FEB"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6" w:history="1">
        <w:r w:rsidR="00431A45" w:rsidRPr="009F3253">
          <w:rPr>
            <w:rStyle w:val="Hyperlinkki"/>
            <w:noProof/>
          </w:rPr>
          <w:t>6.7</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Moduulisuunnittelu (Tulospalvelu)</w:t>
        </w:r>
        <w:r w:rsidR="00431A45">
          <w:rPr>
            <w:noProof/>
            <w:webHidden/>
          </w:rPr>
          <w:tab/>
        </w:r>
        <w:r w:rsidR="00431A45">
          <w:rPr>
            <w:noProof/>
            <w:webHidden/>
          </w:rPr>
          <w:fldChar w:fldCharType="begin"/>
        </w:r>
        <w:r w:rsidR="00431A45">
          <w:rPr>
            <w:noProof/>
            <w:webHidden/>
          </w:rPr>
          <w:instrText xml:space="preserve"> PAGEREF _Toc152836056 \h </w:instrText>
        </w:r>
        <w:r w:rsidR="00431A45">
          <w:rPr>
            <w:noProof/>
            <w:webHidden/>
          </w:rPr>
        </w:r>
        <w:r w:rsidR="00431A45">
          <w:rPr>
            <w:noProof/>
            <w:webHidden/>
          </w:rPr>
          <w:fldChar w:fldCharType="separate"/>
        </w:r>
        <w:r w:rsidR="00BC6345">
          <w:rPr>
            <w:noProof/>
            <w:webHidden/>
          </w:rPr>
          <w:t>18</w:t>
        </w:r>
        <w:r w:rsidR="00431A45">
          <w:rPr>
            <w:noProof/>
            <w:webHidden/>
          </w:rPr>
          <w:fldChar w:fldCharType="end"/>
        </w:r>
      </w:hyperlink>
    </w:p>
    <w:p w14:paraId="6071B9B9" w14:textId="0A58FDD9"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57" w:history="1">
        <w:r w:rsidR="00431A45" w:rsidRPr="009F3253">
          <w:rPr>
            <w:rStyle w:val="Hyperlinkki"/>
            <w:noProof/>
          </w:rPr>
          <w:t>6.8</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Tiedonkulku</w:t>
        </w:r>
        <w:r w:rsidR="00431A45">
          <w:rPr>
            <w:noProof/>
            <w:webHidden/>
          </w:rPr>
          <w:tab/>
        </w:r>
        <w:r w:rsidR="00431A45">
          <w:rPr>
            <w:noProof/>
            <w:webHidden/>
          </w:rPr>
          <w:fldChar w:fldCharType="begin"/>
        </w:r>
        <w:r w:rsidR="00431A45">
          <w:rPr>
            <w:noProof/>
            <w:webHidden/>
          </w:rPr>
          <w:instrText xml:space="preserve"> PAGEREF _Toc152836057 \h </w:instrText>
        </w:r>
        <w:r w:rsidR="00431A45">
          <w:rPr>
            <w:noProof/>
            <w:webHidden/>
          </w:rPr>
        </w:r>
        <w:r w:rsidR="00431A45">
          <w:rPr>
            <w:noProof/>
            <w:webHidden/>
          </w:rPr>
          <w:fldChar w:fldCharType="separate"/>
        </w:r>
        <w:r w:rsidR="00BC6345">
          <w:rPr>
            <w:noProof/>
            <w:webHidden/>
          </w:rPr>
          <w:t>19</w:t>
        </w:r>
        <w:r w:rsidR="00431A45">
          <w:rPr>
            <w:noProof/>
            <w:webHidden/>
          </w:rPr>
          <w:fldChar w:fldCharType="end"/>
        </w:r>
      </w:hyperlink>
    </w:p>
    <w:p w14:paraId="05EED0E4" w14:textId="44FC76B3"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58" w:history="1">
        <w:r w:rsidR="00431A45" w:rsidRPr="009F3253">
          <w:rPr>
            <w:rStyle w:val="Hyperlinkki"/>
          </w:rPr>
          <w:t>7</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Saavutettavuus</w:t>
        </w:r>
        <w:r w:rsidR="00431A45">
          <w:rPr>
            <w:webHidden/>
          </w:rPr>
          <w:tab/>
        </w:r>
        <w:r w:rsidR="00431A45">
          <w:rPr>
            <w:webHidden/>
          </w:rPr>
          <w:fldChar w:fldCharType="begin"/>
        </w:r>
        <w:r w:rsidR="00431A45">
          <w:rPr>
            <w:webHidden/>
          </w:rPr>
          <w:instrText xml:space="preserve"> PAGEREF _Toc152836058 \h </w:instrText>
        </w:r>
        <w:r w:rsidR="00431A45">
          <w:rPr>
            <w:webHidden/>
          </w:rPr>
        </w:r>
        <w:r w:rsidR="00431A45">
          <w:rPr>
            <w:webHidden/>
          </w:rPr>
          <w:fldChar w:fldCharType="separate"/>
        </w:r>
        <w:r w:rsidR="00BC6345">
          <w:rPr>
            <w:webHidden/>
          </w:rPr>
          <w:t>21</w:t>
        </w:r>
        <w:r w:rsidR="00431A45">
          <w:rPr>
            <w:webHidden/>
          </w:rPr>
          <w:fldChar w:fldCharType="end"/>
        </w:r>
      </w:hyperlink>
    </w:p>
    <w:p w14:paraId="35D076C6" w14:textId="75A99EF8"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59" w:history="1">
        <w:r w:rsidR="00431A45" w:rsidRPr="009F3253">
          <w:rPr>
            <w:rStyle w:val="Hyperlinkki"/>
            <w:rFonts w:eastAsiaTheme="majorEastAsia" w:cstheme="majorHAnsi"/>
          </w:rPr>
          <w:t>8</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Fonts w:eastAsiaTheme="majorEastAsia" w:cstheme="majorHAnsi"/>
          </w:rPr>
          <w:t>tuotteenhallintasuunnitelma</w:t>
        </w:r>
        <w:r w:rsidR="00431A45">
          <w:rPr>
            <w:webHidden/>
          </w:rPr>
          <w:tab/>
        </w:r>
        <w:r w:rsidR="00431A45">
          <w:rPr>
            <w:webHidden/>
          </w:rPr>
          <w:fldChar w:fldCharType="begin"/>
        </w:r>
        <w:r w:rsidR="00431A45">
          <w:rPr>
            <w:webHidden/>
          </w:rPr>
          <w:instrText xml:space="preserve"> PAGEREF _Toc152836059 \h </w:instrText>
        </w:r>
        <w:r w:rsidR="00431A45">
          <w:rPr>
            <w:webHidden/>
          </w:rPr>
        </w:r>
        <w:r w:rsidR="00431A45">
          <w:rPr>
            <w:webHidden/>
          </w:rPr>
          <w:fldChar w:fldCharType="separate"/>
        </w:r>
        <w:r w:rsidR="00BC6345">
          <w:rPr>
            <w:webHidden/>
          </w:rPr>
          <w:t>22</w:t>
        </w:r>
        <w:r w:rsidR="00431A45">
          <w:rPr>
            <w:webHidden/>
          </w:rPr>
          <w:fldChar w:fldCharType="end"/>
        </w:r>
      </w:hyperlink>
    </w:p>
    <w:p w14:paraId="19694966" w14:textId="6BFEC9C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60" w:history="1">
        <w:r w:rsidR="00431A45" w:rsidRPr="009F3253">
          <w:rPr>
            <w:rStyle w:val="Hyperlinkki"/>
            <w:rFonts w:eastAsiaTheme="majorEastAsia" w:cstheme="majorHAnsi"/>
            <w:noProof/>
          </w:rPr>
          <w:t>8.1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Tuotteenhallinnan toimintatavat</w:t>
        </w:r>
        <w:r w:rsidR="00431A45">
          <w:rPr>
            <w:noProof/>
            <w:webHidden/>
          </w:rPr>
          <w:tab/>
        </w:r>
        <w:r w:rsidR="00431A45">
          <w:rPr>
            <w:noProof/>
            <w:webHidden/>
          </w:rPr>
          <w:fldChar w:fldCharType="begin"/>
        </w:r>
        <w:r w:rsidR="00431A45">
          <w:rPr>
            <w:noProof/>
            <w:webHidden/>
          </w:rPr>
          <w:instrText xml:space="preserve"> PAGEREF _Toc152836060 \h </w:instrText>
        </w:r>
        <w:r w:rsidR="00431A45">
          <w:rPr>
            <w:noProof/>
            <w:webHidden/>
          </w:rPr>
        </w:r>
        <w:r w:rsidR="00431A45">
          <w:rPr>
            <w:noProof/>
            <w:webHidden/>
          </w:rPr>
          <w:fldChar w:fldCharType="separate"/>
        </w:r>
        <w:r w:rsidR="00BC6345">
          <w:rPr>
            <w:noProof/>
            <w:webHidden/>
          </w:rPr>
          <w:t>22</w:t>
        </w:r>
        <w:r w:rsidR="00431A45">
          <w:rPr>
            <w:noProof/>
            <w:webHidden/>
          </w:rPr>
          <w:fldChar w:fldCharType="end"/>
        </w:r>
      </w:hyperlink>
    </w:p>
    <w:p w14:paraId="77317BC2" w14:textId="08073016"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1" w:history="1">
        <w:r w:rsidR="00431A45" w:rsidRPr="009F3253">
          <w:rPr>
            <w:rStyle w:val="Hyperlinkki"/>
            <w:rFonts w:eastAsiaTheme="majorEastAsia" w:cs="Times New Roman"/>
            <w:noProof/>
          </w:rPr>
          <w:t>8.1.1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Vastuut ja toimintavaltuudet</w:t>
        </w:r>
        <w:r w:rsidR="00431A45">
          <w:rPr>
            <w:noProof/>
            <w:webHidden/>
          </w:rPr>
          <w:tab/>
        </w:r>
        <w:r w:rsidR="00431A45">
          <w:rPr>
            <w:noProof/>
            <w:webHidden/>
          </w:rPr>
          <w:fldChar w:fldCharType="begin"/>
        </w:r>
        <w:r w:rsidR="00431A45">
          <w:rPr>
            <w:noProof/>
            <w:webHidden/>
          </w:rPr>
          <w:instrText xml:space="preserve"> PAGEREF _Toc152836061 \h </w:instrText>
        </w:r>
        <w:r w:rsidR="00431A45">
          <w:rPr>
            <w:noProof/>
            <w:webHidden/>
          </w:rPr>
        </w:r>
        <w:r w:rsidR="00431A45">
          <w:rPr>
            <w:noProof/>
            <w:webHidden/>
          </w:rPr>
          <w:fldChar w:fldCharType="separate"/>
        </w:r>
        <w:r w:rsidR="00BC6345">
          <w:rPr>
            <w:noProof/>
            <w:webHidden/>
          </w:rPr>
          <w:t>22</w:t>
        </w:r>
        <w:r w:rsidR="00431A45">
          <w:rPr>
            <w:noProof/>
            <w:webHidden/>
          </w:rPr>
          <w:fldChar w:fldCharType="end"/>
        </w:r>
      </w:hyperlink>
    </w:p>
    <w:p w14:paraId="4065BA09" w14:textId="3A814FEA"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2" w:history="1">
        <w:r w:rsidR="00431A45" w:rsidRPr="009F3253">
          <w:rPr>
            <w:rStyle w:val="Hyperlinkki"/>
            <w:rFonts w:eastAsiaTheme="majorEastAsia" w:cs="Times New Roman"/>
            <w:noProof/>
          </w:rPr>
          <w:t>8.1.2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Muutokset</w:t>
        </w:r>
        <w:r w:rsidR="00431A45">
          <w:rPr>
            <w:noProof/>
            <w:webHidden/>
          </w:rPr>
          <w:tab/>
        </w:r>
        <w:r w:rsidR="00431A45">
          <w:rPr>
            <w:noProof/>
            <w:webHidden/>
          </w:rPr>
          <w:fldChar w:fldCharType="begin"/>
        </w:r>
        <w:r w:rsidR="00431A45">
          <w:rPr>
            <w:noProof/>
            <w:webHidden/>
          </w:rPr>
          <w:instrText xml:space="preserve"> PAGEREF _Toc152836062 \h </w:instrText>
        </w:r>
        <w:r w:rsidR="00431A45">
          <w:rPr>
            <w:noProof/>
            <w:webHidden/>
          </w:rPr>
        </w:r>
        <w:r w:rsidR="00431A45">
          <w:rPr>
            <w:noProof/>
            <w:webHidden/>
          </w:rPr>
          <w:fldChar w:fldCharType="separate"/>
        </w:r>
        <w:r w:rsidR="00BC6345">
          <w:rPr>
            <w:noProof/>
            <w:webHidden/>
          </w:rPr>
          <w:t>22</w:t>
        </w:r>
        <w:r w:rsidR="00431A45">
          <w:rPr>
            <w:noProof/>
            <w:webHidden/>
          </w:rPr>
          <w:fldChar w:fldCharType="end"/>
        </w:r>
      </w:hyperlink>
    </w:p>
    <w:p w14:paraId="199ECF27" w14:textId="70174068"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3" w:history="1">
        <w:r w:rsidR="00431A45" w:rsidRPr="009F3253">
          <w:rPr>
            <w:rStyle w:val="Hyperlinkki"/>
            <w:rFonts w:eastAsiaTheme="majorEastAsia" w:cs="Times New Roman"/>
            <w:noProof/>
          </w:rPr>
          <w:t>8.1.3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Muutosesitykset, virheraportit ja muutosmenettely</w:t>
        </w:r>
        <w:r w:rsidR="00431A45">
          <w:rPr>
            <w:noProof/>
            <w:webHidden/>
          </w:rPr>
          <w:tab/>
        </w:r>
        <w:r w:rsidR="00431A45">
          <w:rPr>
            <w:noProof/>
            <w:webHidden/>
          </w:rPr>
          <w:fldChar w:fldCharType="begin"/>
        </w:r>
        <w:r w:rsidR="00431A45">
          <w:rPr>
            <w:noProof/>
            <w:webHidden/>
          </w:rPr>
          <w:instrText xml:space="preserve"> PAGEREF _Toc152836063 \h </w:instrText>
        </w:r>
        <w:r w:rsidR="00431A45">
          <w:rPr>
            <w:noProof/>
            <w:webHidden/>
          </w:rPr>
        </w:r>
        <w:r w:rsidR="00431A45">
          <w:rPr>
            <w:noProof/>
            <w:webHidden/>
          </w:rPr>
          <w:fldChar w:fldCharType="separate"/>
        </w:r>
        <w:r w:rsidR="00BC6345">
          <w:rPr>
            <w:noProof/>
            <w:webHidden/>
          </w:rPr>
          <w:t>22</w:t>
        </w:r>
        <w:r w:rsidR="00431A45">
          <w:rPr>
            <w:noProof/>
            <w:webHidden/>
          </w:rPr>
          <w:fldChar w:fldCharType="end"/>
        </w:r>
      </w:hyperlink>
    </w:p>
    <w:p w14:paraId="7C7DC383" w14:textId="1DB5A792"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4" w:history="1">
        <w:r w:rsidR="00431A45" w:rsidRPr="009F3253">
          <w:rPr>
            <w:rStyle w:val="Hyperlinkki"/>
            <w:rFonts w:eastAsiaTheme="majorEastAsia" w:cs="Times New Roman"/>
            <w:noProof/>
          </w:rPr>
          <w:t>8.1.4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Varmuuskopiointi</w:t>
        </w:r>
        <w:r w:rsidR="00431A45">
          <w:rPr>
            <w:noProof/>
            <w:webHidden/>
          </w:rPr>
          <w:tab/>
        </w:r>
        <w:r w:rsidR="00431A45">
          <w:rPr>
            <w:noProof/>
            <w:webHidden/>
          </w:rPr>
          <w:fldChar w:fldCharType="begin"/>
        </w:r>
        <w:r w:rsidR="00431A45">
          <w:rPr>
            <w:noProof/>
            <w:webHidden/>
          </w:rPr>
          <w:instrText xml:space="preserve"> PAGEREF _Toc152836064 \h </w:instrText>
        </w:r>
        <w:r w:rsidR="00431A45">
          <w:rPr>
            <w:noProof/>
            <w:webHidden/>
          </w:rPr>
        </w:r>
        <w:r w:rsidR="00431A45">
          <w:rPr>
            <w:noProof/>
            <w:webHidden/>
          </w:rPr>
          <w:fldChar w:fldCharType="separate"/>
        </w:r>
        <w:r w:rsidR="00BC6345">
          <w:rPr>
            <w:noProof/>
            <w:webHidden/>
          </w:rPr>
          <w:t>23</w:t>
        </w:r>
        <w:r w:rsidR="00431A45">
          <w:rPr>
            <w:noProof/>
            <w:webHidden/>
          </w:rPr>
          <w:fldChar w:fldCharType="end"/>
        </w:r>
      </w:hyperlink>
    </w:p>
    <w:p w14:paraId="7FC26934" w14:textId="253F7256"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65" w:history="1">
        <w:r w:rsidR="00431A45" w:rsidRPr="009F3253">
          <w:rPr>
            <w:rStyle w:val="Hyperlinkki"/>
            <w:rFonts w:eastAsiaTheme="majorEastAsia" w:cstheme="majorHAnsi"/>
            <w:noProof/>
          </w:rPr>
          <w:t>8.2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Komponentit</w:t>
        </w:r>
        <w:r w:rsidR="00431A45">
          <w:rPr>
            <w:noProof/>
            <w:webHidden/>
          </w:rPr>
          <w:tab/>
        </w:r>
        <w:r w:rsidR="00431A45">
          <w:rPr>
            <w:noProof/>
            <w:webHidden/>
          </w:rPr>
          <w:fldChar w:fldCharType="begin"/>
        </w:r>
        <w:r w:rsidR="00431A45">
          <w:rPr>
            <w:noProof/>
            <w:webHidden/>
          </w:rPr>
          <w:instrText xml:space="preserve"> PAGEREF _Toc152836065 \h </w:instrText>
        </w:r>
        <w:r w:rsidR="00431A45">
          <w:rPr>
            <w:noProof/>
            <w:webHidden/>
          </w:rPr>
        </w:r>
        <w:r w:rsidR="00431A45">
          <w:rPr>
            <w:noProof/>
            <w:webHidden/>
          </w:rPr>
          <w:fldChar w:fldCharType="separate"/>
        </w:r>
        <w:r w:rsidR="00BC6345">
          <w:rPr>
            <w:noProof/>
            <w:webHidden/>
          </w:rPr>
          <w:t>23</w:t>
        </w:r>
        <w:r w:rsidR="00431A45">
          <w:rPr>
            <w:noProof/>
            <w:webHidden/>
          </w:rPr>
          <w:fldChar w:fldCharType="end"/>
        </w:r>
      </w:hyperlink>
    </w:p>
    <w:p w14:paraId="604AF064" w14:textId="68A60B7B"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66" w:history="1">
        <w:r w:rsidR="00431A45" w:rsidRPr="009F3253">
          <w:rPr>
            <w:rStyle w:val="Hyperlinkki"/>
            <w:rFonts w:eastAsiaTheme="majorEastAsia" w:cstheme="majorHAnsi"/>
            <w:noProof/>
          </w:rPr>
          <w:t>8.3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Konfiguraatiot</w:t>
        </w:r>
        <w:r w:rsidR="00431A45">
          <w:rPr>
            <w:noProof/>
            <w:webHidden/>
          </w:rPr>
          <w:tab/>
        </w:r>
        <w:r w:rsidR="00431A45">
          <w:rPr>
            <w:noProof/>
            <w:webHidden/>
          </w:rPr>
          <w:fldChar w:fldCharType="begin"/>
        </w:r>
        <w:r w:rsidR="00431A45">
          <w:rPr>
            <w:noProof/>
            <w:webHidden/>
          </w:rPr>
          <w:instrText xml:space="preserve"> PAGEREF _Toc152836066 \h </w:instrText>
        </w:r>
        <w:r w:rsidR="00431A45">
          <w:rPr>
            <w:noProof/>
            <w:webHidden/>
          </w:rPr>
        </w:r>
        <w:r w:rsidR="00431A45">
          <w:rPr>
            <w:noProof/>
            <w:webHidden/>
          </w:rPr>
          <w:fldChar w:fldCharType="separate"/>
        </w:r>
        <w:r w:rsidR="00BC6345">
          <w:rPr>
            <w:noProof/>
            <w:webHidden/>
          </w:rPr>
          <w:t>24</w:t>
        </w:r>
        <w:r w:rsidR="00431A45">
          <w:rPr>
            <w:noProof/>
            <w:webHidden/>
          </w:rPr>
          <w:fldChar w:fldCharType="end"/>
        </w:r>
      </w:hyperlink>
    </w:p>
    <w:p w14:paraId="35F519F3" w14:textId="1335289E"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7" w:history="1">
        <w:r w:rsidR="00431A45" w:rsidRPr="009F3253">
          <w:rPr>
            <w:rStyle w:val="Hyperlinkki"/>
            <w:rFonts w:eastAsiaTheme="majorEastAsia" w:cs="Times New Roman"/>
            <w:noProof/>
          </w:rPr>
          <w:t>8.3.1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Kisahallintajärjestelmä</w:t>
        </w:r>
        <w:r w:rsidR="00431A45">
          <w:rPr>
            <w:noProof/>
            <w:webHidden/>
          </w:rPr>
          <w:tab/>
        </w:r>
        <w:r w:rsidR="00431A45">
          <w:rPr>
            <w:noProof/>
            <w:webHidden/>
          </w:rPr>
          <w:fldChar w:fldCharType="begin"/>
        </w:r>
        <w:r w:rsidR="00431A45">
          <w:rPr>
            <w:noProof/>
            <w:webHidden/>
          </w:rPr>
          <w:instrText xml:space="preserve"> PAGEREF _Toc152836067 \h </w:instrText>
        </w:r>
        <w:r w:rsidR="00431A45">
          <w:rPr>
            <w:noProof/>
            <w:webHidden/>
          </w:rPr>
        </w:r>
        <w:r w:rsidR="00431A45">
          <w:rPr>
            <w:noProof/>
            <w:webHidden/>
          </w:rPr>
          <w:fldChar w:fldCharType="separate"/>
        </w:r>
        <w:r w:rsidR="00BC6345">
          <w:rPr>
            <w:noProof/>
            <w:webHidden/>
          </w:rPr>
          <w:t>24</w:t>
        </w:r>
        <w:r w:rsidR="00431A45">
          <w:rPr>
            <w:noProof/>
            <w:webHidden/>
          </w:rPr>
          <w:fldChar w:fldCharType="end"/>
        </w:r>
      </w:hyperlink>
    </w:p>
    <w:p w14:paraId="16F14F27" w14:textId="09C70118"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68" w:history="1">
        <w:r w:rsidR="00431A45" w:rsidRPr="009F3253">
          <w:rPr>
            <w:rStyle w:val="Hyperlinkki"/>
            <w:rFonts w:eastAsiaTheme="majorEastAsia" w:cs="Times New Roman"/>
            <w:noProof/>
          </w:rPr>
          <w:t>8.3.2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Tulospalvelu</w:t>
        </w:r>
        <w:r w:rsidR="00431A45">
          <w:rPr>
            <w:noProof/>
            <w:webHidden/>
          </w:rPr>
          <w:tab/>
        </w:r>
        <w:r w:rsidR="00431A45">
          <w:rPr>
            <w:noProof/>
            <w:webHidden/>
          </w:rPr>
          <w:fldChar w:fldCharType="begin"/>
        </w:r>
        <w:r w:rsidR="00431A45">
          <w:rPr>
            <w:noProof/>
            <w:webHidden/>
          </w:rPr>
          <w:instrText xml:space="preserve"> PAGEREF _Toc152836068 \h </w:instrText>
        </w:r>
        <w:r w:rsidR="00431A45">
          <w:rPr>
            <w:noProof/>
            <w:webHidden/>
          </w:rPr>
        </w:r>
        <w:r w:rsidR="00431A45">
          <w:rPr>
            <w:noProof/>
            <w:webHidden/>
          </w:rPr>
          <w:fldChar w:fldCharType="separate"/>
        </w:r>
        <w:r w:rsidR="00BC6345">
          <w:rPr>
            <w:noProof/>
            <w:webHidden/>
          </w:rPr>
          <w:t>24</w:t>
        </w:r>
        <w:r w:rsidR="00431A45">
          <w:rPr>
            <w:noProof/>
            <w:webHidden/>
          </w:rPr>
          <w:fldChar w:fldCharType="end"/>
        </w:r>
      </w:hyperlink>
    </w:p>
    <w:p w14:paraId="427656C5" w14:textId="31A6C776"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69" w:history="1">
        <w:r w:rsidR="00431A45" w:rsidRPr="009F3253">
          <w:rPr>
            <w:rStyle w:val="Hyperlinkki"/>
            <w:rFonts w:eastAsiaTheme="majorEastAsia" w:cstheme="majorHAnsi"/>
            <w:noProof/>
          </w:rPr>
          <w:t>8.4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Versionhallinta</w:t>
        </w:r>
        <w:r w:rsidR="00431A45">
          <w:rPr>
            <w:noProof/>
            <w:webHidden/>
          </w:rPr>
          <w:tab/>
        </w:r>
        <w:r w:rsidR="00431A45">
          <w:rPr>
            <w:noProof/>
            <w:webHidden/>
          </w:rPr>
          <w:fldChar w:fldCharType="begin"/>
        </w:r>
        <w:r w:rsidR="00431A45">
          <w:rPr>
            <w:noProof/>
            <w:webHidden/>
          </w:rPr>
          <w:instrText xml:space="preserve"> PAGEREF _Toc152836069 \h </w:instrText>
        </w:r>
        <w:r w:rsidR="00431A45">
          <w:rPr>
            <w:noProof/>
            <w:webHidden/>
          </w:rPr>
        </w:r>
        <w:r w:rsidR="00431A45">
          <w:rPr>
            <w:noProof/>
            <w:webHidden/>
          </w:rPr>
          <w:fldChar w:fldCharType="separate"/>
        </w:r>
        <w:r w:rsidR="00BC6345">
          <w:rPr>
            <w:noProof/>
            <w:webHidden/>
          </w:rPr>
          <w:t>24</w:t>
        </w:r>
        <w:r w:rsidR="00431A45">
          <w:rPr>
            <w:noProof/>
            <w:webHidden/>
          </w:rPr>
          <w:fldChar w:fldCharType="end"/>
        </w:r>
      </w:hyperlink>
    </w:p>
    <w:p w14:paraId="50EBA7F8" w14:textId="102D7C62"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70" w:history="1">
        <w:r w:rsidR="00431A45" w:rsidRPr="009F3253">
          <w:rPr>
            <w:rStyle w:val="Hyperlinkki"/>
            <w:rFonts w:eastAsiaTheme="majorEastAsia" w:cstheme="majorHAnsi"/>
            <w:noProof/>
          </w:rPr>
          <w:t>8.5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Komponenttien hallinta</w:t>
        </w:r>
        <w:r w:rsidR="00431A45">
          <w:rPr>
            <w:noProof/>
            <w:webHidden/>
          </w:rPr>
          <w:tab/>
        </w:r>
        <w:r w:rsidR="00431A45">
          <w:rPr>
            <w:noProof/>
            <w:webHidden/>
          </w:rPr>
          <w:fldChar w:fldCharType="begin"/>
        </w:r>
        <w:r w:rsidR="00431A45">
          <w:rPr>
            <w:noProof/>
            <w:webHidden/>
          </w:rPr>
          <w:instrText xml:space="preserve"> PAGEREF _Toc152836070 \h </w:instrText>
        </w:r>
        <w:r w:rsidR="00431A45">
          <w:rPr>
            <w:noProof/>
            <w:webHidden/>
          </w:rPr>
        </w:r>
        <w:r w:rsidR="00431A45">
          <w:rPr>
            <w:noProof/>
            <w:webHidden/>
          </w:rPr>
          <w:fldChar w:fldCharType="separate"/>
        </w:r>
        <w:r w:rsidR="00BC6345">
          <w:rPr>
            <w:noProof/>
            <w:webHidden/>
          </w:rPr>
          <w:t>25</w:t>
        </w:r>
        <w:r w:rsidR="00431A45">
          <w:rPr>
            <w:noProof/>
            <w:webHidden/>
          </w:rPr>
          <w:fldChar w:fldCharType="end"/>
        </w:r>
      </w:hyperlink>
    </w:p>
    <w:p w14:paraId="7B97BE37" w14:textId="501CADC4"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1" w:history="1">
        <w:r w:rsidR="00431A45" w:rsidRPr="009F3253">
          <w:rPr>
            <w:rStyle w:val="Hyperlinkki"/>
            <w:rFonts w:eastAsiaTheme="majorEastAsia" w:cs="Times New Roman"/>
            <w:noProof/>
          </w:rPr>
          <w:t>8.5.1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Versiointi</w:t>
        </w:r>
        <w:r w:rsidR="00431A45">
          <w:rPr>
            <w:noProof/>
            <w:webHidden/>
          </w:rPr>
          <w:tab/>
        </w:r>
        <w:r w:rsidR="00431A45">
          <w:rPr>
            <w:noProof/>
            <w:webHidden/>
          </w:rPr>
          <w:fldChar w:fldCharType="begin"/>
        </w:r>
        <w:r w:rsidR="00431A45">
          <w:rPr>
            <w:noProof/>
            <w:webHidden/>
          </w:rPr>
          <w:instrText xml:space="preserve"> PAGEREF _Toc152836071 \h </w:instrText>
        </w:r>
        <w:r w:rsidR="00431A45">
          <w:rPr>
            <w:noProof/>
            <w:webHidden/>
          </w:rPr>
        </w:r>
        <w:r w:rsidR="00431A45">
          <w:rPr>
            <w:noProof/>
            <w:webHidden/>
          </w:rPr>
          <w:fldChar w:fldCharType="separate"/>
        </w:r>
        <w:r w:rsidR="00BC6345">
          <w:rPr>
            <w:noProof/>
            <w:webHidden/>
          </w:rPr>
          <w:t>25</w:t>
        </w:r>
        <w:r w:rsidR="00431A45">
          <w:rPr>
            <w:noProof/>
            <w:webHidden/>
          </w:rPr>
          <w:fldChar w:fldCharType="end"/>
        </w:r>
      </w:hyperlink>
    </w:p>
    <w:p w14:paraId="07693E1E" w14:textId="63F83794"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2" w:history="1">
        <w:r w:rsidR="00431A45" w:rsidRPr="009F3253">
          <w:rPr>
            <w:rStyle w:val="Hyperlinkki"/>
            <w:rFonts w:eastAsiaTheme="majorEastAsia" w:cs="Times New Roman"/>
            <w:noProof/>
          </w:rPr>
          <w:t>8.5.2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Identifiointi</w:t>
        </w:r>
        <w:r w:rsidR="00431A45">
          <w:rPr>
            <w:noProof/>
            <w:webHidden/>
          </w:rPr>
          <w:tab/>
        </w:r>
        <w:r w:rsidR="00431A45">
          <w:rPr>
            <w:noProof/>
            <w:webHidden/>
          </w:rPr>
          <w:fldChar w:fldCharType="begin"/>
        </w:r>
        <w:r w:rsidR="00431A45">
          <w:rPr>
            <w:noProof/>
            <w:webHidden/>
          </w:rPr>
          <w:instrText xml:space="preserve"> PAGEREF _Toc152836072 \h </w:instrText>
        </w:r>
        <w:r w:rsidR="00431A45">
          <w:rPr>
            <w:noProof/>
            <w:webHidden/>
          </w:rPr>
        </w:r>
        <w:r w:rsidR="00431A45">
          <w:rPr>
            <w:noProof/>
            <w:webHidden/>
          </w:rPr>
          <w:fldChar w:fldCharType="separate"/>
        </w:r>
        <w:r w:rsidR="00BC6345">
          <w:rPr>
            <w:noProof/>
            <w:webHidden/>
          </w:rPr>
          <w:t>25</w:t>
        </w:r>
        <w:r w:rsidR="00431A45">
          <w:rPr>
            <w:noProof/>
            <w:webHidden/>
          </w:rPr>
          <w:fldChar w:fldCharType="end"/>
        </w:r>
      </w:hyperlink>
    </w:p>
    <w:p w14:paraId="6B80BB5E" w14:textId="74E69DA1"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3" w:history="1">
        <w:r w:rsidR="00431A45" w:rsidRPr="009F3253">
          <w:rPr>
            <w:rStyle w:val="Hyperlinkki"/>
            <w:rFonts w:eastAsiaTheme="majorEastAsia" w:cs="Times New Roman"/>
            <w:noProof/>
          </w:rPr>
          <w:t>8.5.3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Tuottaminen</w:t>
        </w:r>
        <w:r w:rsidR="00431A45">
          <w:rPr>
            <w:noProof/>
            <w:webHidden/>
          </w:rPr>
          <w:tab/>
        </w:r>
        <w:r w:rsidR="00431A45">
          <w:rPr>
            <w:noProof/>
            <w:webHidden/>
          </w:rPr>
          <w:fldChar w:fldCharType="begin"/>
        </w:r>
        <w:r w:rsidR="00431A45">
          <w:rPr>
            <w:noProof/>
            <w:webHidden/>
          </w:rPr>
          <w:instrText xml:space="preserve"> PAGEREF _Toc152836073 \h </w:instrText>
        </w:r>
        <w:r w:rsidR="00431A45">
          <w:rPr>
            <w:noProof/>
            <w:webHidden/>
          </w:rPr>
        </w:r>
        <w:r w:rsidR="00431A45">
          <w:rPr>
            <w:noProof/>
            <w:webHidden/>
          </w:rPr>
          <w:fldChar w:fldCharType="separate"/>
        </w:r>
        <w:r w:rsidR="00BC6345">
          <w:rPr>
            <w:noProof/>
            <w:webHidden/>
          </w:rPr>
          <w:t>25</w:t>
        </w:r>
        <w:r w:rsidR="00431A45">
          <w:rPr>
            <w:noProof/>
            <w:webHidden/>
          </w:rPr>
          <w:fldChar w:fldCharType="end"/>
        </w:r>
      </w:hyperlink>
    </w:p>
    <w:p w14:paraId="44A10760" w14:textId="25561FF8"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4" w:history="1">
        <w:r w:rsidR="00431A45" w:rsidRPr="009F3253">
          <w:rPr>
            <w:rStyle w:val="Hyperlinkki"/>
            <w:rFonts w:eastAsiaTheme="majorEastAsia" w:cs="Times New Roman"/>
            <w:noProof/>
          </w:rPr>
          <w:t>8.5.4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Muutosten hallinta</w:t>
        </w:r>
        <w:r w:rsidR="00431A45">
          <w:rPr>
            <w:noProof/>
            <w:webHidden/>
          </w:rPr>
          <w:tab/>
        </w:r>
        <w:r w:rsidR="00431A45">
          <w:rPr>
            <w:noProof/>
            <w:webHidden/>
          </w:rPr>
          <w:fldChar w:fldCharType="begin"/>
        </w:r>
        <w:r w:rsidR="00431A45">
          <w:rPr>
            <w:noProof/>
            <w:webHidden/>
          </w:rPr>
          <w:instrText xml:space="preserve"> PAGEREF _Toc152836074 \h </w:instrText>
        </w:r>
        <w:r w:rsidR="00431A45">
          <w:rPr>
            <w:noProof/>
            <w:webHidden/>
          </w:rPr>
        </w:r>
        <w:r w:rsidR="00431A45">
          <w:rPr>
            <w:noProof/>
            <w:webHidden/>
          </w:rPr>
          <w:fldChar w:fldCharType="separate"/>
        </w:r>
        <w:r w:rsidR="00BC6345">
          <w:rPr>
            <w:noProof/>
            <w:webHidden/>
          </w:rPr>
          <w:t>26</w:t>
        </w:r>
        <w:r w:rsidR="00431A45">
          <w:rPr>
            <w:noProof/>
            <w:webHidden/>
          </w:rPr>
          <w:fldChar w:fldCharType="end"/>
        </w:r>
      </w:hyperlink>
    </w:p>
    <w:p w14:paraId="70A4BC06" w14:textId="6A8F2733"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75" w:history="1">
        <w:r w:rsidR="00431A45" w:rsidRPr="009F3253">
          <w:rPr>
            <w:rStyle w:val="Hyperlinkki"/>
            <w:rFonts w:eastAsiaTheme="majorEastAsia" w:cstheme="majorHAnsi"/>
            <w:noProof/>
          </w:rPr>
          <w:t>8.6</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HAnsi"/>
            <w:noProof/>
          </w:rPr>
          <w:t>Konfiguraatioiden hallinta</w:t>
        </w:r>
        <w:r w:rsidR="00431A45">
          <w:rPr>
            <w:noProof/>
            <w:webHidden/>
          </w:rPr>
          <w:tab/>
        </w:r>
        <w:r w:rsidR="00431A45">
          <w:rPr>
            <w:noProof/>
            <w:webHidden/>
          </w:rPr>
          <w:fldChar w:fldCharType="begin"/>
        </w:r>
        <w:r w:rsidR="00431A45">
          <w:rPr>
            <w:noProof/>
            <w:webHidden/>
          </w:rPr>
          <w:instrText xml:space="preserve"> PAGEREF _Toc152836075 \h </w:instrText>
        </w:r>
        <w:r w:rsidR="00431A45">
          <w:rPr>
            <w:noProof/>
            <w:webHidden/>
          </w:rPr>
        </w:r>
        <w:r w:rsidR="00431A45">
          <w:rPr>
            <w:noProof/>
            <w:webHidden/>
          </w:rPr>
          <w:fldChar w:fldCharType="separate"/>
        </w:r>
        <w:r w:rsidR="00BC6345">
          <w:rPr>
            <w:noProof/>
            <w:webHidden/>
          </w:rPr>
          <w:t>26</w:t>
        </w:r>
        <w:r w:rsidR="00431A45">
          <w:rPr>
            <w:noProof/>
            <w:webHidden/>
          </w:rPr>
          <w:fldChar w:fldCharType="end"/>
        </w:r>
      </w:hyperlink>
    </w:p>
    <w:p w14:paraId="7ACE1D53" w14:textId="71E9B05E"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6" w:history="1">
        <w:r w:rsidR="00431A45" w:rsidRPr="009F3253">
          <w:rPr>
            <w:rStyle w:val="Hyperlinkki"/>
            <w:rFonts w:eastAsiaTheme="majorEastAsia" w:cs="Times New Roman"/>
            <w:noProof/>
          </w:rPr>
          <w:t>8.6.1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Versiointi</w:t>
        </w:r>
        <w:r w:rsidR="00431A45">
          <w:rPr>
            <w:noProof/>
            <w:webHidden/>
          </w:rPr>
          <w:tab/>
        </w:r>
        <w:r w:rsidR="00431A45">
          <w:rPr>
            <w:noProof/>
            <w:webHidden/>
          </w:rPr>
          <w:fldChar w:fldCharType="begin"/>
        </w:r>
        <w:r w:rsidR="00431A45">
          <w:rPr>
            <w:noProof/>
            <w:webHidden/>
          </w:rPr>
          <w:instrText xml:space="preserve"> PAGEREF _Toc152836076 \h </w:instrText>
        </w:r>
        <w:r w:rsidR="00431A45">
          <w:rPr>
            <w:noProof/>
            <w:webHidden/>
          </w:rPr>
        </w:r>
        <w:r w:rsidR="00431A45">
          <w:rPr>
            <w:noProof/>
            <w:webHidden/>
          </w:rPr>
          <w:fldChar w:fldCharType="separate"/>
        </w:r>
        <w:r w:rsidR="00BC6345">
          <w:rPr>
            <w:noProof/>
            <w:webHidden/>
          </w:rPr>
          <w:t>26</w:t>
        </w:r>
        <w:r w:rsidR="00431A45">
          <w:rPr>
            <w:noProof/>
            <w:webHidden/>
          </w:rPr>
          <w:fldChar w:fldCharType="end"/>
        </w:r>
      </w:hyperlink>
    </w:p>
    <w:p w14:paraId="5047EFC3" w14:textId="3CEBE71F"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7" w:history="1">
        <w:r w:rsidR="00431A45" w:rsidRPr="009F3253">
          <w:rPr>
            <w:rStyle w:val="Hyperlinkki"/>
            <w:rFonts w:eastAsiaTheme="majorEastAsia" w:cs="Times New Roman"/>
            <w:noProof/>
          </w:rPr>
          <w:t>8.6.2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Identifiointi</w:t>
        </w:r>
        <w:r w:rsidR="00431A45">
          <w:rPr>
            <w:noProof/>
            <w:webHidden/>
          </w:rPr>
          <w:tab/>
        </w:r>
        <w:r w:rsidR="00431A45">
          <w:rPr>
            <w:noProof/>
            <w:webHidden/>
          </w:rPr>
          <w:fldChar w:fldCharType="begin"/>
        </w:r>
        <w:r w:rsidR="00431A45">
          <w:rPr>
            <w:noProof/>
            <w:webHidden/>
          </w:rPr>
          <w:instrText xml:space="preserve"> PAGEREF _Toc152836077 \h </w:instrText>
        </w:r>
        <w:r w:rsidR="00431A45">
          <w:rPr>
            <w:noProof/>
            <w:webHidden/>
          </w:rPr>
        </w:r>
        <w:r w:rsidR="00431A45">
          <w:rPr>
            <w:noProof/>
            <w:webHidden/>
          </w:rPr>
          <w:fldChar w:fldCharType="separate"/>
        </w:r>
        <w:r w:rsidR="00BC6345">
          <w:rPr>
            <w:noProof/>
            <w:webHidden/>
          </w:rPr>
          <w:t>27</w:t>
        </w:r>
        <w:r w:rsidR="00431A45">
          <w:rPr>
            <w:noProof/>
            <w:webHidden/>
          </w:rPr>
          <w:fldChar w:fldCharType="end"/>
        </w:r>
      </w:hyperlink>
    </w:p>
    <w:p w14:paraId="72C5FA5B" w14:textId="5ED8B256"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8" w:history="1">
        <w:r w:rsidR="00431A45" w:rsidRPr="009F3253">
          <w:rPr>
            <w:rStyle w:val="Hyperlinkki"/>
            <w:rFonts w:eastAsiaTheme="majorEastAsia" w:cs="Times New Roman"/>
            <w:noProof/>
          </w:rPr>
          <w:t>8.6.3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Tuottaminen</w:t>
        </w:r>
        <w:r w:rsidR="00431A45">
          <w:rPr>
            <w:noProof/>
            <w:webHidden/>
          </w:rPr>
          <w:tab/>
        </w:r>
        <w:r w:rsidR="00431A45">
          <w:rPr>
            <w:noProof/>
            <w:webHidden/>
          </w:rPr>
          <w:fldChar w:fldCharType="begin"/>
        </w:r>
        <w:r w:rsidR="00431A45">
          <w:rPr>
            <w:noProof/>
            <w:webHidden/>
          </w:rPr>
          <w:instrText xml:space="preserve"> PAGEREF _Toc152836078 \h </w:instrText>
        </w:r>
        <w:r w:rsidR="00431A45">
          <w:rPr>
            <w:noProof/>
            <w:webHidden/>
          </w:rPr>
        </w:r>
        <w:r w:rsidR="00431A45">
          <w:rPr>
            <w:noProof/>
            <w:webHidden/>
          </w:rPr>
          <w:fldChar w:fldCharType="separate"/>
        </w:r>
        <w:r w:rsidR="00BC6345">
          <w:rPr>
            <w:noProof/>
            <w:webHidden/>
          </w:rPr>
          <w:t>27</w:t>
        </w:r>
        <w:r w:rsidR="00431A45">
          <w:rPr>
            <w:noProof/>
            <w:webHidden/>
          </w:rPr>
          <w:fldChar w:fldCharType="end"/>
        </w:r>
      </w:hyperlink>
    </w:p>
    <w:p w14:paraId="30227231" w14:textId="06A68693"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79" w:history="1">
        <w:r w:rsidR="00431A45" w:rsidRPr="009F3253">
          <w:rPr>
            <w:rStyle w:val="Hyperlinkki"/>
            <w:rFonts w:eastAsiaTheme="majorEastAsia" w:cs="Times New Roman"/>
            <w:noProof/>
          </w:rPr>
          <w:t>8.6.4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Komponenttien välisten riippuvuuksien hallinta</w:t>
        </w:r>
        <w:r w:rsidR="00431A45">
          <w:rPr>
            <w:noProof/>
            <w:webHidden/>
          </w:rPr>
          <w:tab/>
        </w:r>
        <w:r w:rsidR="00431A45">
          <w:rPr>
            <w:noProof/>
            <w:webHidden/>
          </w:rPr>
          <w:fldChar w:fldCharType="begin"/>
        </w:r>
        <w:r w:rsidR="00431A45">
          <w:rPr>
            <w:noProof/>
            <w:webHidden/>
          </w:rPr>
          <w:instrText xml:space="preserve"> PAGEREF _Toc152836079 \h </w:instrText>
        </w:r>
        <w:r w:rsidR="00431A45">
          <w:rPr>
            <w:noProof/>
            <w:webHidden/>
          </w:rPr>
        </w:r>
        <w:r w:rsidR="00431A45">
          <w:rPr>
            <w:noProof/>
            <w:webHidden/>
          </w:rPr>
          <w:fldChar w:fldCharType="separate"/>
        </w:r>
        <w:r w:rsidR="00BC6345">
          <w:rPr>
            <w:noProof/>
            <w:webHidden/>
          </w:rPr>
          <w:t>27</w:t>
        </w:r>
        <w:r w:rsidR="00431A45">
          <w:rPr>
            <w:noProof/>
            <w:webHidden/>
          </w:rPr>
          <w:fldChar w:fldCharType="end"/>
        </w:r>
      </w:hyperlink>
    </w:p>
    <w:p w14:paraId="34838277" w14:textId="3F665052" w:rsidR="00431A45" w:rsidRDefault="00000000">
      <w:pPr>
        <w:pStyle w:val="Sisluet3"/>
        <w:rPr>
          <w:rFonts w:asciiTheme="minorHAnsi" w:eastAsiaTheme="minorEastAsia" w:hAnsiTheme="minorHAnsi" w:cstheme="minorBidi"/>
          <w:b w:val="0"/>
          <w:noProof/>
          <w:kern w:val="2"/>
          <w:sz w:val="22"/>
          <w:lang w:eastAsia="fi-FI"/>
          <w14:ligatures w14:val="standardContextual"/>
        </w:rPr>
      </w:pPr>
      <w:hyperlink w:anchor="_Toc152836080" w:history="1">
        <w:r w:rsidR="00431A45" w:rsidRPr="009F3253">
          <w:rPr>
            <w:rStyle w:val="Hyperlinkki"/>
            <w:rFonts w:eastAsiaTheme="majorEastAsia" w:cs="Times New Roman"/>
            <w:noProof/>
          </w:rPr>
          <w:t>8.6.5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rFonts w:eastAsiaTheme="majorEastAsia" w:cstheme="majorBidi"/>
            <w:noProof/>
          </w:rPr>
          <w:t>Muutosten hallinta</w:t>
        </w:r>
        <w:r w:rsidR="00431A45">
          <w:rPr>
            <w:noProof/>
            <w:webHidden/>
          </w:rPr>
          <w:tab/>
        </w:r>
        <w:r w:rsidR="00431A45">
          <w:rPr>
            <w:noProof/>
            <w:webHidden/>
          </w:rPr>
          <w:fldChar w:fldCharType="begin"/>
        </w:r>
        <w:r w:rsidR="00431A45">
          <w:rPr>
            <w:noProof/>
            <w:webHidden/>
          </w:rPr>
          <w:instrText xml:space="preserve"> PAGEREF _Toc152836080 \h </w:instrText>
        </w:r>
        <w:r w:rsidR="00431A45">
          <w:rPr>
            <w:noProof/>
            <w:webHidden/>
          </w:rPr>
        </w:r>
        <w:r w:rsidR="00431A45">
          <w:rPr>
            <w:noProof/>
            <w:webHidden/>
          </w:rPr>
          <w:fldChar w:fldCharType="separate"/>
        </w:r>
        <w:r w:rsidR="00BC6345">
          <w:rPr>
            <w:noProof/>
            <w:webHidden/>
          </w:rPr>
          <w:t>27</w:t>
        </w:r>
        <w:r w:rsidR="00431A45">
          <w:rPr>
            <w:noProof/>
            <w:webHidden/>
          </w:rPr>
          <w:fldChar w:fldCharType="end"/>
        </w:r>
      </w:hyperlink>
    </w:p>
    <w:p w14:paraId="3430DFB4" w14:textId="2CEC2F89" w:rsidR="00431A45" w:rsidRDefault="00000000">
      <w:pPr>
        <w:pStyle w:val="Sisluet1"/>
        <w:rPr>
          <w:rFonts w:asciiTheme="minorHAnsi" w:eastAsiaTheme="minorEastAsia" w:hAnsiTheme="minorHAnsi" w:cstheme="minorBidi"/>
          <w:b w:val="0"/>
          <w:caps w:val="0"/>
          <w:kern w:val="2"/>
          <w:sz w:val="22"/>
          <w:lang w:eastAsia="fi-FI"/>
          <w14:ligatures w14:val="standardContextual"/>
        </w:rPr>
      </w:pPr>
      <w:hyperlink w:anchor="_Toc152836081" w:history="1">
        <w:r w:rsidR="00431A45" w:rsidRPr="009F3253">
          <w:rPr>
            <w:rStyle w:val="Hyperlinkki"/>
          </w:rPr>
          <w:t>9</w:t>
        </w:r>
        <w:r w:rsidR="00431A45">
          <w:rPr>
            <w:rFonts w:asciiTheme="minorHAnsi" w:eastAsiaTheme="minorEastAsia" w:hAnsiTheme="minorHAnsi" w:cstheme="minorBidi"/>
            <w:b w:val="0"/>
            <w:caps w:val="0"/>
            <w:kern w:val="2"/>
            <w:sz w:val="22"/>
            <w:lang w:eastAsia="fi-FI"/>
            <w14:ligatures w14:val="standardContextual"/>
          </w:rPr>
          <w:tab/>
        </w:r>
        <w:r w:rsidR="00431A45" w:rsidRPr="009F3253">
          <w:rPr>
            <w:rStyle w:val="Hyperlinkki"/>
          </w:rPr>
          <w:t>Tuotetestaus ja laatu</w:t>
        </w:r>
        <w:r w:rsidR="00431A45">
          <w:rPr>
            <w:webHidden/>
          </w:rPr>
          <w:tab/>
        </w:r>
        <w:r w:rsidR="00431A45">
          <w:rPr>
            <w:webHidden/>
          </w:rPr>
          <w:fldChar w:fldCharType="begin"/>
        </w:r>
        <w:r w:rsidR="00431A45">
          <w:rPr>
            <w:webHidden/>
          </w:rPr>
          <w:instrText xml:space="preserve"> PAGEREF _Toc152836081 \h </w:instrText>
        </w:r>
        <w:r w:rsidR="00431A45">
          <w:rPr>
            <w:webHidden/>
          </w:rPr>
        </w:r>
        <w:r w:rsidR="00431A45">
          <w:rPr>
            <w:webHidden/>
          </w:rPr>
          <w:fldChar w:fldCharType="separate"/>
        </w:r>
        <w:r w:rsidR="00BC6345">
          <w:rPr>
            <w:webHidden/>
          </w:rPr>
          <w:t>28</w:t>
        </w:r>
        <w:r w:rsidR="00431A45">
          <w:rPr>
            <w:webHidden/>
          </w:rPr>
          <w:fldChar w:fldCharType="end"/>
        </w:r>
      </w:hyperlink>
    </w:p>
    <w:p w14:paraId="5202D960" w14:textId="1D58D2AB"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2" w:history="1">
        <w:r w:rsidR="00431A45" w:rsidRPr="009F3253">
          <w:rPr>
            <w:rStyle w:val="Hyperlinkki"/>
            <w:noProof/>
          </w:rPr>
          <w:t>9.1</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Testauksen tavoitteet</w:t>
        </w:r>
        <w:r w:rsidR="00431A45">
          <w:rPr>
            <w:noProof/>
            <w:webHidden/>
          </w:rPr>
          <w:tab/>
        </w:r>
        <w:r w:rsidR="00431A45">
          <w:rPr>
            <w:noProof/>
            <w:webHidden/>
          </w:rPr>
          <w:fldChar w:fldCharType="begin"/>
        </w:r>
        <w:r w:rsidR="00431A45">
          <w:rPr>
            <w:noProof/>
            <w:webHidden/>
          </w:rPr>
          <w:instrText xml:space="preserve"> PAGEREF _Toc152836082 \h </w:instrText>
        </w:r>
        <w:r w:rsidR="00431A45">
          <w:rPr>
            <w:noProof/>
            <w:webHidden/>
          </w:rPr>
        </w:r>
        <w:r w:rsidR="00431A45">
          <w:rPr>
            <w:noProof/>
            <w:webHidden/>
          </w:rPr>
          <w:fldChar w:fldCharType="separate"/>
        </w:r>
        <w:r w:rsidR="00BC6345">
          <w:rPr>
            <w:noProof/>
            <w:webHidden/>
          </w:rPr>
          <w:t>28</w:t>
        </w:r>
        <w:r w:rsidR="00431A45">
          <w:rPr>
            <w:noProof/>
            <w:webHidden/>
          </w:rPr>
          <w:fldChar w:fldCharType="end"/>
        </w:r>
      </w:hyperlink>
    </w:p>
    <w:p w14:paraId="525A21AC" w14:textId="771FA61C"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3" w:history="1">
        <w:r w:rsidR="00431A45" w:rsidRPr="009F3253">
          <w:rPr>
            <w:rStyle w:val="Hyperlinkki"/>
            <w:noProof/>
          </w:rPr>
          <w:t>9.2</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Tuotteen jatkuva testaus</w:t>
        </w:r>
        <w:r w:rsidR="00431A45">
          <w:rPr>
            <w:noProof/>
            <w:webHidden/>
          </w:rPr>
          <w:tab/>
        </w:r>
        <w:r w:rsidR="00431A45">
          <w:rPr>
            <w:noProof/>
            <w:webHidden/>
          </w:rPr>
          <w:fldChar w:fldCharType="begin"/>
        </w:r>
        <w:r w:rsidR="00431A45">
          <w:rPr>
            <w:noProof/>
            <w:webHidden/>
          </w:rPr>
          <w:instrText xml:space="preserve"> PAGEREF _Toc152836083 \h </w:instrText>
        </w:r>
        <w:r w:rsidR="00431A45">
          <w:rPr>
            <w:noProof/>
            <w:webHidden/>
          </w:rPr>
        </w:r>
        <w:r w:rsidR="00431A45">
          <w:rPr>
            <w:noProof/>
            <w:webHidden/>
          </w:rPr>
          <w:fldChar w:fldCharType="separate"/>
        </w:r>
        <w:r w:rsidR="00BC6345">
          <w:rPr>
            <w:noProof/>
            <w:webHidden/>
          </w:rPr>
          <w:t>28</w:t>
        </w:r>
        <w:r w:rsidR="00431A45">
          <w:rPr>
            <w:noProof/>
            <w:webHidden/>
          </w:rPr>
          <w:fldChar w:fldCharType="end"/>
        </w:r>
      </w:hyperlink>
    </w:p>
    <w:p w14:paraId="66CAAF9B" w14:textId="3B114CF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4" w:history="1">
        <w:r w:rsidR="00431A45" w:rsidRPr="009F3253">
          <w:rPr>
            <w:rStyle w:val="Hyperlinkki"/>
            <w:noProof/>
          </w:rPr>
          <w:t>9.3</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Toiminnallinen testaus ja testauksen raportointi</w:t>
        </w:r>
        <w:r w:rsidR="00431A45">
          <w:rPr>
            <w:noProof/>
            <w:webHidden/>
          </w:rPr>
          <w:tab/>
        </w:r>
        <w:r w:rsidR="00431A45">
          <w:rPr>
            <w:noProof/>
            <w:webHidden/>
          </w:rPr>
          <w:fldChar w:fldCharType="begin"/>
        </w:r>
        <w:r w:rsidR="00431A45">
          <w:rPr>
            <w:noProof/>
            <w:webHidden/>
          </w:rPr>
          <w:instrText xml:space="preserve"> PAGEREF _Toc152836084 \h </w:instrText>
        </w:r>
        <w:r w:rsidR="00431A45">
          <w:rPr>
            <w:noProof/>
            <w:webHidden/>
          </w:rPr>
        </w:r>
        <w:r w:rsidR="00431A45">
          <w:rPr>
            <w:noProof/>
            <w:webHidden/>
          </w:rPr>
          <w:fldChar w:fldCharType="separate"/>
        </w:r>
        <w:r w:rsidR="00BC6345">
          <w:rPr>
            <w:noProof/>
            <w:webHidden/>
          </w:rPr>
          <w:t>28</w:t>
        </w:r>
        <w:r w:rsidR="00431A45">
          <w:rPr>
            <w:noProof/>
            <w:webHidden/>
          </w:rPr>
          <w:fldChar w:fldCharType="end"/>
        </w:r>
      </w:hyperlink>
    </w:p>
    <w:p w14:paraId="08BFAB46" w14:textId="10DA414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5" w:history="1">
        <w:r w:rsidR="00431A45" w:rsidRPr="009F3253">
          <w:rPr>
            <w:rStyle w:val="Hyperlinkki"/>
            <w:noProof/>
          </w:rPr>
          <w:t>9.4</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Hyväksymistestaus</w:t>
        </w:r>
        <w:r w:rsidR="00431A45">
          <w:rPr>
            <w:noProof/>
            <w:webHidden/>
          </w:rPr>
          <w:tab/>
        </w:r>
        <w:r w:rsidR="00431A45">
          <w:rPr>
            <w:noProof/>
            <w:webHidden/>
          </w:rPr>
          <w:fldChar w:fldCharType="begin"/>
        </w:r>
        <w:r w:rsidR="00431A45">
          <w:rPr>
            <w:noProof/>
            <w:webHidden/>
          </w:rPr>
          <w:instrText xml:space="preserve"> PAGEREF _Toc152836085 \h </w:instrText>
        </w:r>
        <w:r w:rsidR="00431A45">
          <w:rPr>
            <w:noProof/>
            <w:webHidden/>
          </w:rPr>
        </w:r>
        <w:r w:rsidR="00431A45">
          <w:rPr>
            <w:noProof/>
            <w:webHidden/>
          </w:rPr>
          <w:fldChar w:fldCharType="separate"/>
        </w:r>
        <w:r w:rsidR="00BC6345">
          <w:rPr>
            <w:noProof/>
            <w:webHidden/>
          </w:rPr>
          <w:t>29</w:t>
        </w:r>
        <w:r w:rsidR="00431A45">
          <w:rPr>
            <w:noProof/>
            <w:webHidden/>
          </w:rPr>
          <w:fldChar w:fldCharType="end"/>
        </w:r>
      </w:hyperlink>
    </w:p>
    <w:p w14:paraId="3C1A475D" w14:textId="1D0502D7"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6" w:history="1">
        <w:r w:rsidR="00431A45" w:rsidRPr="009F3253">
          <w:rPr>
            <w:rStyle w:val="Hyperlinkki"/>
            <w:noProof/>
          </w:rPr>
          <w:t>9.5</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Asennustestaus</w:t>
        </w:r>
        <w:r w:rsidR="00431A45">
          <w:rPr>
            <w:noProof/>
            <w:webHidden/>
          </w:rPr>
          <w:tab/>
        </w:r>
        <w:r w:rsidR="00431A45">
          <w:rPr>
            <w:noProof/>
            <w:webHidden/>
          </w:rPr>
          <w:fldChar w:fldCharType="begin"/>
        </w:r>
        <w:r w:rsidR="00431A45">
          <w:rPr>
            <w:noProof/>
            <w:webHidden/>
          </w:rPr>
          <w:instrText xml:space="preserve"> PAGEREF _Toc152836086 \h </w:instrText>
        </w:r>
        <w:r w:rsidR="00431A45">
          <w:rPr>
            <w:noProof/>
            <w:webHidden/>
          </w:rPr>
        </w:r>
        <w:r w:rsidR="00431A45">
          <w:rPr>
            <w:noProof/>
            <w:webHidden/>
          </w:rPr>
          <w:fldChar w:fldCharType="separate"/>
        </w:r>
        <w:r w:rsidR="00BC6345">
          <w:rPr>
            <w:noProof/>
            <w:webHidden/>
          </w:rPr>
          <w:t>29</w:t>
        </w:r>
        <w:r w:rsidR="00431A45">
          <w:rPr>
            <w:noProof/>
            <w:webHidden/>
          </w:rPr>
          <w:fldChar w:fldCharType="end"/>
        </w:r>
      </w:hyperlink>
    </w:p>
    <w:p w14:paraId="573097B2" w14:textId="216E17E5"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7" w:history="1">
        <w:r w:rsidR="00431A45" w:rsidRPr="009F3253">
          <w:rPr>
            <w:rStyle w:val="Hyperlinkki"/>
            <w:noProof/>
          </w:rPr>
          <w:t>9.6</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Kisahallintajärjestelmän testaus</w:t>
        </w:r>
        <w:r w:rsidR="00431A45">
          <w:rPr>
            <w:noProof/>
            <w:webHidden/>
          </w:rPr>
          <w:tab/>
        </w:r>
        <w:r w:rsidR="00431A45">
          <w:rPr>
            <w:noProof/>
            <w:webHidden/>
          </w:rPr>
          <w:fldChar w:fldCharType="begin"/>
        </w:r>
        <w:r w:rsidR="00431A45">
          <w:rPr>
            <w:noProof/>
            <w:webHidden/>
          </w:rPr>
          <w:instrText xml:space="preserve"> PAGEREF _Toc152836087 \h </w:instrText>
        </w:r>
        <w:r w:rsidR="00431A45">
          <w:rPr>
            <w:noProof/>
            <w:webHidden/>
          </w:rPr>
        </w:r>
        <w:r w:rsidR="00431A45">
          <w:rPr>
            <w:noProof/>
            <w:webHidden/>
          </w:rPr>
          <w:fldChar w:fldCharType="separate"/>
        </w:r>
        <w:r w:rsidR="00BC6345">
          <w:rPr>
            <w:noProof/>
            <w:webHidden/>
          </w:rPr>
          <w:t>29</w:t>
        </w:r>
        <w:r w:rsidR="00431A45">
          <w:rPr>
            <w:noProof/>
            <w:webHidden/>
          </w:rPr>
          <w:fldChar w:fldCharType="end"/>
        </w:r>
      </w:hyperlink>
    </w:p>
    <w:p w14:paraId="7E386A7E" w14:textId="270CBFF9"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8" w:history="1">
        <w:r w:rsidR="00431A45" w:rsidRPr="009F3253">
          <w:rPr>
            <w:rStyle w:val="Hyperlinkki"/>
            <w:noProof/>
          </w:rPr>
          <w:t>9.7</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Tulospalvelun testaus</w:t>
        </w:r>
        <w:r w:rsidR="00431A45">
          <w:rPr>
            <w:noProof/>
            <w:webHidden/>
          </w:rPr>
          <w:tab/>
        </w:r>
        <w:r w:rsidR="00431A45">
          <w:rPr>
            <w:noProof/>
            <w:webHidden/>
          </w:rPr>
          <w:fldChar w:fldCharType="begin"/>
        </w:r>
        <w:r w:rsidR="00431A45">
          <w:rPr>
            <w:noProof/>
            <w:webHidden/>
          </w:rPr>
          <w:instrText xml:space="preserve"> PAGEREF _Toc152836088 \h </w:instrText>
        </w:r>
        <w:r w:rsidR="00431A45">
          <w:rPr>
            <w:noProof/>
            <w:webHidden/>
          </w:rPr>
        </w:r>
        <w:r w:rsidR="00431A45">
          <w:rPr>
            <w:noProof/>
            <w:webHidden/>
          </w:rPr>
          <w:fldChar w:fldCharType="separate"/>
        </w:r>
        <w:r w:rsidR="00BC6345">
          <w:rPr>
            <w:noProof/>
            <w:webHidden/>
          </w:rPr>
          <w:t>30</w:t>
        </w:r>
        <w:r w:rsidR="00431A45">
          <w:rPr>
            <w:noProof/>
            <w:webHidden/>
          </w:rPr>
          <w:fldChar w:fldCharType="end"/>
        </w:r>
      </w:hyperlink>
    </w:p>
    <w:p w14:paraId="555A5404" w14:textId="7FCF2295"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89" w:history="1">
        <w:r w:rsidR="00431A45" w:rsidRPr="009F3253">
          <w:rPr>
            <w:rStyle w:val="Hyperlinkki"/>
            <w:noProof/>
          </w:rPr>
          <w:t>9.8</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Rajapinnan testaus</w:t>
        </w:r>
        <w:r w:rsidR="00431A45">
          <w:rPr>
            <w:noProof/>
            <w:webHidden/>
          </w:rPr>
          <w:tab/>
        </w:r>
        <w:r w:rsidR="00431A45">
          <w:rPr>
            <w:noProof/>
            <w:webHidden/>
          </w:rPr>
          <w:fldChar w:fldCharType="begin"/>
        </w:r>
        <w:r w:rsidR="00431A45">
          <w:rPr>
            <w:noProof/>
            <w:webHidden/>
          </w:rPr>
          <w:instrText xml:space="preserve"> PAGEREF _Toc152836089 \h </w:instrText>
        </w:r>
        <w:r w:rsidR="00431A45">
          <w:rPr>
            <w:noProof/>
            <w:webHidden/>
          </w:rPr>
        </w:r>
        <w:r w:rsidR="00431A45">
          <w:rPr>
            <w:noProof/>
            <w:webHidden/>
          </w:rPr>
          <w:fldChar w:fldCharType="separate"/>
        </w:r>
        <w:r w:rsidR="00BC6345">
          <w:rPr>
            <w:noProof/>
            <w:webHidden/>
          </w:rPr>
          <w:t>30</w:t>
        </w:r>
        <w:r w:rsidR="00431A45">
          <w:rPr>
            <w:noProof/>
            <w:webHidden/>
          </w:rPr>
          <w:fldChar w:fldCharType="end"/>
        </w:r>
      </w:hyperlink>
    </w:p>
    <w:p w14:paraId="0555FB31" w14:textId="584B2E40" w:rsidR="00431A45" w:rsidRDefault="00000000">
      <w:pPr>
        <w:pStyle w:val="Sisluet2"/>
        <w:rPr>
          <w:rFonts w:asciiTheme="minorHAnsi" w:eastAsiaTheme="minorEastAsia" w:hAnsiTheme="minorHAnsi" w:cstheme="minorBidi"/>
          <w:b w:val="0"/>
          <w:noProof/>
          <w:kern w:val="2"/>
          <w:sz w:val="22"/>
          <w:lang w:eastAsia="fi-FI"/>
          <w14:ligatures w14:val="standardContextual"/>
        </w:rPr>
      </w:pPr>
      <w:hyperlink w:anchor="_Toc152836090" w:history="1">
        <w:r w:rsidR="00431A45" w:rsidRPr="009F3253">
          <w:rPr>
            <w:rStyle w:val="Hyperlinkki"/>
            <w:noProof/>
          </w:rPr>
          <w:t>9.9</w:t>
        </w:r>
        <w:r w:rsidR="00431A45">
          <w:rPr>
            <w:rFonts w:asciiTheme="minorHAnsi" w:eastAsiaTheme="minorEastAsia" w:hAnsiTheme="minorHAnsi" w:cstheme="minorBidi"/>
            <w:b w:val="0"/>
            <w:noProof/>
            <w:kern w:val="2"/>
            <w:sz w:val="22"/>
            <w:lang w:eastAsia="fi-FI"/>
            <w14:ligatures w14:val="standardContextual"/>
          </w:rPr>
          <w:tab/>
        </w:r>
        <w:r w:rsidR="00431A45" w:rsidRPr="009F3253">
          <w:rPr>
            <w:rStyle w:val="Hyperlinkki"/>
            <w:noProof/>
          </w:rPr>
          <w:t>Laatu</w:t>
        </w:r>
        <w:r w:rsidR="00431A45">
          <w:rPr>
            <w:noProof/>
            <w:webHidden/>
          </w:rPr>
          <w:tab/>
        </w:r>
        <w:r w:rsidR="00431A45">
          <w:rPr>
            <w:noProof/>
            <w:webHidden/>
          </w:rPr>
          <w:fldChar w:fldCharType="begin"/>
        </w:r>
        <w:r w:rsidR="00431A45">
          <w:rPr>
            <w:noProof/>
            <w:webHidden/>
          </w:rPr>
          <w:instrText xml:space="preserve"> PAGEREF _Toc152836090 \h </w:instrText>
        </w:r>
        <w:r w:rsidR="00431A45">
          <w:rPr>
            <w:noProof/>
            <w:webHidden/>
          </w:rPr>
        </w:r>
        <w:r w:rsidR="00431A45">
          <w:rPr>
            <w:noProof/>
            <w:webHidden/>
          </w:rPr>
          <w:fldChar w:fldCharType="separate"/>
        </w:r>
        <w:r w:rsidR="00BC6345">
          <w:rPr>
            <w:noProof/>
            <w:webHidden/>
          </w:rPr>
          <w:t>31</w:t>
        </w:r>
        <w:r w:rsidR="00431A45">
          <w:rPr>
            <w:noProof/>
            <w:webHidden/>
          </w:rPr>
          <w:fldChar w:fldCharType="end"/>
        </w:r>
      </w:hyperlink>
    </w:p>
    <w:p w14:paraId="1B87724F" w14:textId="4E924331" w:rsidR="00B15638" w:rsidRPr="002C6519" w:rsidRDefault="00627902" w:rsidP="00215313">
      <w:r w:rsidRPr="002C6519">
        <w:fldChar w:fldCharType="end"/>
      </w:r>
    </w:p>
    <w:p w14:paraId="0BD28ED1" w14:textId="5DAC7AE0" w:rsidR="00097F1F" w:rsidRDefault="00097F1F" w:rsidP="008C2420">
      <w:pPr>
        <w:pStyle w:val="ONTalaotsikkotaso1"/>
      </w:pPr>
      <w:r>
        <w:t>LÄHTEET</w:t>
      </w:r>
      <w:r w:rsidR="008C2420">
        <w:t>……………………………………………………………………………………………..</w:t>
      </w:r>
      <w:r w:rsidR="00E9264A">
        <w:t>32</w:t>
      </w:r>
    </w:p>
    <w:p w14:paraId="4A4CEEBB" w14:textId="77777777" w:rsidR="008C2420" w:rsidRDefault="008C2420" w:rsidP="008C3808">
      <w:pPr>
        <w:pStyle w:val="ONTalaotsikkotaso1"/>
      </w:pPr>
    </w:p>
    <w:p w14:paraId="20684E98" w14:textId="11AA38AD" w:rsidR="00F85FCA" w:rsidRPr="002C6519" w:rsidRDefault="000E58AF" w:rsidP="008C3808">
      <w:pPr>
        <w:pStyle w:val="ONTalaotsikkotaso1"/>
      </w:pPr>
      <w:r w:rsidRPr="002C6519">
        <w:t>LIITTEET</w:t>
      </w:r>
    </w:p>
    <w:p w14:paraId="684A806D" w14:textId="619B924F" w:rsidR="008C3808" w:rsidRPr="002C6519" w:rsidRDefault="008C3808" w:rsidP="008C3808">
      <w:pPr>
        <w:pStyle w:val="ONTalaotsikkotaso1"/>
      </w:pPr>
      <w:r w:rsidRPr="002C6519">
        <w:t>LIITE 1. Gantt-kaavio aikataulu</w:t>
      </w:r>
      <w:r w:rsidR="00431A45">
        <w:t>……………………………………………………</w:t>
      </w:r>
      <w:r w:rsidR="00DA538D">
        <w:t>.</w:t>
      </w:r>
      <w:r w:rsidR="00431A45">
        <w:t>………………</w:t>
      </w:r>
      <w:r w:rsidR="00DA538D">
        <w:t>3</w:t>
      </w:r>
      <w:r w:rsidR="00E9264A">
        <w:t>3</w:t>
      </w:r>
    </w:p>
    <w:p w14:paraId="5AC34FD7" w14:textId="77777777" w:rsidR="008C3808" w:rsidRPr="002C6519" w:rsidRDefault="008C3808" w:rsidP="008C3808">
      <w:pPr>
        <w:pStyle w:val="ONTalaotsikkotaso1"/>
      </w:pPr>
    </w:p>
    <w:p w14:paraId="5C9BE141" w14:textId="77777777" w:rsidR="00F85FCA" w:rsidRPr="002C6519" w:rsidRDefault="00F85FCA" w:rsidP="0029798F">
      <w:pPr>
        <w:pStyle w:val="ONTalaotsikkotaso1"/>
      </w:pPr>
      <w:r w:rsidRPr="002C6519">
        <w:t>KUVIOT</w:t>
      </w:r>
    </w:p>
    <w:p w14:paraId="631D51C1" w14:textId="78BE72F5" w:rsidR="00F85FCA" w:rsidRDefault="00F85FCA" w:rsidP="0029798F">
      <w:pPr>
        <w:pStyle w:val="ONTalaotsikkotaso1"/>
      </w:pPr>
      <w:r w:rsidRPr="002C6519">
        <w:t xml:space="preserve">KUVIO 1. </w:t>
      </w:r>
      <w:r w:rsidR="00346876">
        <w:t>Sidosryhmäkartta</w:t>
      </w:r>
      <w:r w:rsidR="0029798F">
        <w:t>………………………………………………………………………...11</w:t>
      </w:r>
    </w:p>
    <w:p w14:paraId="44D482F3" w14:textId="6EEE748F" w:rsidR="002B4018" w:rsidRDefault="002B4018" w:rsidP="002B4018">
      <w:pPr>
        <w:pStyle w:val="ONTalaotsikkotaso1"/>
      </w:pPr>
      <w:r w:rsidRPr="002C6519">
        <w:t xml:space="preserve">KUVIO </w:t>
      </w:r>
      <w:r>
        <w:t>2</w:t>
      </w:r>
      <w:r w:rsidRPr="002C6519">
        <w:t xml:space="preserve">. </w:t>
      </w:r>
      <w:r>
        <w:t>Ohjelmiston yleiskuvaus……………………………………………………………</w:t>
      </w:r>
      <w:r w:rsidR="00796771">
        <w:t>.</w:t>
      </w:r>
      <w:r>
        <w:t>…...1</w:t>
      </w:r>
      <w:r w:rsidR="00FE705F">
        <w:t>7</w:t>
      </w:r>
    </w:p>
    <w:p w14:paraId="37650417" w14:textId="3F8A04BF" w:rsidR="00796771" w:rsidRDefault="00796771" w:rsidP="00796771">
      <w:pPr>
        <w:pStyle w:val="ONTalaotsikkotaso1"/>
      </w:pPr>
      <w:r w:rsidRPr="002C6519">
        <w:t xml:space="preserve">KUVIO </w:t>
      </w:r>
      <w:r>
        <w:t>3</w:t>
      </w:r>
      <w:r w:rsidRPr="002C6519">
        <w:t xml:space="preserve">. </w:t>
      </w:r>
      <w:r>
        <w:t>Tulospalvelumoduuli alamoduuleineen ………………………………………………...1</w:t>
      </w:r>
      <w:r w:rsidR="00FE705F">
        <w:t>9</w:t>
      </w:r>
    </w:p>
    <w:p w14:paraId="169ED41B" w14:textId="6D36B937" w:rsidR="00796771" w:rsidRPr="002C6519" w:rsidRDefault="00796771" w:rsidP="00796771">
      <w:pPr>
        <w:pStyle w:val="ONTalaotsikkotaso1"/>
      </w:pPr>
      <w:r w:rsidRPr="002C6519">
        <w:t xml:space="preserve">KUVIO </w:t>
      </w:r>
      <w:r>
        <w:t>4</w:t>
      </w:r>
      <w:r w:rsidRPr="002C6519">
        <w:t xml:space="preserve">. </w:t>
      </w:r>
      <w:r w:rsidR="000E66F1">
        <w:t>Tiedonkulkukaavio …</w:t>
      </w:r>
      <w:r>
        <w:t>……………………………………………</w:t>
      </w:r>
      <w:r w:rsidR="000E66F1">
        <w:t>.</w:t>
      </w:r>
      <w:r>
        <w:t>……………………...</w:t>
      </w:r>
      <w:r w:rsidR="00FE705F">
        <w:t>20</w:t>
      </w:r>
    </w:p>
    <w:p w14:paraId="444555A7" w14:textId="77777777" w:rsidR="00F85FCA" w:rsidRPr="002C6519" w:rsidRDefault="00F85FCA" w:rsidP="00215313"/>
    <w:p w14:paraId="32F3D238" w14:textId="77777777" w:rsidR="00F85FCA" w:rsidRPr="002C6519" w:rsidRDefault="00F85FCA" w:rsidP="002E64D9">
      <w:pPr>
        <w:pStyle w:val="ONTalaotsikkotaso1"/>
      </w:pPr>
      <w:r w:rsidRPr="002C6519">
        <w:t>TAULUKOT</w:t>
      </w:r>
    </w:p>
    <w:p w14:paraId="4ED46D0F" w14:textId="4027F1E3" w:rsidR="00F85FCA" w:rsidRPr="002C6519" w:rsidRDefault="00F85FCA" w:rsidP="002E64D9">
      <w:pPr>
        <w:pStyle w:val="ONTalaotsikkotaso1"/>
      </w:pPr>
      <w:r w:rsidRPr="002C6519">
        <w:t xml:space="preserve">TAULUKKO 1. </w:t>
      </w:r>
      <w:r w:rsidR="008C3808" w:rsidRPr="002C6519">
        <w:t>Projektin aikataulu</w:t>
      </w:r>
      <w:r w:rsidR="00182EB8">
        <w:t>………………………………………………………………….</w:t>
      </w:r>
      <w:r w:rsidR="0029798F">
        <w:t>4</w:t>
      </w:r>
    </w:p>
    <w:p w14:paraId="4143E53F" w14:textId="1979884F" w:rsidR="004477BF" w:rsidRPr="002C6519" w:rsidRDefault="00F85FCA" w:rsidP="002E64D9">
      <w:pPr>
        <w:pStyle w:val="ONTalaotsikkotaso1"/>
      </w:pPr>
      <w:r w:rsidRPr="002C6519">
        <w:lastRenderedPageBreak/>
        <w:t xml:space="preserve">TAULUKKO 2. </w:t>
      </w:r>
      <w:r w:rsidR="004477BF" w:rsidRPr="002C6519">
        <w:t>Ryhmän jäsenet ja henkilökohtaiset päävastuualueet</w:t>
      </w:r>
      <w:r w:rsidR="00182EB8">
        <w:t>…………………………….5</w:t>
      </w:r>
    </w:p>
    <w:p w14:paraId="4668B390" w14:textId="0F1A4C75" w:rsidR="00F85FCA" w:rsidRPr="002C6519" w:rsidRDefault="004477BF" w:rsidP="002E64D9">
      <w:pPr>
        <w:pStyle w:val="ONTalaotsikkotaso1"/>
      </w:pPr>
      <w:r w:rsidRPr="002C6519">
        <w:t>TAULUKKO 3. Jaetut vastuualuee</w:t>
      </w:r>
      <w:r w:rsidR="00B66277">
        <w:t>t</w:t>
      </w:r>
      <w:r w:rsidR="00E57F42">
        <w:t>…………………</w:t>
      </w:r>
      <w:r w:rsidR="00877777">
        <w:t>.</w:t>
      </w:r>
      <w:r w:rsidR="00E57F42">
        <w:t>………………………</w:t>
      </w:r>
      <w:r w:rsidR="00877777">
        <w:t>.</w:t>
      </w:r>
      <w:r w:rsidR="00E57F42">
        <w:t>……</w:t>
      </w:r>
      <w:r w:rsidR="00877777">
        <w:t>...</w:t>
      </w:r>
      <w:r w:rsidR="00E57F42">
        <w:t>…………</w:t>
      </w:r>
      <w:r w:rsidR="00877777">
        <w:t>.</w:t>
      </w:r>
      <w:r w:rsidR="00182EB8">
        <w:t>…...</w:t>
      </w:r>
      <w:r w:rsidR="007D7C18" w:rsidRPr="002C6519">
        <w:t>5</w:t>
      </w:r>
    </w:p>
    <w:p w14:paraId="20260B6A" w14:textId="69DFF01E" w:rsidR="009172B0" w:rsidRDefault="009172B0" w:rsidP="002E64D9">
      <w:pPr>
        <w:pStyle w:val="ONTalaotsikkotaso1"/>
        <w:rPr>
          <w:lang w:eastAsia="fi-FI"/>
        </w:rPr>
      </w:pPr>
      <w:r>
        <w:t xml:space="preserve">TAULUKKO 4. </w:t>
      </w:r>
      <w:r>
        <w:rPr>
          <w:lang w:eastAsia="fi-FI"/>
        </w:rPr>
        <w:t>Ohjelmiston toiminnalliset vaatimukset</w:t>
      </w:r>
      <w:r w:rsidR="0087003D">
        <w:rPr>
          <w:lang w:eastAsia="fi-FI"/>
        </w:rPr>
        <w:t>………………………………………….</w:t>
      </w:r>
      <w:r w:rsidR="00E57F42">
        <w:rPr>
          <w:lang w:eastAsia="fi-FI"/>
        </w:rPr>
        <w:t>13</w:t>
      </w:r>
    </w:p>
    <w:p w14:paraId="260ABEFD" w14:textId="45D9FCC0" w:rsidR="00346876" w:rsidRDefault="00346876" w:rsidP="002E64D9">
      <w:pPr>
        <w:pStyle w:val="ONTalaotsikkotaso1"/>
        <w:rPr>
          <w:lang w:eastAsia="fi-FI"/>
        </w:rPr>
      </w:pPr>
      <w:r>
        <w:rPr>
          <w:lang w:eastAsia="fi-FI"/>
        </w:rPr>
        <w:t>TAULUKKO 5.</w:t>
      </w:r>
      <w:r w:rsidR="00D050E7">
        <w:rPr>
          <w:lang w:eastAsia="fi-FI"/>
        </w:rPr>
        <w:t xml:space="preserve"> Ohjelmiston ei toiminnalliset vaatimukset</w:t>
      </w:r>
      <w:r w:rsidR="0087003D">
        <w:rPr>
          <w:lang w:eastAsia="fi-FI"/>
        </w:rPr>
        <w:t>……………………………………….</w:t>
      </w:r>
      <w:r w:rsidR="00E57F42">
        <w:rPr>
          <w:lang w:eastAsia="fi-FI"/>
        </w:rPr>
        <w:t>14</w:t>
      </w:r>
    </w:p>
    <w:p w14:paraId="3CA46824" w14:textId="1D9A8DE5" w:rsidR="00103D90" w:rsidRPr="002C6519" w:rsidRDefault="00103D90" w:rsidP="002E64D9">
      <w:pPr>
        <w:pStyle w:val="ONTalaotsikkotaso1"/>
      </w:pPr>
      <w:r>
        <w:rPr>
          <w:lang w:eastAsia="fi-FI"/>
        </w:rPr>
        <w:t>TAULUKKO 6. Kisahallintajärjestelmän testaussuun</w:t>
      </w:r>
      <w:r w:rsidR="00D65D3E">
        <w:rPr>
          <w:lang w:eastAsia="fi-FI"/>
        </w:rPr>
        <w:t>n</w:t>
      </w:r>
      <w:r>
        <w:rPr>
          <w:lang w:eastAsia="fi-FI"/>
        </w:rPr>
        <w:t>itel</w:t>
      </w:r>
      <w:r w:rsidR="00005794">
        <w:rPr>
          <w:lang w:eastAsia="fi-FI"/>
        </w:rPr>
        <w:t>ma………………………………</w:t>
      </w:r>
      <w:r w:rsidR="00D65D3E">
        <w:rPr>
          <w:lang w:eastAsia="fi-FI"/>
        </w:rPr>
        <w:t>…</w:t>
      </w:r>
      <w:r w:rsidR="00005794">
        <w:rPr>
          <w:lang w:eastAsia="fi-FI"/>
        </w:rPr>
        <w:t>…</w:t>
      </w:r>
      <w:r w:rsidR="000E66F1">
        <w:rPr>
          <w:lang w:eastAsia="fi-FI"/>
        </w:rPr>
        <w:t>29</w:t>
      </w:r>
    </w:p>
    <w:p w14:paraId="49A020E6" w14:textId="7A39141E" w:rsidR="00AE651E" w:rsidRDefault="00AE651E" w:rsidP="002E64D9">
      <w:pPr>
        <w:pStyle w:val="ONTalaotsikkotaso1"/>
        <w:rPr>
          <w:lang w:eastAsia="fi-FI"/>
        </w:rPr>
      </w:pPr>
      <w:r>
        <w:rPr>
          <w:lang w:eastAsia="fi-FI"/>
        </w:rPr>
        <w:t>TAULUKKO 7. Tulospalvelun testaussuunnitelma………………………………………………..</w:t>
      </w:r>
      <w:r w:rsidR="000E66F1">
        <w:rPr>
          <w:lang w:eastAsia="fi-FI"/>
        </w:rPr>
        <w:t>30</w:t>
      </w:r>
    </w:p>
    <w:p w14:paraId="7EF6DF11" w14:textId="79FCC1E5" w:rsidR="00DC5904" w:rsidRPr="002C6519" w:rsidRDefault="00DC5904" w:rsidP="002E64D9">
      <w:pPr>
        <w:pStyle w:val="ONTalaotsikkotaso1"/>
      </w:pPr>
      <w:r>
        <w:rPr>
          <w:lang w:eastAsia="fi-FI"/>
        </w:rPr>
        <w:t>TAULUKKO 8. R</w:t>
      </w:r>
      <w:r w:rsidR="00A52B55">
        <w:rPr>
          <w:lang w:eastAsia="fi-FI"/>
        </w:rPr>
        <w:t>ajapinnan testaussuunnitelma…………………………………………………..</w:t>
      </w:r>
      <w:r w:rsidR="000E66F1">
        <w:rPr>
          <w:lang w:eastAsia="fi-FI"/>
        </w:rPr>
        <w:t>31</w:t>
      </w:r>
    </w:p>
    <w:p w14:paraId="338C331E" w14:textId="311D8EB1" w:rsidR="00F85FCA" w:rsidRPr="002C6519" w:rsidRDefault="00F85FCA" w:rsidP="00215313"/>
    <w:p w14:paraId="364DCCEC" w14:textId="77777777" w:rsidR="00F85FCA" w:rsidRPr="002C6519" w:rsidRDefault="00F85FCA" w:rsidP="00215313"/>
    <w:p w14:paraId="6A961F2B" w14:textId="77777777" w:rsidR="00D172E2" w:rsidRPr="002C6519" w:rsidRDefault="00D172E2" w:rsidP="00215313"/>
    <w:p w14:paraId="1C369787" w14:textId="77777777" w:rsidR="00D172E2" w:rsidRPr="002C6519" w:rsidRDefault="00D172E2" w:rsidP="00215313">
      <w:pPr>
        <w:sectPr w:rsidR="00D172E2" w:rsidRPr="002C6519" w:rsidSect="00586F1C">
          <w:pgSz w:w="11906" w:h="16838" w:code="9"/>
          <w:pgMar w:top="1418" w:right="851" w:bottom="1418" w:left="1134" w:header="709" w:footer="709" w:gutter="0"/>
          <w:cols w:space="708"/>
          <w:docGrid w:linePitch="360"/>
        </w:sectPr>
      </w:pPr>
    </w:p>
    <w:p w14:paraId="755FE6E3" w14:textId="77777777" w:rsidR="00D172E2" w:rsidRPr="002C6519" w:rsidRDefault="00D172E2" w:rsidP="008D4440">
      <w:pPr>
        <w:pStyle w:val="Otsikko1"/>
      </w:pPr>
      <w:bookmarkStart w:id="0" w:name="_Toc152836023"/>
      <w:r w:rsidRPr="002C6519">
        <w:lastRenderedPageBreak/>
        <w:t>JOHDANTO</w:t>
      </w:r>
      <w:bookmarkEnd w:id="0"/>
    </w:p>
    <w:p w14:paraId="4654EE24" w14:textId="64C8EE33" w:rsidR="00DA6A3E" w:rsidRPr="002C6519" w:rsidRDefault="00215313" w:rsidP="00215313">
      <w:pPr>
        <w:rPr>
          <w:shd w:val="clear" w:color="auto" w:fill="FFFFFF"/>
        </w:rPr>
      </w:pPr>
      <w:r w:rsidRPr="002C6519">
        <w:rPr>
          <w:shd w:val="clear" w:color="auto" w:fill="FFFFFF"/>
        </w:rPr>
        <w:t>Projektin tavoitteena on kehittää kaikille avoin tulospalvelujärjestelmä telinevoimistelun kisatulosten seuraamiseen. Järjestelmän pohjaksi luodaan kilpailija- ja kisanhallintajärjestelmä, josta tulospalvelujärjestelmä hakee kilpailutiedot ja pisteet. Kilpailija- ja kisahallintajärjestelmässä seurojen sekä yksilövoimistelijoiden valmentajat pääsevät ilmoittamaan kilpailuun osallistuvat henkilöt. Hallintajärjestelmä sisältää muun muassa pistekirjausominaisuuden, joka toimii pohjana reaaliaikaiselle tulospalvelulle. Telinevoimistelussa miehillä on 6 telinettä ja naisilla 4 telinettä. Nämä eroavaisuudet otetaan huomioon tulospalvelussa ja hallintajärjestelmässä. </w:t>
      </w:r>
      <w:r w:rsidR="76340C96" w:rsidRPr="002C6519">
        <w:rPr>
          <w:shd w:val="clear" w:color="auto" w:fill="FFFFFF"/>
        </w:rPr>
        <w:t>Kisan järjestäjät pystyvät kisanhallintajärjestelmää käyttäen luoda kisoja järjestelmään.</w:t>
      </w:r>
    </w:p>
    <w:p w14:paraId="261B7984" w14:textId="77777777" w:rsidR="00DA6A3E" w:rsidRPr="002C6519" w:rsidRDefault="00DA6A3E" w:rsidP="00215313">
      <w:pPr>
        <w:rPr>
          <w:shd w:val="clear" w:color="auto" w:fill="FFFFFF"/>
        </w:rPr>
      </w:pPr>
    </w:p>
    <w:p w14:paraId="04DE1C98" w14:textId="3AB19E86" w:rsidR="00D172E2" w:rsidRPr="002C6519" w:rsidRDefault="00215313" w:rsidP="00215313">
      <w:pPr>
        <w:rPr>
          <w:rStyle w:val="eop"/>
          <w:color w:val="000000"/>
          <w:shd w:val="clear" w:color="auto" w:fill="FFFFFF"/>
        </w:rPr>
      </w:pPr>
      <w:r w:rsidRPr="002C6519">
        <w:rPr>
          <w:shd w:val="clear" w:color="auto" w:fill="FFFFFF"/>
        </w:rPr>
        <w:t>Vaatimuksissa on määritelty kirjautumisen ja kilpailijoiden hallintaan liittyvät vaatimukset ja ominaisuudet. Tulospalvelun vaatimuksia on painotettu suodatuksen ja ulkonäön suuntaan. Varsinaisen asiakkaan puuttuessa, tulospalvelun vaatimuksia on selvitetty olemassa olevia tulospalveluja tutkimalla.</w:t>
      </w:r>
      <w:r w:rsidRPr="002C6519">
        <w:rPr>
          <w:rStyle w:val="eop"/>
          <w:color w:val="000000"/>
          <w:shd w:val="clear" w:color="auto" w:fill="FFFFFF"/>
        </w:rPr>
        <w:t> </w:t>
      </w:r>
    </w:p>
    <w:p w14:paraId="3727DA2B" w14:textId="77777777" w:rsidR="005409A2" w:rsidRPr="002C6519" w:rsidRDefault="005409A2" w:rsidP="00215313">
      <w:pPr>
        <w:rPr>
          <w:rStyle w:val="eop"/>
          <w:color w:val="000000"/>
          <w:shd w:val="clear" w:color="auto" w:fill="FFFFFF"/>
        </w:rPr>
      </w:pPr>
    </w:p>
    <w:p w14:paraId="7842A6B6" w14:textId="19496ADA" w:rsidR="005409A2" w:rsidRPr="002C6519" w:rsidRDefault="005409A2" w:rsidP="00215313">
      <w:pPr>
        <w:rPr>
          <w:rStyle w:val="eop"/>
          <w:color w:val="000000" w:themeColor="text1"/>
        </w:rPr>
      </w:pPr>
      <w:r w:rsidRPr="002C6519">
        <w:rPr>
          <w:rStyle w:val="eop"/>
          <w:color w:val="000000"/>
          <w:shd w:val="clear" w:color="auto" w:fill="FFFFFF"/>
        </w:rPr>
        <w:t>Tämä dokumentaatio</w:t>
      </w:r>
      <w:r w:rsidR="00BD397D" w:rsidRPr="002C6519">
        <w:rPr>
          <w:rStyle w:val="eop"/>
          <w:color w:val="000000"/>
          <w:shd w:val="clear" w:color="auto" w:fill="FFFFFF"/>
        </w:rPr>
        <w:t xml:space="preserve"> on koottu </w:t>
      </w:r>
      <w:r w:rsidR="009D0494" w:rsidRPr="002C6519">
        <w:rPr>
          <w:rStyle w:val="eop"/>
          <w:color w:val="000000"/>
          <w:shd w:val="clear" w:color="auto" w:fill="FFFFFF"/>
        </w:rPr>
        <w:t xml:space="preserve">tulospalveluohjelmiston suunnitteluun </w:t>
      </w:r>
      <w:r w:rsidR="00257D19" w:rsidRPr="002C6519">
        <w:rPr>
          <w:rStyle w:val="eop"/>
          <w:color w:val="000000"/>
          <w:shd w:val="clear" w:color="auto" w:fill="FFFFFF"/>
        </w:rPr>
        <w:t xml:space="preserve">sisältyviä osa-alueita </w:t>
      </w:r>
      <w:r w:rsidR="00736E55" w:rsidRPr="002C6519">
        <w:rPr>
          <w:rStyle w:val="eop"/>
          <w:color w:val="000000"/>
          <w:shd w:val="clear" w:color="auto" w:fill="FFFFFF"/>
        </w:rPr>
        <w:t xml:space="preserve">muun muassa </w:t>
      </w:r>
      <w:r w:rsidR="00257D19" w:rsidRPr="002C6519">
        <w:rPr>
          <w:rStyle w:val="eop"/>
          <w:color w:val="000000"/>
          <w:shd w:val="clear" w:color="auto" w:fill="FFFFFF"/>
        </w:rPr>
        <w:t>projektisuunni</w:t>
      </w:r>
      <w:r w:rsidR="007C65C9">
        <w:rPr>
          <w:rStyle w:val="eop"/>
          <w:color w:val="000000"/>
          <w:shd w:val="clear" w:color="auto" w:fill="FFFFFF"/>
        </w:rPr>
        <w:t>t</w:t>
      </w:r>
      <w:r w:rsidR="00257D19" w:rsidRPr="002C6519">
        <w:rPr>
          <w:rStyle w:val="eop"/>
          <w:color w:val="000000"/>
          <w:shd w:val="clear" w:color="auto" w:fill="FFFFFF"/>
        </w:rPr>
        <w:t>tel</w:t>
      </w:r>
      <w:r w:rsidR="004F35C0" w:rsidRPr="002C6519">
        <w:rPr>
          <w:rStyle w:val="eop"/>
          <w:color w:val="000000"/>
          <w:shd w:val="clear" w:color="auto" w:fill="FFFFFF"/>
        </w:rPr>
        <w:t>usta</w:t>
      </w:r>
      <w:r w:rsidR="00736E55" w:rsidRPr="002C6519">
        <w:rPr>
          <w:rStyle w:val="eop"/>
          <w:color w:val="000000"/>
          <w:shd w:val="clear" w:color="auto" w:fill="FFFFFF"/>
        </w:rPr>
        <w:t>, vaatimusmäärittely</w:t>
      </w:r>
      <w:r w:rsidR="004F35C0" w:rsidRPr="002C6519">
        <w:rPr>
          <w:rStyle w:val="eop"/>
          <w:color w:val="000000"/>
          <w:shd w:val="clear" w:color="auto" w:fill="FFFFFF"/>
        </w:rPr>
        <w:t>stä</w:t>
      </w:r>
      <w:r w:rsidR="00D13DFA" w:rsidRPr="002C6519">
        <w:rPr>
          <w:rStyle w:val="eop"/>
          <w:color w:val="000000"/>
          <w:shd w:val="clear" w:color="auto" w:fill="FFFFFF"/>
        </w:rPr>
        <w:t xml:space="preserve">, </w:t>
      </w:r>
      <w:r w:rsidR="004F35C0" w:rsidRPr="002C6519">
        <w:rPr>
          <w:rStyle w:val="eop"/>
          <w:color w:val="000000"/>
          <w:shd w:val="clear" w:color="auto" w:fill="FFFFFF"/>
        </w:rPr>
        <w:t xml:space="preserve">arkkitehtuurisuunnittelusta ja </w:t>
      </w:r>
      <w:r w:rsidR="00D13DFA" w:rsidRPr="002C6519">
        <w:rPr>
          <w:rStyle w:val="eop"/>
          <w:color w:val="000000"/>
          <w:shd w:val="clear" w:color="auto" w:fill="FFFFFF"/>
        </w:rPr>
        <w:t>tuotteenhallinna</w:t>
      </w:r>
      <w:r w:rsidR="004F35C0" w:rsidRPr="002C6519">
        <w:rPr>
          <w:rStyle w:val="eop"/>
          <w:color w:val="000000"/>
          <w:shd w:val="clear" w:color="auto" w:fill="FFFFFF"/>
        </w:rPr>
        <w:t xml:space="preserve">sta sekä </w:t>
      </w:r>
      <w:r w:rsidR="00B327EF" w:rsidRPr="002C6519">
        <w:rPr>
          <w:rStyle w:val="eop"/>
          <w:color w:val="000000"/>
          <w:shd w:val="clear" w:color="auto" w:fill="FFFFFF"/>
        </w:rPr>
        <w:t>ohjelmiston testauksesta.</w:t>
      </w:r>
      <w:r w:rsidR="00736E55" w:rsidRPr="002C6519">
        <w:rPr>
          <w:rStyle w:val="eop"/>
          <w:color w:val="000000"/>
          <w:shd w:val="clear" w:color="auto" w:fill="FFFFFF"/>
        </w:rPr>
        <w:t xml:space="preserve"> </w:t>
      </w:r>
      <w:r w:rsidR="00BD397D" w:rsidRPr="002C6519">
        <w:rPr>
          <w:rStyle w:val="eop"/>
          <w:color w:val="000000"/>
          <w:shd w:val="clear" w:color="auto" w:fill="FFFFFF"/>
        </w:rPr>
        <w:t xml:space="preserve"> </w:t>
      </w:r>
    </w:p>
    <w:p w14:paraId="07180B13" w14:textId="0CFDBDF1" w:rsidR="5AEECEDC" w:rsidRDefault="5AEECEDC" w:rsidP="5AEECEDC">
      <w:pPr>
        <w:rPr>
          <w:rStyle w:val="eop"/>
          <w:color w:val="000000" w:themeColor="text1"/>
        </w:rPr>
      </w:pPr>
    </w:p>
    <w:p w14:paraId="797A1DC4" w14:textId="59FA13A1" w:rsidR="2137632B" w:rsidRDefault="2137632B" w:rsidP="5AEECEDC">
      <w:pPr>
        <w:rPr>
          <w:rStyle w:val="eop"/>
          <w:color w:val="000000" w:themeColor="text1"/>
        </w:rPr>
      </w:pPr>
      <w:r w:rsidRPr="5AEECEDC">
        <w:rPr>
          <w:rStyle w:val="eop"/>
          <w:color w:val="000000" w:themeColor="text1"/>
        </w:rPr>
        <w:t xml:space="preserve">Kisahallinjärjestelmän ollessa selvästi laajempi ja monimutkaisempi ohjelmisto kuin tulospalvelu, päädyttiin tässä projektissa </w:t>
      </w:r>
      <w:r w:rsidR="02814D37" w:rsidRPr="5AEECEDC">
        <w:rPr>
          <w:rStyle w:val="eop"/>
          <w:color w:val="000000" w:themeColor="text1"/>
        </w:rPr>
        <w:t>suunnittelun painotus pitämään tulospalvelussa</w:t>
      </w:r>
      <w:r w:rsidRPr="5AEECEDC">
        <w:rPr>
          <w:rStyle w:val="eop"/>
          <w:color w:val="000000" w:themeColor="text1"/>
        </w:rPr>
        <w:t>.</w:t>
      </w:r>
      <w:r w:rsidR="32353B3F" w:rsidRPr="5AEECEDC">
        <w:rPr>
          <w:rStyle w:val="eop"/>
          <w:color w:val="000000" w:themeColor="text1"/>
        </w:rPr>
        <w:t xml:space="preserve"> Tämän takia on keskeistä luoda ja suunnitella Kisahallintajärjestelmästä mahdollisimman yksinkertainen ja helppo loppukäyttäjille. Kisahallintajärjestelmälle on suunniteltu oma rajapinta, joka mahdollistaisi kisahallintajärjestelmän toiminnallisuuden myös muiden kuin tämän projektin tulospalvelun kanssa laajentaen </w:t>
      </w:r>
      <w:r w:rsidR="096C15BD" w:rsidRPr="5AEECEDC">
        <w:rPr>
          <w:rStyle w:val="eop"/>
          <w:color w:val="000000" w:themeColor="text1"/>
        </w:rPr>
        <w:t>järjestelmän yhteiskäytettävyyttä</w:t>
      </w:r>
      <w:r w:rsidR="32353B3F" w:rsidRPr="5AEECEDC">
        <w:rPr>
          <w:rStyle w:val="eop"/>
          <w:color w:val="000000" w:themeColor="text1"/>
        </w:rPr>
        <w:t>.</w:t>
      </w:r>
    </w:p>
    <w:p w14:paraId="7B516217" w14:textId="77777777" w:rsidR="00097226" w:rsidRPr="002C6519" w:rsidRDefault="00097226" w:rsidP="00215313"/>
    <w:p w14:paraId="2C5701CC" w14:textId="77777777" w:rsidR="00876E3E" w:rsidRPr="002C6519" w:rsidRDefault="00876E3E" w:rsidP="00215313">
      <w:r w:rsidRPr="002C6519">
        <w:br w:type="page"/>
      </w:r>
    </w:p>
    <w:p w14:paraId="14C9256D" w14:textId="79385675" w:rsidR="008D7B04" w:rsidRPr="002C6519" w:rsidRDefault="00184283" w:rsidP="00215313">
      <w:pPr>
        <w:pStyle w:val="Otsikko1"/>
      </w:pPr>
      <w:bookmarkStart w:id="1" w:name="_Toc152836024"/>
      <w:r w:rsidRPr="002C6519">
        <w:lastRenderedPageBreak/>
        <w:t>P</w:t>
      </w:r>
      <w:r w:rsidR="001D1317" w:rsidRPr="002C6519">
        <w:t>ROJEKTISUUNNITELMA</w:t>
      </w:r>
      <w:bookmarkEnd w:id="1"/>
    </w:p>
    <w:p w14:paraId="220E02E9" w14:textId="77777777" w:rsidR="001D1317" w:rsidRDefault="001D1317" w:rsidP="00215313">
      <w:pPr>
        <w:pStyle w:val="Otsikko2"/>
      </w:pPr>
      <w:bookmarkStart w:id="2" w:name="_Toc152836025"/>
      <w:r w:rsidRPr="002C6519">
        <w:t>Tavoitteet</w:t>
      </w:r>
      <w:bookmarkEnd w:id="2"/>
    </w:p>
    <w:p w14:paraId="69133933" w14:textId="77777777" w:rsidR="002A76CA" w:rsidRPr="002A76CA" w:rsidRDefault="002A76CA" w:rsidP="002A76CA"/>
    <w:p w14:paraId="0A144FE7" w14:textId="64761C82" w:rsidR="007E06FC" w:rsidRPr="002C6519" w:rsidRDefault="00282F2D" w:rsidP="00215313">
      <w:r w:rsidRPr="002C6519">
        <w:t>Projektin päätavoitteena on suorittaa harjoitustyö ryhmänä Ohjelmistotuotanto-opintojaksolle. Harjoitustyön aiheena on kehittää ohjelmistotuotannon näkökulmasta tulospalvelu telinevoimistelun kilpailutulosten seurantaan. Projektin lopputavoitteena ei ole tuottaa varsinaista käytettävissä olevaa ohjelmistoa vaan dokumentoida tiettyjä osia ohjelmistotuotantoon liittyvistä vaiheista. Tavoitteena on esittää</w:t>
      </w:r>
      <w:r w:rsidR="00D47DCE" w:rsidRPr="002C6519">
        <w:t xml:space="preserve"> dokumentoituna</w:t>
      </w:r>
      <w:r w:rsidRPr="002C6519">
        <w:t xml:space="preserve"> vähintään seuraavat</w:t>
      </w:r>
      <w:r w:rsidR="007E06FC" w:rsidRPr="002C6519">
        <w:t xml:space="preserve"> ohjelmistotuotannon osa-alueet: </w:t>
      </w:r>
    </w:p>
    <w:p w14:paraId="25BFC55B" w14:textId="57B18FE6" w:rsidR="007E06FC" w:rsidRPr="002C6519" w:rsidRDefault="007E06FC" w:rsidP="002E64D9">
      <w:pPr>
        <w:pStyle w:val="Luettelokappale"/>
        <w:numPr>
          <w:ilvl w:val="0"/>
          <w:numId w:val="2"/>
        </w:numPr>
      </w:pPr>
      <w:r w:rsidRPr="002C6519">
        <w:t xml:space="preserve">vaatimusmäärittely </w:t>
      </w:r>
    </w:p>
    <w:p w14:paraId="13BAB36E" w14:textId="0105FC6A" w:rsidR="007E06FC" w:rsidRPr="002C6519" w:rsidRDefault="007E06FC" w:rsidP="002E64D9">
      <w:pPr>
        <w:pStyle w:val="Luettelokappale"/>
        <w:numPr>
          <w:ilvl w:val="0"/>
          <w:numId w:val="2"/>
        </w:numPr>
      </w:pPr>
      <w:r w:rsidRPr="002C6519">
        <w:t>projektisuunnitelma ja roolitus</w:t>
      </w:r>
    </w:p>
    <w:p w14:paraId="4566D90E" w14:textId="7BE62DE0" w:rsidR="007E06FC" w:rsidRPr="002C6519" w:rsidRDefault="007E06FC" w:rsidP="002E64D9">
      <w:pPr>
        <w:pStyle w:val="Luettelokappale"/>
        <w:numPr>
          <w:ilvl w:val="0"/>
          <w:numId w:val="2"/>
        </w:numPr>
      </w:pPr>
      <w:r w:rsidRPr="002C6519">
        <w:t>arkkitehtuuri- ja moduulisuunnittelu sekä saavutettavuus</w:t>
      </w:r>
    </w:p>
    <w:p w14:paraId="01962F58" w14:textId="6CFB2116" w:rsidR="007E06FC" w:rsidRPr="002C6519" w:rsidRDefault="007E06FC" w:rsidP="002E64D9">
      <w:pPr>
        <w:pStyle w:val="Luettelokappale"/>
        <w:numPr>
          <w:ilvl w:val="0"/>
          <w:numId w:val="2"/>
        </w:numPr>
      </w:pPr>
      <w:r w:rsidRPr="002C6519">
        <w:t>tuotteenhallinta</w:t>
      </w:r>
    </w:p>
    <w:p w14:paraId="7473DF64" w14:textId="14ACCB15" w:rsidR="00282F2D" w:rsidRPr="002C6519" w:rsidRDefault="007E06FC" w:rsidP="002E64D9">
      <w:pPr>
        <w:pStyle w:val="Luettelokappale"/>
        <w:numPr>
          <w:ilvl w:val="0"/>
          <w:numId w:val="2"/>
        </w:numPr>
      </w:pPr>
      <w:r w:rsidRPr="002C6519">
        <w:t>testaussuunnitelma.</w:t>
      </w:r>
    </w:p>
    <w:p w14:paraId="7614A460" w14:textId="77777777" w:rsidR="00282F2D" w:rsidRDefault="00282F2D" w:rsidP="00215313"/>
    <w:p w14:paraId="35CC1F0B" w14:textId="77777777" w:rsidR="002A76CA" w:rsidRPr="002C6519" w:rsidRDefault="002A76CA" w:rsidP="00215313"/>
    <w:p w14:paraId="1F9BEB51" w14:textId="7E283444" w:rsidR="001D1317" w:rsidRDefault="001D1317" w:rsidP="00215313">
      <w:pPr>
        <w:pStyle w:val="Otsikko2"/>
      </w:pPr>
      <w:bookmarkStart w:id="3" w:name="_Toc152836026"/>
      <w:r w:rsidRPr="002C6519">
        <w:t>Tehtävät</w:t>
      </w:r>
      <w:bookmarkEnd w:id="3"/>
    </w:p>
    <w:p w14:paraId="26C5E52D" w14:textId="77777777" w:rsidR="002A76CA" w:rsidRPr="002A76CA" w:rsidRDefault="002A76CA" w:rsidP="002A76CA"/>
    <w:p w14:paraId="42290FEB" w14:textId="1C18B8CD" w:rsidR="007E06FC" w:rsidRPr="002C6519" w:rsidRDefault="007E06FC" w:rsidP="00215313">
      <w:pPr>
        <w:pStyle w:val="ONTalaotsikkotaso1"/>
      </w:pPr>
      <w:r w:rsidRPr="002C6519">
        <w:t>Ilmoittautuminen ryhmiin</w:t>
      </w:r>
    </w:p>
    <w:p w14:paraId="4F88CE8C" w14:textId="4369213D" w:rsidR="007E06FC" w:rsidRPr="002C6519" w:rsidRDefault="007E06FC" w:rsidP="00215313">
      <w:r w:rsidRPr="002C6519">
        <w:t xml:space="preserve">Ilmoittautuminen ryhmiin </w:t>
      </w:r>
      <w:r w:rsidR="00DE2C4A" w:rsidRPr="002C6519">
        <w:t>suoritetaan</w:t>
      </w:r>
      <w:r w:rsidRPr="002C6519">
        <w:t xml:space="preserve"> omatoimisesti ennen aihealueen valintaa.</w:t>
      </w:r>
    </w:p>
    <w:p w14:paraId="586F8C65" w14:textId="77777777" w:rsidR="00DE2C4A" w:rsidRPr="002C6519" w:rsidRDefault="00DE2C4A" w:rsidP="00215313"/>
    <w:p w14:paraId="0258FB9E" w14:textId="2AB518D7" w:rsidR="007E06FC" w:rsidRPr="002C6519" w:rsidRDefault="007E06FC" w:rsidP="00215313">
      <w:pPr>
        <w:pStyle w:val="ONTalaotsikkotaso1"/>
      </w:pPr>
      <w:r w:rsidRPr="002C6519">
        <w:t xml:space="preserve">Tutustuminen </w:t>
      </w:r>
      <w:r w:rsidR="00DE2C4A" w:rsidRPr="002C6519">
        <w:t>tulospalveluihin ja aihealueen valinta</w:t>
      </w:r>
    </w:p>
    <w:p w14:paraId="58853802" w14:textId="108F5D48" w:rsidR="00DE2C4A" w:rsidRPr="002C6519" w:rsidRDefault="00DE2C4A" w:rsidP="00215313">
      <w:r w:rsidRPr="002C6519">
        <w:t>Tutustutaan erilaisiin tulospalveluihin ja päätetään ryhmänä jokin aihealue.</w:t>
      </w:r>
      <w:r w:rsidR="00364941" w:rsidRPr="002C6519">
        <w:t xml:space="preserve"> </w:t>
      </w:r>
      <w:r w:rsidRPr="002C6519">
        <w:t>Aihe ja ryhmän jäsenet ilmoitetaan tehtävän palautukseen.</w:t>
      </w:r>
    </w:p>
    <w:p w14:paraId="70D16EE6" w14:textId="77777777" w:rsidR="00DE2C4A" w:rsidRPr="002C6519" w:rsidRDefault="00DE2C4A" w:rsidP="00215313"/>
    <w:p w14:paraId="30681199" w14:textId="7017E161" w:rsidR="00DE2C4A" w:rsidRPr="002C6519" w:rsidRDefault="00DE2C4A" w:rsidP="00215313">
      <w:pPr>
        <w:pStyle w:val="ONTalaotsikkotaso1"/>
      </w:pPr>
      <w:r w:rsidRPr="002C6519">
        <w:t>Projektisuunnitelma</w:t>
      </w:r>
    </w:p>
    <w:p w14:paraId="12AF0F15" w14:textId="459C9A90" w:rsidR="00DE2C4A" w:rsidRPr="002C6519" w:rsidRDefault="00DE2C4A" w:rsidP="00215313">
      <w:r w:rsidRPr="002C6519">
        <w:t>Projektisuunnitelman l</w:t>
      </w:r>
      <w:r w:rsidR="00D55AA2" w:rsidRPr="002C6519">
        <w:t>aadinta</w:t>
      </w:r>
      <w:r w:rsidRPr="002C6519">
        <w:t>, roolien määrittely</w:t>
      </w:r>
      <w:r w:rsidR="00DB4467" w:rsidRPr="002C6519">
        <w:t>, aikataulutus</w:t>
      </w:r>
      <w:r w:rsidR="005538E9" w:rsidRPr="002C6519">
        <w:t xml:space="preserve"> ja tehtävänseurannan luominen Trello-palveluun.</w:t>
      </w:r>
    </w:p>
    <w:p w14:paraId="22D085EE" w14:textId="77777777" w:rsidR="00DE2C4A" w:rsidRPr="002C6519" w:rsidRDefault="00DE2C4A" w:rsidP="00215313"/>
    <w:p w14:paraId="51A88F94" w14:textId="36C06DE5" w:rsidR="00DE2C4A" w:rsidRPr="002C6519" w:rsidRDefault="00DE2C4A" w:rsidP="00215313">
      <w:pPr>
        <w:pStyle w:val="ONTalaotsikkotaso1"/>
      </w:pPr>
      <w:r w:rsidRPr="002C6519">
        <w:t>Raportin kirjoittaminen</w:t>
      </w:r>
    </w:p>
    <w:p w14:paraId="3352763A" w14:textId="1F5799FE" w:rsidR="00DE2C4A" w:rsidRPr="002C6519" w:rsidRDefault="00DE2C4A" w:rsidP="00215313">
      <w:r w:rsidRPr="002C6519">
        <w:t xml:space="preserve">Projektin </w:t>
      </w:r>
      <w:r w:rsidR="006D4BC9" w:rsidRPr="002C6519">
        <w:t>dokumentoinnin päärunko</w:t>
      </w:r>
      <w:r w:rsidRPr="002C6519">
        <w:t>, joka jakautuu eri osa-alueisiin.</w:t>
      </w:r>
    </w:p>
    <w:p w14:paraId="357BCCC9" w14:textId="77777777" w:rsidR="00DE2C4A" w:rsidRPr="002C6519" w:rsidRDefault="00DE2C4A" w:rsidP="00215313"/>
    <w:p w14:paraId="39D02791" w14:textId="77777777" w:rsidR="00E67F1C" w:rsidRPr="002C6519" w:rsidRDefault="00E67F1C" w:rsidP="00215313"/>
    <w:p w14:paraId="32B0D8A9" w14:textId="677CE370" w:rsidR="00DE2C4A" w:rsidRPr="002C6519" w:rsidRDefault="00DE2C4A" w:rsidP="00215313">
      <w:pPr>
        <w:pStyle w:val="ONTalaotsikkotaso1"/>
      </w:pPr>
      <w:r w:rsidRPr="002C6519">
        <w:lastRenderedPageBreak/>
        <w:t>Vaatimusmäärittely (Raportin osa)</w:t>
      </w:r>
    </w:p>
    <w:p w14:paraId="2F64C162" w14:textId="08321895" w:rsidR="00DE2C4A" w:rsidRPr="002C6519" w:rsidRDefault="00F96AF9" w:rsidP="00215313">
      <w:r w:rsidRPr="002C6519">
        <w:t>Määritellään tulospalvelulta vaaditut ominaisuudet</w:t>
      </w:r>
      <w:r w:rsidR="00364941" w:rsidRPr="002C6519">
        <w:t xml:space="preserve">. Todellisen asiakkaan puuttuessa ominaisuuksia kartoitetaan tutkimalla olemassa olevia tulospalvelujärjestelmiä ja mahdollisia kisahallintajärjestelmiä. </w:t>
      </w:r>
      <w:r w:rsidR="00DB4467" w:rsidRPr="002C6519">
        <w:t>Ensimmäinen iteraatio tehdään aihealueen valinnan jälkeen.</w:t>
      </w:r>
      <w:r w:rsidR="00364941" w:rsidRPr="002C6519">
        <w:t xml:space="preserve"> Täydennetään ja tarkennetaan tarvittaessa projektin edetessä.</w:t>
      </w:r>
    </w:p>
    <w:p w14:paraId="1951EAF5" w14:textId="77777777" w:rsidR="00D549F4" w:rsidRPr="002C6519" w:rsidRDefault="00D549F4" w:rsidP="00215313"/>
    <w:p w14:paraId="4625F6B9" w14:textId="3DF77A40" w:rsidR="00D549F4" w:rsidRPr="002C6519" w:rsidRDefault="00D549F4" w:rsidP="00215313">
      <w:pPr>
        <w:pStyle w:val="ONTalaotsikkotaso1"/>
      </w:pPr>
      <w:r w:rsidRPr="002C6519">
        <w:t>Arkkitehtuuri- ja moduulisuunnittelu</w:t>
      </w:r>
      <w:r w:rsidR="006D4BC9" w:rsidRPr="002C6519">
        <w:t xml:space="preserve"> (Raportin osa)</w:t>
      </w:r>
    </w:p>
    <w:p w14:paraId="20AEE7CC" w14:textId="0F9F728F" w:rsidR="00D549F4" w:rsidRPr="002C6519" w:rsidRDefault="00D549F4" w:rsidP="00215313">
      <w:r w:rsidRPr="002C6519">
        <w:t>Arkkitehtuurisuunnittelussa määritellään ohjelmiston rakenteelliset osat ja niiden väliset suhteet. Moduulisuunnittelussa muutetaan arkkitehtuurisuunnittelun rakenteelliset osat ohjelmistokomponenttien toiminnallisiksi osiksi.</w:t>
      </w:r>
    </w:p>
    <w:p w14:paraId="0FA9F2F2" w14:textId="77777777" w:rsidR="00D549F4" w:rsidRPr="002C6519" w:rsidRDefault="00D549F4" w:rsidP="00215313"/>
    <w:p w14:paraId="67B67E98" w14:textId="23E26B2B" w:rsidR="00D549F4" w:rsidRPr="002C6519" w:rsidRDefault="00D549F4" w:rsidP="00215313">
      <w:pPr>
        <w:pStyle w:val="ONTalaotsikkotaso1"/>
      </w:pPr>
      <w:r w:rsidRPr="002C6519">
        <w:t>Saavutettavuus</w:t>
      </w:r>
      <w:r w:rsidR="006D4BC9" w:rsidRPr="002C6519">
        <w:t xml:space="preserve"> (Raportin osa)</w:t>
      </w:r>
    </w:p>
    <w:p w14:paraId="159F68DC" w14:textId="4925B96A" w:rsidR="00D549F4" w:rsidRPr="002C6519" w:rsidRDefault="00D549F4" w:rsidP="00215313">
      <w:r w:rsidRPr="002C6519">
        <w:t>Dokumentoidaan keinoja, joilla tulospalvelu</w:t>
      </w:r>
      <w:r w:rsidR="006D4BC9" w:rsidRPr="002C6519">
        <w:t xml:space="preserve">n käyttöä voidaan helpottaa myös henkilöille, joilla on haasteita digipalvelujen ja laitteiden käytössä. </w:t>
      </w:r>
    </w:p>
    <w:p w14:paraId="0202B92B" w14:textId="77777777" w:rsidR="006D4BC9" w:rsidRPr="002C6519" w:rsidRDefault="006D4BC9" w:rsidP="00215313"/>
    <w:p w14:paraId="6794333C" w14:textId="018AC9A2" w:rsidR="006D4BC9" w:rsidRPr="002C6519" w:rsidRDefault="006D4BC9" w:rsidP="00215313">
      <w:pPr>
        <w:pStyle w:val="ONTalaotsikkotaso1"/>
      </w:pPr>
      <w:r w:rsidRPr="002C6519">
        <w:t>Tuotteenhallinta</w:t>
      </w:r>
      <w:r w:rsidR="00D16F81" w:rsidRPr="002C6519">
        <w:t xml:space="preserve"> (Raportin osa)</w:t>
      </w:r>
    </w:p>
    <w:p w14:paraId="0D639945" w14:textId="24F5B09F" w:rsidR="00D55AA2" w:rsidRPr="002C6519" w:rsidRDefault="00D55AA2" w:rsidP="00215313">
      <w:r w:rsidRPr="002C6519">
        <w:t>Tuotteenhallinnan suunnittelu ja keinojen määrittely.</w:t>
      </w:r>
    </w:p>
    <w:p w14:paraId="1F63C0FC" w14:textId="77777777" w:rsidR="00D55AA2" w:rsidRPr="002C6519" w:rsidRDefault="00D55AA2" w:rsidP="00215313"/>
    <w:p w14:paraId="72B8191C" w14:textId="0018E69A" w:rsidR="00D55AA2" w:rsidRPr="002C6519" w:rsidRDefault="00D55AA2" w:rsidP="00215313">
      <w:pPr>
        <w:pStyle w:val="ONTalaotsikkotaso1"/>
      </w:pPr>
      <w:r w:rsidRPr="002C6519">
        <w:t>Versiointi</w:t>
      </w:r>
    </w:p>
    <w:p w14:paraId="7C77A793" w14:textId="6477B1DA" w:rsidR="00D55AA2" w:rsidRPr="002C6519" w:rsidRDefault="00D55AA2" w:rsidP="00215313">
      <w:r w:rsidRPr="002C6519">
        <w:t xml:space="preserve">Pidetään kirjaa raportin versioista erillistä versionhallintatyökalua apuna käyttämällä. </w:t>
      </w:r>
    </w:p>
    <w:p w14:paraId="47FCC110" w14:textId="77777777" w:rsidR="00D55AA2" w:rsidRPr="002C6519" w:rsidRDefault="00D55AA2" w:rsidP="00215313"/>
    <w:p w14:paraId="508D34C3" w14:textId="55335A5E" w:rsidR="00D55AA2" w:rsidRPr="002C6519" w:rsidRDefault="00D55AA2" w:rsidP="00215313">
      <w:pPr>
        <w:pStyle w:val="ONTalaotsikkotaso1"/>
      </w:pPr>
      <w:r w:rsidRPr="002C6519">
        <w:t>Testaussuunnitelma</w:t>
      </w:r>
      <w:r w:rsidR="00D16F81" w:rsidRPr="002C6519">
        <w:t xml:space="preserve"> (Raportin osa)</w:t>
      </w:r>
    </w:p>
    <w:p w14:paraId="5EB85BEC" w14:textId="4B6B2315" w:rsidR="00D55AA2" w:rsidRPr="002C6519" w:rsidRDefault="00D55AA2" w:rsidP="00215313">
      <w:r w:rsidRPr="002C6519">
        <w:t>Laaditaan tulospalvelulle testaussuunnitelma, ohjelmiston arkkitehtuurisuunnitelman ja moduulisuunnittelun dokumentointiin perustuen.</w:t>
      </w:r>
    </w:p>
    <w:p w14:paraId="4AB35D8E" w14:textId="77777777" w:rsidR="005A3EB1" w:rsidRPr="002C6519" w:rsidRDefault="005A3EB1" w:rsidP="00215313"/>
    <w:p w14:paraId="7C3C90E5" w14:textId="191C4152" w:rsidR="005A3EB1" w:rsidRPr="002C6519" w:rsidRDefault="005A3EB1" w:rsidP="00215313">
      <w:pPr>
        <w:pStyle w:val="ONTalaotsikkotaso1"/>
      </w:pPr>
      <w:r w:rsidRPr="002C6519">
        <w:t>Videoesittely</w:t>
      </w:r>
    </w:p>
    <w:p w14:paraId="7B7A118E" w14:textId="579A5366" w:rsidR="00224D46" w:rsidRPr="002C6519" w:rsidRDefault="00224D46" w:rsidP="00215313">
      <w:r w:rsidRPr="002C6519">
        <w:t>Harjoitustyöstä tehdään opintojaksoa varten videoesittely.</w:t>
      </w:r>
    </w:p>
    <w:p w14:paraId="0861F773" w14:textId="77777777" w:rsidR="00960E0C" w:rsidRDefault="00960E0C" w:rsidP="00215313"/>
    <w:p w14:paraId="3CF82D5B" w14:textId="77777777" w:rsidR="002A76CA" w:rsidRPr="002C6519" w:rsidRDefault="002A76CA" w:rsidP="00215313"/>
    <w:p w14:paraId="16FE5991" w14:textId="537C1D79" w:rsidR="00960E0C" w:rsidRDefault="00960E0C" w:rsidP="00215313">
      <w:pPr>
        <w:pStyle w:val="Otsikko2"/>
      </w:pPr>
      <w:bookmarkStart w:id="4" w:name="_Toc152836027"/>
      <w:r w:rsidRPr="002C6519">
        <w:t>Aikataulu</w:t>
      </w:r>
      <w:bookmarkEnd w:id="4"/>
    </w:p>
    <w:p w14:paraId="0CDD6F25" w14:textId="77777777" w:rsidR="002A76CA" w:rsidRPr="002A76CA" w:rsidRDefault="002A76CA" w:rsidP="002A76CA"/>
    <w:p w14:paraId="3826B8B4" w14:textId="0B5DE6C3" w:rsidR="00960E0C" w:rsidRPr="002C6519" w:rsidRDefault="00960E0C" w:rsidP="00215313">
      <w:r w:rsidRPr="002C6519">
        <w:t>Projektin toteutus alkaa ryhmänä 3.11.2023 yhteisellä etäkokouksella. Tätä kokousta edeltä</w:t>
      </w:r>
      <w:r w:rsidR="005D5CC5" w:rsidRPr="002C6519">
        <w:t>ä</w:t>
      </w:r>
      <w:r w:rsidRPr="002C6519">
        <w:t xml:space="preserve"> Teams-keskusteluryhmän perustaminen, tulospalveluihin tutustuminen omatoimisesti sekä ilmoittautuminen ryhmään. Projektin </w:t>
      </w:r>
      <w:r w:rsidR="00CD5317" w:rsidRPr="002C6519">
        <w:t xml:space="preserve">toimituspäivämäärä on 5.12.2023 ja ehdoton loppuraportin palautuspäivä on </w:t>
      </w:r>
      <w:r w:rsidR="00CD5317" w:rsidRPr="002C6519">
        <w:lastRenderedPageBreak/>
        <w:t xml:space="preserve">11.12.2023. </w:t>
      </w:r>
      <w:r w:rsidR="005D5CC5" w:rsidRPr="002C6519">
        <w:t xml:space="preserve">Aikataulu on esitetty pelkistettynä ja tiettyjen tehtäväosien palautuspäivämäärät sisältävänä taulukossa (TAULUKKO 1). </w:t>
      </w:r>
      <w:r w:rsidR="00CD504F" w:rsidRPr="002C6519">
        <w:t>Visuaalisesti havainnollisempi</w:t>
      </w:r>
      <w:r w:rsidR="00CD5317" w:rsidRPr="002C6519">
        <w:t xml:space="preserve"> aikataulutus on esitetty </w:t>
      </w:r>
      <w:r w:rsidR="00CD504F" w:rsidRPr="002C6519">
        <w:t>Gantt-kaaviossa (LIITE 1)</w:t>
      </w:r>
      <w:r w:rsidR="00CD5317" w:rsidRPr="002C6519">
        <w:t>.</w:t>
      </w:r>
    </w:p>
    <w:p w14:paraId="138A5C0B" w14:textId="77777777" w:rsidR="003A298A" w:rsidRDefault="003A298A" w:rsidP="00215313"/>
    <w:p w14:paraId="33DCD053" w14:textId="614FCDC2" w:rsidR="003A298A" w:rsidRPr="002C6519" w:rsidRDefault="003A298A" w:rsidP="00215313">
      <w:r>
        <w:t>TAULUKKO 1.</w:t>
      </w:r>
      <w:r w:rsidR="007D6DC8">
        <w:t xml:space="preserve"> Projektin </w:t>
      </w:r>
      <w:r w:rsidR="00646204">
        <w:t>aikataulu</w:t>
      </w:r>
    </w:p>
    <w:p w14:paraId="751315CC" w14:textId="41FF0BA5" w:rsidR="00DB4467" w:rsidRPr="002C6519" w:rsidRDefault="00DB4467" w:rsidP="00215313"/>
    <w:tbl>
      <w:tblPr>
        <w:tblStyle w:val="Ruudukkotaulukko4-korostus3"/>
        <w:tblW w:w="5000" w:type="pct"/>
        <w:tblLayout w:type="fixed"/>
        <w:tblLook w:val="0620" w:firstRow="1" w:lastRow="0" w:firstColumn="0" w:lastColumn="0" w:noHBand="1" w:noVBand="1"/>
      </w:tblPr>
      <w:tblGrid>
        <w:gridCol w:w="2971"/>
        <w:gridCol w:w="3261"/>
        <w:gridCol w:w="2127"/>
        <w:gridCol w:w="1552"/>
      </w:tblGrid>
      <w:tr w:rsidR="00224D46" w:rsidRPr="002C6519" w14:paraId="642909CC" w14:textId="77777777" w:rsidTr="00215313">
        <w:trPr>
          <w:cnfStyle w:val="100000000000" w:firstRow="1" w:lastRow="0" w:firstColumn="0" w:lastColumn="0" w:oddVBand="0" w:evenVBand="0" w:oddHBand="0" w:evenHBand="0" w:firstRowFirstColumn="0" w:firstRowLastColumn="0" w:lastRowFirstColumn="0" w:lastRowLastColumn="0"/>
        </w:trPr>
        <w:tc>
          <w:tcPr>
            <w:tcW w:w="1499" w:type="pct"/>
            <w:noWrap/>
          </w:tcPr>
          <w:p w14:paraId="15F7D916" w14:textId="5F702636" w:rsidR="00364941" w:rsidRPr="002C6519" w:rsidRDefault="00364941" w:rsidP="00215313">
            <w:r w:rsidRPr="002C6519">
              <w:t>Tehtävä</w:t>
            </w:r>
          </w:p>
        </w:tc>
        <w:tc>
          <w:tcPr>
            <w:tcW w:w="1645" w:type="pct"/>
          </w:tcPr>
          <w:p w14:paraId="604FEEFE" w14:textId="0CEFD4D7" w:rsidR="00364941" w:rsidRPr="002C6519" w:rsidRDefault="00364941" w:rsidP="00215313">
            <w:r w:rsidRPr="002C6519">
              <w:t>Mitä tehdään</w:t>
            </w:r>
          </w:p>
        </w:tc>
        <w:tc>
          <w:tcPr>
            <w:tcW w:w="1073" w:type="pct"/>
          </w:tcPr>
          <w:p w14:paraId="7590637B" w14:textId="44839506" w:rsidR="00364941" w:rsidRPr="002C6519" w:rsidRDefault="00364941" w:rsidP="00215313">
            <w:r w:rsidRPr="002C6519">
              <w:t>Aikaväli</w:t>
            </w:r>
          </w:p>
        </w:tc>
        <w:tc>
          <w:tcPr>
            <w:tcW w:w="783" w:type="pct"/>
          </w:tcPr>
          <w:p w14:paraId="3F456463" w14:textId="7BC0B421" w:rsidR="00364941" w:rsidRPr="002C6519" w:rsidRDefault="00B6214A" w:rsidP="00215313">
            <w:r w:rsidRPr="002C6519">
              <w:t>Ehdoton</w:t>
            </w:r>
            <w:r w:rsidR="000D7DDF" w:rsidRPr="002C6519">
              <w:t xml:space="preserve"> </w:t>
            </w:r>
            <w:r w:rsidR="00AC3BC2" w:rsidRPr="002C6519">
              <w:t xml:space="preserve">   </w:t>
            </w:r>
            <w:r w:rsidRPr="002C6519">
              <w:t>valmistumis</w:t>
            </w:r>
            <w:r w:rsidR="000D7DDF" w:rsidRPr="002C6519">
              <w:t>päivämäärä</w:t>
            </w:r>
          </w:p>
        </w:tc>
      </w:tr>
      <w:tr w:rsidR="00224D46" w:rsidRPr="002C6519" w14:paraId="3A18AB3B" w14:textId="77777777" w:rsidTr="00215313">
        <w:tc>
          <w:tcPr>
            <w:tcW w:w="1499" w:type="pct"/>
            <w:noWrap/>
          </w:tcPr>
          <w:p w14:paraId="1569BD2A" w14:textId="77777777" w:rsidR="00364941" w:rsidRPr="002C6519" w:rsidRDefault="00364941" w:rsidP="00215313"/>
        </w:tc>
        <w:tc>
          <w:tcPr>
            <w:tcW w:w="1645" w:type="pct"/>
          </w:tcPr>
          <w:p w14:paraId="148AB6DF" w14:textId="454D524A" w:rsidR="00364941" w:rsidRPr="002C6519" w:rsidRDefault="00364941" w:rsidP="00215313">
            <w:pPr>
              <w:rPr>
                <w:rStyle w:val="Hienovarainenkorostus"/>
              </w:rPr>
            </w:pPr>
          </w:p>
        </w:tc>
        <w:tc>
          <w:tcPr>
            <w:tcW w:w="1073" w:type="pct"/>
          </w:tcPr>
          <w:p w14:paraId="28964ED9" w14:textId="77777777" w:rsidR="00364941" w:rsidRPr="002C6519" w:rsidRDefault="00364941" w:rsidP="00215313"/>
        </w:tc>
        <w:tc>
          <w:tcPr>
            <w:tcW w:w="783" w:type="pct"/>
          </w:tcPr>
          <w:p w14:paraId="295B9966" w14:textId="77777777" w:rsidR="00364941" w:rsidRPr="002C6519" w:rsidRDefault="00364941" w:rsidP="00215313"/>
        </w:tc>
      </w:tr>
      <w:tr w:rsidR="00224D46" w:rsidRPr="002C6519" w14:paraId="246E34D2" w14:textId="77777777" w:rsidTr="00215313">
        <w:tc>
          <w:tcPr>
            <w:tcW w:w="1499" w:type="pct"/>
            <w:noWrap/>
          </w:tcPr>
          <w:p w14:paraId="5F6DD3B8" w14:textId="080E8DEC" w:rsidR="00364941" w:rsidRPr="002C6519" w:rsidRDefault="00364941" w:rsidP="00215313">
            <w:pPr>
              <w:rPr>
                <w:lang w:eastAsia="fi-FI"/>
              </w:rPr>
            </w:pPr>
            <w:r w:rsidRPr="002C6519">
              <w:rPr>
                <w:lang w:eastAsia="fi-FI"/>
              </w:rPr>
              <w:t>Aihevalinta ja esitutkimus</w:t>
            </w:r>
          </w:p>
        </w:tc>
        <w:tc>
          <w:tcPr>
            <w:tcW w:w="1645" w:type="pct"/>
          </w:tcPr>
          <w:p w14:paraId="13601928" w14:textId="557449D3" w:rsidR="00364941" w:rsidRPr="002C6519" w:rsidRDefault="005A3EB1" w:rsidP="00215313">
            <w:pPr>
              <w:pStyle w:val="DecimalAligned"/>
            </w:pPr>
            <w:r w:rsidRPr="002C6519">
              <w:t>Valitaan aihe ja tutustutaan tulospalveluihin</w:t>
            </w:r>
          </w:p>
        </w:tc>
        <w:tc>
          <w:tcPr>
            <w:tcW w:w="1073" w:type="pct"/>
          </w:tcPr>
          <w:p w14:paraId="68B1C8CE" w14:textId="7A443DBE" w:rsidR="00364941" w:rsidRPr="002C6519" w:rsidRDefault="000D7DDF" w:rsidP="00215313">
            <w:pPr>
              <w:pStyle w:val="DecimalAligned"/>
            </w:pPr>
            <w:r w:rsidRPr="002C6519">
              <w:t>1.11.-6.11.2023</w:t>
            </w:r>
          </w:p>
        </w:tc>
        <w:tc>
          <w:tcPr>
            <w:tcW w:w="783" w:type="pct"/>
          </w:tcPr>
          <w:p w14:paraId="0771664C" w14:textId="253E9A52" w:rsidR="00364941" w:rsidRPr="002C6519" w:rsidRDefault="000D7DDF" w:rsidP="00215313">
            <w:pPr>
              <w:pStyle w:val="DecimalAligned"/>
            </w:pPr>
            <w:r w:rsidRPr="002C6519">
              <w:t>8.11.2023</w:t>
            </w:r>
          </w:p>
        </w:tc>
      </w:tr>
      <w:tr w:rsidR="00224D46" w:rsidRPr="002C6519" w14:paraId="296754BA" w14:textId="77777777" w:rsidTr="00215313">
        <w:trPr>
          <w:trHeight w:val="401"/>
        </w:trPr>
        <w:tc>
          <w:tcPr>
            <w:tcW w:w="1499" w:type="pct"/>
            <w:noWrap/>
          </w:tcPr>
          <w:p w14:paraId="32ED3382" w14:textId="6E5D4B60" w:rsidR="00364941" w:rsidRPr="002C6519" w:rsidRDefault="00364941" w:rsidP="00215313">
            <w:pPr>
              <w:rPr>
                <w:lang w:eastAsia="fi-FI"/>
              </w:rPr>
            </w:pPr>
            <w:r w:rsidRPr="002C6519">
              <w:rPr>
                <w:lang w:eastAsia="fi-FI"/>
              </w:rPr>
              <w:t>Vaa</w:t>
            </w:r>
            <w:r w:rsidR="00224D46" w:rsidRPr="002C6519">
              <w:rPr>
                <w:lang w:eastAsia="fi-FI"/>
              </w:rPr>
              <w:t>t</w:t>
            </w:r>
            <w:r w:rsidRPr="002C6519">
              <w:rPr>
                <w:lang w:eastAsia="fi-FI"/>
              </w:rPr>
              <w:t>imusmäärittely</w:t>
            </w:r>
          </w:p>
        </w:tc>
        <w:tc>
          <w:tcPr>
            <w:tcW w:w="1645" w:type="pct"/>
          </w:tcPr>
          <w:p w14:paraId="50DDC630" w14:textId="37B1BD59" w:rsidR="005A3EB1" w:rsidRPr="002C6519" w:rsidRDefault="005A3EB1" w:rsidP="00215313">
            <w:pPr>
              <w:pStyle w:val="DecimalAligned"/>
            </w:pPr>
          </w:p>
        </w:tc>
        <w:tc>
          <w:tcPr>
            <w:tcW w:w="1073" w:type="pct"/>
          </w:tcPr>
          <w:p w14:paraId="6708EF9C" w14:textId="678E5CDA" w:rsidR="00364941" w:rsidRPr="002C6519" w:rsidRDefault="000D7DDF" w:rsidP="00215313">
            <w:pPr>
              <w:pStyle w:val="DecimalAligned"/>
            </w:pPr>
            <w:r w:rsidRPr="002C6519">
              <w:t>7.11.</w:t>
            </w:r>
            <w:r w:rsidR="00B6214A" w:rsidRPr="002C6519">
              <w:t>-1</w:t>
            </w:r>
            <w:r w:rsidR="00AC3BC2" w:rsidRPr="002C6519">
              <w:t>3</w:t>
            </w:r>
            <w:r w:rsidR="00B6214A" w:rsidRPr="002C6519">
              <w:t>.11.2023</w:t>
            </w:r>
          </w:p>
        </w:tc>
        <w:tc>
          <w:tcPr>
            <w:tcW w:w="783" w:type="pct"/>
          </w:tcPr>
          <w:p w14:paraId="5CDD1B25" w14:textId="0929807C" w:rsidR="00364941" w:rsidRPr="002C6519" w:rsidRDefault="00364941" w:rsidP="00215313">
            <w:pPr>
              <w:pStyle w:val="DecimalAligned"/>
            </w:pPr>
          </w:p>
        </w:tc>
      </w:tr>
      <w:tr w:rsidR="00224D46" w:rsidRPr="002C6519" w14:paraId="1EC319CE" w14:textId="77777777" w:rsidTr="00215313">
        <w:trPr>
          <w:trHeight w:val="470"/>
        </w:trPr>
        <w:tc>
          <w:tcPr>
            <w:tcW w:w="1499" w:type="pct"/>
            <w:noWrap/>
          </w:tcPr>
          <w:p w14:paraId="7C2A27D4" w14:textId="7C9D310F" w:rsidR="00364941" w:rsidRPr="002C6519" w:rsidRDefault="00364941" w:rsidP="00215313">
            <w:pPr>
              <w:rPr>
                <w:lang w:eastAsia="fi-FI"/>
              </w:rPr>
            </w:pPr>
            <w:r w:rsidRPr="002C6519">
              <w:rPr>
                <w:lang w:eastAsia="fi-FI"/>
              </w:rPr>
              <w:t xml:space="preserve">Projektisuunnitelma </w:t>
            </w:r>
          </w:p>
        </w:tc>
        <w:tc>
          <w:tcPr>
            <w:tcW w:w="1645" w:type="pct"/>
          </w:tcPr>
          <w:p w14:paraId="7846DC0F" w14:textId="5FDF5A93" w:rsidR="00364941" w:rsidRPr="002C6519" w:rsidRDefault="00B4094A" w:rsidP="00215313">
            <w:pPr>
              <w:pStyle w:val="DecimalAligned"/>
            </w:pPr>
            <w:r w:rsidRPr="002C6519">
              <w:t>Laaditaan projektisuunnitelma, aikataulutus ja Trello-taulu</w:t>
            </w:r>
          </w:p>
        </w:tc>
        <w:tc>
          <w:tcPr>
            <w:tcW w:w="1073" w:type="pct"/>
          </w:tcPr>
          <w:p w14:paraId="517528F4" w14:textId="4E239D19" w:rsidR="00364941" w:rsidRPr="002C6519" w:rsidRDefault="00AA4FB5" w:rsidP="00215313">
            <w:pPr>
              <w:pStyle w:val="DecimalAligned"/>
            </w:pPr>
            <w:r w:rsidRPr="002C6519">
              <w:t>1</w:t>
            </w:r>
            <w:r w:rsidR="00AC3BC2" w:rsidRPr="002C6519">
              <w:t>1</w:t>
            </w:r>
            <w:r w:rsidRPr="002C6519">
              <w:t>.11.-15.11.2023</w:t>
            </w:r>
          </w:p>
        </w:tc>
        <w:tc>
          <w:tcPr>
            <w:tcW w:w="783" w:type="pct"/>
          </w:tcPr>
          <w:p w14:paraId="16B0FC13" w14:textId="4769288D" w:rsidR="00364941" w:rsidRPr="002C6519" w:rsidRDefault="00364941" w:rsidP="00215313">
            <w:pPr>
              <w:pStyle w:val="DecimalAligned"/>
            </w:pPr>
          </w:p>
        </w:tc>
      </w:tr>
      <w:tr w:rsidR="00224D46" w:rsidRPr="002C6519" w14:paraId="3065BA07" w14:textId="77777777" w:rsidTr="00215313">
        <w:trPr>
          <w:trHeight w:val="189"/>
        </w:trPr>
        <w:tc>
          <w:tcPr>
            <w:tcW w:w="1499" w:type="pct"/>
            <w:noWrap/>
          </w:tcPr>
          <w:p w14:paraId="3DC1B074" w14:textId="464E6F9C" w:rsidR="00364941" w:rsidRPr="002C6519" w:rsidRDefault="00364941" w:rsidP="00215313">
            <w:r w:rsidRPr="002C6519">
              <w:t>Arkkitehtuuri- ja moduulisuunnittelu</w:t>
            </w:r>
          </w:p>
        </w:tc>
        <w:tc>
          <w:tcPr>
            <w:tcW w:w="1645" w:type="pct"/>
          </w:tcPr>
          <w:p w14:paraId="4A9B29F5" w14:textId="426D894F" w:rsidR="00364941" w:rsidRPr="002C6519" w:rsidRDefault="00364941" w:rsidP="00215313">
            <w:pPr>
              <w:pStyle w:val="DecimalAligned"/>
            </w:pPr>
          </w:p>
        </w:tc>
        <w:tc>
          <w:tcPr>
            <w:tcW w:w="1073" w:type="pct"/>
          </w:tcPr>
          <w:p w14:paraId="3DA57159" w14:textId="30A8935F" w:rsidR="00364941" w:rsidRPr="002C6519" w:rsidRDefault="00B6214A" w:rsidP="00215313">
            <w:pPr>
              <w:pStyle w:val="DecimalAligned"/>
            </w:pPr>
            <w:r w:rsidRPr="002C6519">
              <w:t>14.11.-23.11.2023</w:t>
            </w:r>
          </w:p>
        </w:tc>
        <w:tc>
          <w:tcPr>
            <w:tcW w:w="783" w:type="pct"/>
          </w:tcPr>
          <w:p w14:paraId="0EFA38E7" w14:textId="28457221" w:rsidR="00364941" w:rsidRPr="002C6519" w:rsidRDefault="00364941" w:rsidP="00215313">
            <w:pPr>
              <w:pStyle w:val="DecimalAligned"/>
            </w:pPr>
          </w:p>
        </w:tc>
      </w:tr>
      <w:tr w:rsidR="00224D46" w:rsidRPr="002C6519" w14:paraId="6433F8D0" w14:textId="77777777" w:rsidTr="00215313">
        <w:trPr>
          <w:trHeight w:val="183"/>
        </w:trPr>
        <w:tc>
          <w:tcPr>
            <w:tcW w:w="1499" w:type="pct"/>
            <w:noWrap/>
          </w:tcPr>
          <w:p w14:paraId="499E7CA7" w14:textId="4344E68C" w:rsidR="00364941" w:rsidRPr="002C6519" w:rsidRDefault="00364941" w:rsidP="00215313">
            <w:r w:rsidRPr="002C6519">
              <w:t>Saavutettavuus suunnitelma</w:t>
            </w:r>
          </w:p>
        </w:tc>
        <w:tc>
          <w:tcPr>
            <w:tcW w:w="1645" w:type="pct"/>
          </w:tcPr>
          <w:p w14:paraId="6020F1E6" w14:textId="1BA688A0" w:rsidR="00364941" w:rsidRPr="002C6519" w:rsidRDefault="00364941" w:rsidP="00215313">
            <w:pPr>
              <w:pStyle w:val="DecimalAligned"/>
            </w:pPr>
          </w:p>
        </w:tc>
        <w:tc>
          <w:tcPr>
            <w:tcW w:w="1073" w:type="pct"/>
          </w:tcPr>
          <w:p w14:paraId="6AECFF96" w14:textId="6C4A6247" w:rsidR="00364941" w:rsidRPr="002C6519" w:rsidRDefault="00B6214A" w:rsidP="00215313">
            <w:pPr>
              <w:pStyle w:val="DecimalAligned"/>
            </w:pPr>
            <w:r w:rsidRPr="002C6519">
              <w:t>20.11.-23.11.2023</w:t>
            </w:r>
          </w:p>
        </w:tc>
        <w:tc>
          <w:tcPr>
            <w:tcW w:w="783" w:type="pct"/>
          </w:tcPr>
          <w:p w14:paraId="21160113" w14:textId="0B382BB7" w:rsidR="00364941" w:rsidRPr="002C6519" w:rsidRDefault="00364941" w:rsidP="00215313">
            <w:pPr>
              <w:pStyle w:val="DecimalAligned"/>
            </w:pPr>
          </w:p>
        </w:tc>
      </w:tr>
      <w:tr w:rsidR="00224D46" w:rsidRPr="002C6519" w14:paraId="305EB5E3" w14:textId="77777777" w:rsidTr="00215313">
        <w:trPr>
          <w:trHeight w:val="233"/>
        </w:trPr>
        <w:tc>
          <w:tcPr>
            <w:tcW w:w="1499" w:type="pct"/>
            <w:noWrap/>
          </w:tcPr>
          <w:p w14:paraId="389B428A" w14:textId="278D2AD0" w:rsidR="00364941" w:rsidRPr="002C6519" w:rsidRDefault="00364941" w:rsidP="00215313">
            <w:r w:rsidRPr="002C6519">
              <w:t>Tuotteenhallinta</w:t>
            </w:r>
          </w:p>
        </w:tc>
        <w:tc>
          <w:tcPr>
            <w:tcW w:w="1645" w:type="pct"/>
          </w:tcPr>
          <w:p w14:paraId="37546786" w14:textId="0CBFFEEB" w:rsidR="00364941" w:rsidRPr="002C6519" w:rsidRDefault="00364941" w:rsidP="00215313">
            <w:pPr>
              <w:pStyle w:val="DecimalAligned"/>
            </w:pPr>
          </w:p>
        </w:tc>
        <w:tc>
          <w:tcPr>
            <w:tcW w:w="1073" w:type="pct"/>
          </w:tcPr>
          <w:p w14:paraId="3C144CC8" w14:textId="5434B55F" w:rsidR="00364941" w:rsidRPr="002C6519" w:rsidRDefault="00224D46" w:rsidP="00215313">
            <w:pPr>
              <w:pStyle w:val="DecimalAligned"/>
            </w:pPr>
            <w:r w:rsidRPr="002C6519">
              <w:t>23.</w:t>
            </w:r>
            <w:r w:rsidR="00766B17" w:rsidRPr="002C6519">
              <w:t>11</w:t>
            </w:r>
            <w:r w:rsidRPr="002C6519">
              <w:t>.-</w:t>
            </w:r>
            <w:r w:rsidR="0054680F" w:rsidRPr="002C6519">
              <w:t>30</w:t>
            </w:r>
            <w:r w:rsidRPr="002C6519">
              <w:t>.1</w:t>
            </w:r>
            <w:r w:rsidR="00766B17" w:rsidRPr="002C6519">
              <w:t>1</w:t>
            </w:r>
            <w:r w:rsidRPr="002C6519">
              <w:t>.2023</w:t>
            </w:r>
          </w:p>
        </w:tc>
        <w:tc>
          <w:tcPr>
            <w:tcW w:w="783" w:type="pct"/>
          </w:tcPr>
          <w:p w14:paraId="71D26AF9" w14:textId="04F1C926" w:rsidR="00364941" w:rsidRPr="002C6519" w:rsidRDefault="00364941" w:rsidP="00215313">
            <w:pPr>
              <w:pStyle w:val="DecimalAligned"/>
            </w:pPr>
          </w:p>
        </w:tc>
      </w:tr>
      <w:tr w:rsidR="00224D46" w:rsidRPr="002C6519" w14:paraId="4CF392C2" w14:textId="77777777" w:rsidTr="00215313">
        <w:trPr>
          <w:trHeight w:val="283"/>
        </w:trPr>
        <w:tc>
          <w:tcPr>
            <w:tcW w:w="1499" w:type="pct"/>
            <w:noWrap/>
          </w:tcPr>
          <w:p w14:paraId="3C74A0CE" w14:textId="778B2EDB" w:rsidR="00364941" w:rsidRPr="002C6519" w:rsidRDefault="00364941" w:rsidP="00215313">
            <w:r w:rsidRPr="002C6519">
              <w:t>Testaussuunnitelma</w:t>
            </w:r>
          </w:p>
        </w:tc>
        <w:tc>
          <w:tcPr>
            <w:tcW w:w="1645" w:type="pct"/>
          </w:tcPr>
          <w:p w14:paraId="6149C26B" w14:textId="5BA425DB" w:rsidR="00364941" w:rsidRPr="002C6519" w:rsidRDefault="00364941" w:rsidP="00215313">
            <w:pPr>
              <w:pStyle w:val="DecimalAligned"/>
            </w:pPr>
          </w:p>
        </w:tc>
        <w:tc>
          <w:tcPr>
            <w:tcW w:w="1073" w:type="pct"/>
          </w:tcPr>
          <w:p w14:paraId="65B47CED" w14:textId="1A0609F1" w:rsidR="00364941" w:rsidRPr="002C6519" w:rsidRDefault="00224D46" w:rsidP="00215313">
            <w:pPr>
              <w:pStyle w:val="DecimalAligned"/>
            </w:pPr>
            <w:r w:rsidRPr="002C6519">
              <w:t>27.1</w:t>
            </w:r>
            <w:r w:rsidR="00766B17" w:rsidRPr="002C6519">
              <w:t>1</w:t>
            </w:r>
            <w:r w:rsidRPr="002C6519">
              <w:t>.-3.12.2023</w:t>
            </w:r>
          </w:p>
        </w:tc>
        <w:tc>
          <w:tcPr>
            <w:tcW w:w="783" w:type="pct"/>
          </w:tcPr>
          <w:p w14:paraId="58298C2E" w14:textId="108689C0" w:rsidR="00364941" w:rsidRPr="002C6519" w:rsidRDefault="00364941" w:rsidP="00215313">
            <w:pPr>
              <w:pStyle w:val="DecimalAligned"/>
            </w:pPr>
          </w:p>
        </w:tc>
      </w:tr>
      <w:tr w:rsidR="00224D46" w:rsidRPr="002C6519" w14:paraId="6FAC6744" w14:textId="77777777" w:rsidTr="00215313">
        <w:trPr>
          <w:trHeight w:val="474"/>
        </w:trPr>
        <w:tc>
          <w:tcPr>
            <w:tcW w:w="1499" w:type="pct"/>
            <w:noWrap/>
          </w:tcPr>
          <w:p w14:paraId="3751F258" w14:textId="03AE6B40" w:rsidR="00364941" w:rsidRPr="002C6519" w:rsidRDefault="00364941" w:rsidP="00215313">
            <w:r w:rsidRPr="002C6519">
              <w:t xml:space="preserve">Versiointi </w:t>
            </w:r>
          </w:p>
        </w:tc>
        <w:tc>
          <w:tcPr>
            <w:tcW w:w="1645" w:type="pct"/>
          </w:tcPr>
          <w:p w14:paraId="5DCAF9F3" w14:textId="3FF32159" w:rsidR="00364941" w:rsidRPr="002C6519" w:rsidRDefault="00BF4DED" w:rsidP="00215313">
            <w:pPr>
              <w:pStyle w:val="DecimalAligned"/>
            </w:pPr>
            <w:r w:rsidRPr="002C6519">
              <w:t>Pidetään kirjaa raportin versioista.</w:t>
            </w:r>
          </w:p>
        </w:tc>
        <w:tc>
          <w:tcPr>
            <w:tcW w:w="1073" w:type="pct"/>
          </w:tcPr>
          <w:p w14:paraId="4EE3D344" w14:textId="4BDBF648" w:rsidR="00364941" w:rsidRPr="002C6519" w:rsidRDefault="00B6214A" w:rsidP="00215313">
            <w:pPr>
              <w:pStyle w:val="DecimalAligned"/>
            </w:pPr>
            <w:r w:rsidRPr="002C6519">
              <w:t>7.11.-11.12.2023</w:t>
            </w:r>
          </w:p>
        </w:tc>
        <w:tc>
          <w:tcPr>
            <w:tcW w:w="783" w:type="pct"/>
          </w:tcPr>
          <w:p w14:paraId="152CB870" w14:textId="0AAFACD8" w:rsidR="00364941" w:rsidRPr="002C6519" w:rsidRDefault="00364941" w:rsidP="00215313">
            <w:pPr>
              <w:pStyle w:val="DecimalAligned"/>
            </w:pPr>
          </w:p>
        </w:tc>
      </w:tr>
      <w:tr w:rsidR="00224D46" w:rsidRPr="002C6519" w14:paraId="4D69AD3B" w14:textId="77777777" w:rsidTr="00215313">
        <w:tc>
          <w:tcPr>
            <w:tcW w:w="1499" w:type="pct"/>
            <w:noWrap/>
          </w:tcPr>
          <w:p w14:paraId="44029FF4" w14:textId="5CD8443F" w:rsidR="00364941" w:rsidRPr="002C6519" w:rsidRDefault="005A3EB1" w:rsidP="00215313">
            <w:r w:rsidRPr="002C6519">
              <w:t>Harjoitustyön videoesittely</w:t>
            </w:r>
          </w:p>
        </w:tc>
        <w:tc>
          <w:tcPr>
            <w:tcW w:w="1645" w:type="pct"/>
          </w:tcPr>
          <w:p w14:paraId="33BF1E0C" w14:textId="6A0B16B2" w:rsidR="00364941" w:rsidRPr="002C6519" w:rsidRDefault="00DB4467" w:rsidP="00215313">
            <w:pPr>
              <w:pStyle w:val="DecimalAligned"/>
            </w:pPr>
            <w:r w:rsidRPr="002C6519">
              <w:t>Luodaan harjoitustyöstä videoesittely esim. Teams-kokoustyökalua käyttäen</w:t>
            </w:r>
          </w:p>
        </w:tc>
        <w:tc>
          <w:tcPr>
            <w:tcW w:w="1073" w:type="pct"/>
          </w:tcPr>
          <w:p w14:paraId="45F073FF" w14:textId="78990753" w:rsidR="00364941" w:rsidRPr="002C6519" w:rsidRDefault="00224D46" w:rsidP="00215313">
            <w:pPr>
              <w:pStyle w:val="DecimalAligned"/>
            </w:pPr>
            <w:r w:rsidRPr="002C6519">
              <w:t>4.12-5.12.2023</w:t>
            </w:r>
          </w:p>
        </w:tc>
        <w:tc>
          <w:tcPr>
            <w:tcW w:w="783" w:type="pct"/>
          </w:tcPr>
          <w:p w14:paraId="349EDBF9" w14:textId="2FC94B7C" w:rsidR="00364941" w:rsidRPr="002C6519" w:rsidRDefault="00B6214A" w:rsidP="00215313">
            <w:pPr>
              <w:pStyle w:val="DecimalAligned"/>
            </w:pPr>
            <w:r w:rsidRPr="002C6519">
              <w:t>7.12.2023</w:t>
            </w:r>
          </w:p>
        </w:tc>
      </w:tr>
      <w:tr w:rsidR="00B6214A" w:rsidRPr="002C6519" w14:paraId="61A83C6D" w14:textId="77777777" w:rsidTr="00215313">
        <w:tc>
          <w:tcPr>
            <w:tcW w:w="1499" w:type="pct"/>
            <w:noWrap/>
          </w:tcPr>
          <w:p w14:paraId="6A279F1A" w14:textId="5568FDDB" w:rsidR="00364941" w:rsidRPr="002C6519" w:rsidRDefault="005A3EB1" w:rsidP="00215313">
            <w:pPr>
              <w:rPr>
                <w:b/>
                <w:bCs/>
              </w:rPr>
            </w:pPr>
            <w:r w:rsidRPr="002C6519">
              <w:t>Loppuraportti</w:t>
            </w:r>
          </w:p>
        </w:tc>
        <w:tc>
          <w:tcPr>
            <w:tcW w:w="1645" w:type="pct"/>
          </w:tcPr>
          <w:p w14:paraId="0D0F8D27" w14:textId="0ECCD870" w:rsidR="00364941" w:rsidRPr="002C6519" w:rsidRDefault="00364941" w:rsidP="00215313">
            <w:pPr>
              <w:pStyle w:val="DecimalAligned"/>
              <w:rPr>
                <w:b/>
                <w:bCs/>
              </w:rPr>
            </w:pPr>
          </w:p>
        </w:tc>
        <w:tc>
          <w:tcPr>
            <w:tcW w:w="1073" w:type="pct"/>
          </w:tcPr>
          <w:p w14:paraId="28A6C971" w14:textId="7F0C2631" w:rsidR="00364941" w:rsidRPr="002C6519" w:rsidRDefault="00B6214A" w:rsidP="00215313">
            <w:pPr>
              <w:pStyle w:val="DecimalAligned"/>
              <w:rPr>
                <w:b/>
                <w:bCs/>
              </w:rPr>
            </w:pPr>
            <w:r w:rsidRPr="002C6519">
              <w:t>5.12.</w:t>
            </w:r>
            <w:r w:rsidR="00224D46" w:rsidRPr="002C6519">
              <w:t>-7.12.</w:t>
            </w:r>
            <w:r w:rsidRPr="002C6519">
              <w:t>2023</w:t>
            </w:r>
          </w:p>
        </w:tc>
        <w:tc>
          <w:tcPr>
            <w:tcW w:w="783" w:type="pct"/>
          </w:tcPr>
          <w:p w14:paraId="218AB757" w14:textId="34D0312C" w:rsidR="00364941" w:rsidRPr="002C6519" w:rsidRDefault="00B6214A" w:rsidP="00215313">
            <w:pPr>
              <w:pStyle w:val="DecimalAligned"/>
              <w:rPr>
                <w:b/>
                <w:bCs/>
              </w:rPr>
            </w:pPr>
            <w:r w:rsidRPr="002C6519">
              <w:t>11.12.2023</w:t>
            </w:r>
          </w:p>
        </w:tc>
      </w:tr>
    </w:tbl>
    <w:p w14:paraId="116396B1" w14:textId="63787E42" w:rsidR="00DB4467" w:rsidRDefault="00DB4467" w:rsidP="00215313"/>
    <w:p w14:paraId="0C3B3164" w14:textId="77777777" w:rsidR="002A76CA" w:rsidRPr="002C6519" w:rsidRDefault="002A76CA" w:rsidP="00215313"/>
    <w:p w14:paraId="62E84A19" w14:textId="34FF8393" w:rsidR="001D1317" w:rsidRDefault="0009149D" w:rsidP="00215313">
      <w:pPr>
        <w:pStyle w:val="Otsikko2"/>
      </w:pPr>
      <w:bookmarkStart w:id="5" w:name="_Toc152836028"/>
      <w:r w:rsidRPr="002C6519">
        <w:t>Projekti</w:t>
      </w:r>
      <w:r w:rsidR="006E6878" w:rsidRPr="002C6519">
        <w:t>n</w:t>
      </w:r>
      <w:r w:rsidRPr="002C6519">
        <w:t xml:space="preserve"> organisointi</w:t>
      </w:r>
      <w:bookmarkEnd w:id="5"/>
      <w:r w:rsidRPr="002C6519">
        <w:t xml:space="preserve"> </w:t>
      </w:r>
    </w:p>
    <w:p w14:paraId="6D8CF47D" w14:textId="77777777" w:rsidR="002A76CA" w:rsidRPr="002A76CA" w:rsidRDefault="002A76CA" w:rsidP="002A76CA"/>
    <w:p w14:paraId="2427AB70" w14:textId="6E0C632F" w:rsidR="0009149D" w:rsidRPr="002C6519" w:rsidRDefault="003A44D9" w:rsidP="00215313">
      <w:r w:rsidRPr="002C6519">
        <w:t xml:space="preserve">Harjoitustyöryhmä </w:t>
      </w:r>
      <w:r w:rsidR="0009149D" w:rsidRPr="002C6519">
        <w:t>koostuu kolmesta henkilöstä, jotka työskentelevät eri puolilla Suomea. Ryhmän koon takia päävastuu tietystä osa-alueesta voi olla jaettu useammalle kuin yhdelle henkilölle.</w:t>
      </w:r>
      <w:r w:rsidR="00F47EF5" w:rsidRPr="002C6519">
        <w:t xml:space="preserve"> Koko </w:t>
      </w:r>
      <w:r w:rsidR="00F47EF5" w:rsidRPr="002C6519">
        <w:lastRenderedPageBreak/>
        <w:t>ryhmän tulee perehtyä myös oman vastuualueen ulkopuolisiin osa-alueisiin saadakseen käsityksen ohjelmistotuotannosta</w:t>
      </w:r>
      <w:r w:rsidR="00052AE3" w:rsidRPr="002C6519">
        <w:t xml:space="preserve"> ja pystyäkseen tarvittaessa </w:t>
      </w:r>
      <w:r w:rsidR="00C9289F" w:rsidRPr="002C6519">
        <w:t>korvaamaan toisen henkilön työpanosta esimerkiksi sairastumistapauksissa.</w:t>
      </w:r>
    </w:p>
    <w:p w14:paraId="0B015A18" w14:textId="06BFB210" w:rsidR="00215313" w:rsidRPr="002C6519" w:rsidRDefault="00215313">
      <w:pPr>
        <w:spacing w:after="160" w:line="259" w:lineRule="auto"/>
      </w:pPr>
    </w:p>
    <w:p w14:paraId="4C81D336" w14:textId="77777777" w:rsidR="00646204" w:rsidRPr="002C6519" w:rsidRDefault="00646204">
      <w:pPr>
        <w:spacing w:after="160" w:line="259" w:lineRule="auto"/>
      </w:pPr>
    </w:p>
    <w:p w14:paraId="3CCA5D44" w14:textId="77777777" w:rsidR="00A854A8" w:rsidRDefault="00A854A8" w:rsidP="00215313">
      <w:pPr>
        <w:pStyle w:val="Otsikko3"/>
      </w:pPr>
      <w:bookmarkStart w:id="6" w:name="_Toc152836029"/>
      <w:r w:rsidRPr="002C6519">
        <w:t>Ryhmän jäsenet ja päävastuualueet</w:t>
      </w:r>
      <w:bookmarkEnd w:id="6"/>
    </w:p>
    <w:p w14:paraId="5836F74A" w14:textId="77777777" w:rsidR="00B24935" w:rsidRPr="00B24935" w:rsidRDefault="00B24935" w:rsidP="00B24935"/>
    <w:p w14:paraId="267BA24F" w14:textId="2CD8E6E5" w:rsidR="00A854A8" w:rsidRPr="002C6519" w:rsidRDefault="005D5CC5" w:rsidP="00215313">
      <w:r w:rsidRPr="002C6519">
        <w:t>Taulukoissa on esitetty r</w:t>
      </w:r>
      <w:r w:rsidR="00A854A8" w:rsidRPr="002C6519">
        <w:t>yhmän jäsenet ja heidän päävastuualueensa</w:t>
      </w:r>
      <w:r w:rsidRPr="002C6519">
        <w:t xml:space="preserve"> </w:t>
      </w:r>
      <w:r w:rsidR="0028658C">
        <w:t>(TAULUKKO 2)</w:t>
      </w:r>
      <w:r w:rsidRPr="002C6519">
        <w:t xml:space="preserve"> sekä jaetut vastuualueet</w:t>
      </w:r>
      <w:r w:rsidR="00A854A8" w:rsidRPr="002C6519">
        <w:t>.</w:t>
      </w:r>
      <w:r w:rsidR="00915669">
        <w:t xml:space="preserve"> </w:t>
      </w:r>
      <w:r w:rsidR="00A617A5">
        <w:t>(TAULUKKO 3)</w:t>
      </w:r>
    </w:p>
    <w:p w14:paraId="6707543A" w14:textId="77777777" w:rsidR="00646204" w:rsidRDefault="00646204" w:rsidP="00215313"/>
    <w:p w14:paraId="0F5DD0F9" w14:textId="064D88DC" w:rsidR="00646204" w:rsidRDefault="00646204" w:rsidP="00215313">
      <w:r>
        <w:t>TAULUKKO 2. Ryhmän jäsenet ja henkilökohtaiset päävastuualueet.</w:t>
      </w:r>
    </w:p>
    <w:p w14:paraId="68D33371" w14:textId="77777777" w:rsidR="00646204" w:rsidRPr="002C6519" w:rsidRDefault="00646204" w:rsidP="00215313"/>
    <w:tbl>
      <w:tblPr>
        <w:tblStyle w:val="Vaalealuettelo-korostus3"/>
        <w:tblW w:w="0" w:type="auto"/>
        <w:tblLook w:val="0620" w:firstRow="1" w:lastRow="0" w:firstColumn="0" w:lastColumn="0" w:noHBand="1" w:noVBand="1"/>
      </w:tblPr>
      <w:tblGrid>
        <w:gridCol w:w="2542"/>
        <w:gridCol w:w="2551"/>
        <w:gridCol w:w="4808"/>
      </w:tblGrid>
      <w:tr w:rsidR="00D269D0" w:rsidRPr="002C6519" w14:paraId="506AAC00" w14:textId="77777777" w:rsidTr="00791121">
        <w:trPr>
          <w:cnfStyle w:val="100000000000" w:firstRow="1" w:lastRow="0" w:firstColumn="0" w:lastColumn="0" w:oddVBand="0" w:evenVBand="0" w:oddHBand="0" w:evenHBand="0" w:firstRowFirstColumn="0" w:firstRowLastColumn="0" w:lastRowFirstColumn="0" w:lastRowLastColumn="0"/>
          <w:trHeight w:val="275"/>
        </w:trPr>
        <w:tc>
          <w:tcPr>
            <w:tcW w:w="2542" w:type="dxa"/>
          </w:tcPr>
          <w:p w14:paraId="7AC87443" w14:textId="3099D7BA" w:rsidR="00D269D0" w:rsidRPr="002C6519" w:rsidRDefault="00D269D0" w:rsidP="00215313">
            <w:r w:rsidRPr="002C6519">
              <w:t>Nimi</w:t>
            </w:r>
          </w:p>
        </w:tc>
        <w:tc>
          <w:tcPr>
            <w:tcW w:w="2551" w:type="dxa"/>
          </w:tcPr>
          <w:p w14:paraId="7779318E" w14:textId="55CFAF3F" w:rsidR="00D269D0" w:rsidRPr="002C6519" w:rsidRDefault="00D269D0" w:rsidP="00215313">
            <w:r w:rsidRPr="002C6519">
              <w:t>Rooli</w:t>
            </w:r>
          </w:p>
        </w:tc>
        <w:tc>
          <w:tcPr>
            <w:tcW w:w="4808" w:type="dxa"/>
          </w:tcPr>
          <w:p w14:paraId="772137E8" w14:textId="29A5C7EC" w:rsidR="00D269D0" w:rsidRPr="002C6519" w:rsidRDefault="00D269D0" w:rsidP="00215313">
            <w:r w:rsidRPr="002C6519">
              <w:t>Vastuualue</w:t>
            </w:r>
          </w:p>
        </w:tc>
      </w:tr>
      <w:tr w:rsidR="00D269D0" w:rsidRPr="002C6519" w14:paraId="05D4CE33" w14:textId="77777777" w:rsidTr="00791121">
        <w:trPr>
          <w:trHeight w:val="260"/>
        </w:trPr>
        <w:tc>
          <w:tcPr>
            <w:tcW w:w="2542" w:type="dxa"/>
            <w:tcBorders>
              <w:bottom w:val="single" w:sz="4" w:space="0" w:color="auto"/>
            </w:tcBorders>
          </w:tcPr>
          <w:p w14:paraId="27556B6C" w14:textId="24815D44" w:rsidR="00D269D0" w:rsidRPr="002C6519" w:rsidRDefault="00D269D0" w:rsidP="00215313">
            <w:r w:rsidRPr="002C6519">
              <w:t>Heikki Rousu</w:t>
            </w:r>
          </w:p>
        </w:tc>
        <w:tc>
          <w:tcPr>
            <w:tcW w:w="2551" w:type="dxa"/>
            <w:tcBorders>
              <w:bottom w:val="single" w:sz="4" w:space="0" w:color="auto"/>
            </w:tcBorders>
          </w:tcPr>
          <w:p w14:paraId="38279E86" w14:textId="0986AB97" w:rsidR="00D269D0" w:rsidRPr="002C6519" w:rsidRDefault="00932DBA" w:rsidP="00215313">
            <w:r w:rsidRPr="002C6519">
              <w:t>Projektipäällikkö</w:t>
            </w:r>
          </w:p>
        </w:tc>
        <w:tc>
          <w:tcPr>
            <w:tcW w:w="4808" w:type="dxa"/>
            <w:tcBorders>
              <w:bottom w:val="single" w:sz="4" w:space="0" w:color="auto"/>
            </w:tcBorders>
          </w:tcPr>
          <w:p w14:paraId="1306C589" w14:textId="4ED60F23" w:rsidR="00D269D0" w:rsidRPr="002C6519" w:rsidRDefault="00D269D0" w:rsidP="00215313">
            <w:r w:rsidRPr="002C6519">
              <w:t>Projektisuunnitelma, kokousaikataulut, Tuotteen hallinta ja versionhallinta, Trello</w:t>
            </w:r>
          </w:p>
        </w:tc>
      </w:tr>
      <w:tr w:rsidR="00D269D0" w:rsidRPr="002C6519" w14:paraId="5493961A" w14:textId="77777777" w:rsidTr="00791121">
        <w:trPr>
          <w:trHeight w:val="275"/>
        </w:trPr>
        <w:tc>
          <w:tcPr>
            <w:tcW w:w="2542" w:type="dxa"/>
            <w:tcBorders>
              <w:top w:val="single" w:sz="4" w:space="0" w:color="auto"/>
              <w:bottom w:val="single" w:sz="4" w:space="0" w:color="auto"/>
            </w:tcBorders>
          </w:tcPr>
          <w:p w14:paraId="4FF71B32" w14:textId="743A1F5D" w:rsidR="00D269D0" w:rsidRPr="002C6519" w:rsidRDefault="00D269D0" w:rsidP="00215313">
            <w:r w:rsidRPr="002C6519">
              <w:t>Joona Ilomäki</w:t>
            </w:r>
          </w:p>
        </w:tc>
        <w:tc>
          <w:tcPr>
            <w:tcW w:w="2551" w:type="dxa"/>
            <w:tcBorders>
              <w:top w:val="single" w:sz="4" w:space="0" w:color="auto"/>
              <w:bottom w:val="single" w:sz="4" w:space="0" w:color="auto"/>
            </w:tcBorders>
          </w:tcPr>
          <w:p w14:paraId="5A504893" w14:textId="4E97A085" w:rsidR="00D269D0" w:rsidRPr="002C6519" w:rsidRDefault="00227CD9" w:rsidP="00215313">
            <w:r w:rsidRPr="002C6519">
              <w:t>Pääsuunnittelija</w:t>
            </w:r>
          </w:p>
        </w:tc>
        <w:tc>
          <w:tcPr>
            <w:tcW w:w="4808" w:type="dxa"/>
            <w:tcBorders>
              <w:top w:val="single" w:sz="4" w:space="0" w:color="auto"/>
              <w:bottom w:val="single" w:sz="4" w:space="0" w:color="auto"/>
            </w:tcBorders>
          </w:tcPr>
          <w:p w14:paraId="55DB2E7F" w14:textId="7F41368B" w:rsidR="00D269D0" w:rsidRPr="002C6519" w:rsidRDefault="00D269D0" w:rsidP="00215313">
            <w:r w:rsidRPr="002C6519">
              <w:t>Arkkitehtisuunnittelu, moduulisuunnittelu, saavutettavuus</w:t>
            </w:r>
          </w:p>
        </w:tc>
      </w:tr>
      <w:tr w:rsidR="00D269D0" w:rsidRPr="002C6519" w14:paraId="7464AE69" w14:textId="77777777" w:rsidTr="00791121">
        <w:trPr>
          <w:trHeight w:val="260"/>
        </w:trPr>
        <w:tc>
          <w:tcPr>
            <w:tcW w:w="2542" w:type="dxa"/>
            <w:tcBorders>
              <w:top w:val="single" w:sz="4" w:space="0" w:color="auto"/>
              <w:bottom w:val="single" w:sz="4" w:space="0" w:color="auto"/>
            </w:tcBorders>
          </w:tcPr>
          <w:p w14:paraId="3CF246BA" w14:textId="5DD90401" w:rsidR="00D269D0" w:rsidRPr="002C6519" w:rsidRDefault="00D269D0" w:rsidP="00215313">
            <w:r w:rsidRPr="002C6519">
              <w:t>Tuomas Lamminniemi</w:t>
            </w:r>
          </w:p>
        </w:tc>
        <w:tc>
          <w:tcPr>
            <w:tcW w:w="2551" w:type="dxa"/>
            <w:tcBorders>
              <w:top w:val="single" w:sz="4" w:space="0" w:color="auto"/>
              <w:bottom w:val="single" w:sz="4" w:space="0" w:color="auto"/>
            </w:tcBorders>
          </w:tcPr>
          <w:p w14:paraId="207BBFEF" w14:textId="5FFBB706" w:rsidR="00D269D0" w:rsidRPr="002C6519" w:rsidRDefault="00F2697F" w:rsidP="00215313">
            <w:r w:rsidRPr="002C6519">
              <w:t>Ohjelmistosuunnittelija</w:t>
            </w:r>
          </w:p>
        </w:tc>
        <w:tc>
          <w:tcPr>
            <w:tcW w:w="4808" w:type="dxa"/>
            <w:tcBorders>
              <w:top w:val="single" w:sz="4" w:space="0" w:color="auto"/>
              <w:bottom w:val="single" w:sz="4" w:space="0" w:color="auto"/>
            </w:tcBorders>
          </w:tcPr>
          <w:p w14:paraId="35901AE6" w14:textId="0F4CBECF" w:rsidR="00D269D0" w:rsidRPr="002C6519" w:rsidRDefault="00D269D0" w:rsidP="00215313">
            <w:r w:rsidRPr="002C6519">
              <w:t xml:space="preserve">Riskit, vaatimusmäärittelyn ja johdannon dokumentoija, testaussuunnitelma </w:t>
            </w:r>
          </w:p>
        </w:tc>
      </w:tr>
    </w:tbl>
    <w:p w14:paraId="2C3860D1" w14:textId="77777777" w:rsidR="00646204" w:rsidRDefault="00646204" w:rsidP="00646204"/>
    <w:p w14:paraId="5C7E806D" w14:textId="77777777" w:rsidR="00B11571" w:rsidRDefault="00B11571" w:rsidP="00646204"/>
    <w:p w14:paraId="7B2F0440" w14:textId="6B91EAB9" w:rsidR="00646204" w:rsidRDefault="00646204" w:rsidP="00646204">
      <w:r>
        <w:t>TAULUKKO 3. Jaetut vastuualueet</w:t>
      </w:r>
    </w:p>
    <w:p w14:paraId="33B2B44F" w14:textId="77777777" w:rsidR="00646204" w:rsidRPr="00646204" w:rsidRDefault="00646204" w:rsidP="00646204"/>
    <w:tbl>
      <w:tblPr>
        <w:tblStyle w:val="Vaalealuettelo-korostus3"/>
        <w:tblpPr w:leftFromText="141" w:rightFromText="141" w:vertAnchor="text" w:tblpY="146"/>
        <w:tblW w:w="0" w:type="auto"/>
        <w:tblLook w:val="0620" w:firstRow="1" w:lastRow="0" w:firstColumn="0" w:lastColumn="0" w:noHBand="1" w:noVBand="1"/>
      </w:tblPr>
      <w:tblGrid>
        <w:gridCol w:w="2735"/>
        <w:gridCol w:w="6790"/>
      </w:tblGrid>
      <w:tr w:rsidR="00F47EF5" w:rsidRPr="002C6519" w14:paraId="132E596E" w14:textId="77777777" w:rsidTr="005D5CC5">
        <w:trPr>
          <w:cnfStyle w:val="100000000000" w:firstRow="1" w:lastRow="0" w:firstColumn="0" w:lastColumn="0" w:oddVBand="0" w:evenVBand="0" w:oddHBand="0" w:evenHBand="0" w:firstRowFirstColumn="0" w:firstRowLastColumn="0" w:lastRowFirstColumn="0" w:lastRowLastColumn="0"/>
          <w:trHeight w:val="275"/>
        </w:trPr>
        <w:tc>
          <w:tcPr>
            <w:tcW w:w="2735" w:type="dxa"/>
          </w:tcPr>
          <w:p w14:paraId="6E47FC58" w14:textId="77777777" w:rsidR="00F47EF5" w:rsidRPr="002C6519" w:rsidRDefault="00F47EF5" w:rsidP="00215313">
            <w:r w:rsidRPr="002C6519">
              <w:t>Nimi</w:t>
            </w:r>
          </w:p>
        </w:tc>
        <w:tc>
          <w:tcPr>
            <w:tcW w:w="6790" w:type="dxa"/>
          </w:tcPr>
          <w:p w14:paraId="5AA8A77D" w14:textId="2DCF08FE" w:rsidR="00F47EF5" w:rsidRPr="002C6519" w:rsidRDefault="00F47EF5" w:rsidP="00215313">
            <w:r w:rsidRPr="002C6519">
              <w:t>Jaettu vastuualue</w:t>
            </w:r>
          </w:p>
        </w:tc>
      </w:tr>
      <w:tr w:rsidR="00F47EF5" w:rsidRPr="002C6519" w14:paraId="212FC10F" w14:textId="77777777" w:rsidTr="005D5CC5">
        <w:trPr>
          <w:trHeight w:val="260"/>
        </w:trPr>
        <w:tc>
          <w:tcPr>
            <w:tcW w:w="2735" w:type="dxa"/>
            <w:tcBorders>
              <w:bottom w:val="single" w:sz="4" w:space="0" w:color="auto"/>
            </w:tcBorders>
          </w:tcPr>
          <w:p w14:paraId="74297D77" w14:textId="0C983591" w:rsidR="00F47EF5" w:rsidRPr="002C6519" w:rsidRDefault="00F47EF5" w:rsidP="00215313">
            <w:r w:rsidRPr="002C6519">
              <w:t>Kaikki</w:t>
            </w:r>
          </w:p>
        </w:tc>
        <w:tc>
          <w:tcPr>
            <w:tcW w:w="6790" w:type="dxa"/>
            <w:tcBorders>
              <w:bottom w:val="single" w:sz="4" w:space="0" w:color="auto"/>
            </w:tcBorders>
          </w:tcPr>
          <w:p w14:paraId="76BF3A62" w14:textId="7A732168" w:rsidR="00F47EF5" w:rsidRPr="002C6519" w:rsidRDefault="00F47EF5" w:rsidP="00215313">
            <w:r w:rsidRPr="002C6519">
              <w:t>Vaatimusmäärittelyn laadinta</w:t>
            </w:r>
          </w:p>
        </w:tc>
      </w:tr>
      <w:tr w:rsidR="00F47EF5" w:rsidRPr="002C6519" w14:paraId="4AAD2974" w14:textId="77777777" w:rsidTr="005D5CC5">
        <w:trPr>
          <w:trHeight w:val="260"/>
        </w:trPr>
        <w:tc>
          <w:tcPr>
            <w:tcW w:w="2735" w:type="dxa"/>
            <w:tcBorders>
              <w:top w:val="single" w:sz="4" w:space="0" w:color="auto"/>
              <w:bottom w:val="single" w:sz="4" w:space="0" w:color="auto"/>
            </w:tcBorders>
          </w:tcPr>
          <w:p w14:paraId="32B45E53" w14:textId="05EA73DE" w:rsidR="00F47EF5" w:rsidRPr="002C6519" w:rsidRDefault="00F47EF5" w:rsidP="00215313">
            <w:r w:rsidRPr="002C6519">
              <w:t>Kaikki</w:t>
            </w:r>
          </w:p>
        </w:tc>
        <w:tc>
          <w:tcPr>
            <w:tcW w:w="6790" w:type="dxa"/>
            <w:tcBorders>
              <w:top w:val="single" w:sz="4" w:space="0" w:color="auto"/>
              <w:bottom w:val="single" w:sz="4" w:space="0" w:color="auto"/>
            </w:tcBorders>
          </w:tcPr>
          <w:p w14:paraId="4C935192" w14:textId="6AE0ADC0" w:rsidR="00F47EF5" w:rsidRPr="002C6519" w:rsidRDefault="00F47EF5" w:rsidP="00215313">
            <w:r w:rsidRPr="002C6519">
              <w:t>Loppuraportti</w:t>
            </w:r>
          </w:p>
        </w:tc>
      </w:tr>
      <w:tr w:rsidR="00F47EF5" w:rsidRPr="002C6519" w14:paraId="426C5F67" w14:textId="77777777" w:rsidTr="005D5CC5">
        <w:trPr>
          <w:trHeight w:val="275"/>
        </w:trPr>
        <w:tc>
          <w:tcPr>
            <w:tcW w:w="2735" w:type="dxa"/>
            <w:tcBorders>
              <w:top w:val="single" w:sz="4" w:space="0" w:color="auto"/>
            </w:tcBorders>
          </w:tcPr>
          <w:p w14:paraId="701C11B1" w14:textId="48240EF7" w:rsidR="00F47EF5" w:rsidRPr="002C6519" w:rsidRDefault="00F47EF5" w:rsidP="00215313">
            <w:r w:rsidRPr="002C6519">
              <w:t>Kaikki</w:t>
            </w:r>
          </w:p>
        </w:tc>
        <w:tc>
          <w:tcPr>
            <w:tcW w:w="6790" w:type="dxa"/>
            <w:tcBorders>
              <w:top w:val="single" w:sz="4" w:space="0" w:color="auto"/>
            </w:tcBorders>
          </w:tcPr>
          <w:p w14:paraId="7FDFA93C" w14:textId="2C24E11D" w:rsidR="00F47EF5" w:rsidRPr="002C6519" w:rsidRDefault="00F47EF5" w:rsidP="00215313">
            <w:r w:rsidRPr="002C6519">
              <w:t>Esittelyvideo</w:t>
            </w:r>
          </w:p>
        </w:tc>
      </w:tr>
    </w:tbl>
    <w:p w14:paraId="2138F3E3" w14:textId="09357AA4" w:rsidR="0009149D" w:rsidRDefault="0009149D" w:rsidP="00215313">
      <w:r w:rsidRPr="002C6519">
        <w:t xml:space="preserve">  </w:t>
      </w:r>
    </w:p>
    <w:p w14:paraId="08B45C87" w14:textId="77777777" w:rsidR="00C30FD3" w:rsidRDefault="00C30FD3">
      <w:pPr>
        <w:spacing w:after="160" w:line="259" w:lineRule="auto"/>
      </w:pPr>
      <w:r>
        <w:rPr>
          <w:b/>
        </w:rPr>
        <w:br w:type="page"/>
      </w:r>
    </w:p>
    <w:p w14:paraId="18A75BF5" w14:textId="233A2544" w:rsidR="001D1317" w:rsidRDefault="00750A53" w:rsidP="00215313">
      <w:pPr>
        <w:pStyle w:val="Otsikko2"/>
      </w:pPr>
      <w:bookmarkStart w:id="7" w:name="_Toc152836030"/>
      <w:r w:rsidRPr="002C6519">
        <w:lastRenderedPageBreak/>
        <w:t>Työskentelytavat ja</w:t>
      </w:r>
      <w:r w:rsidR="001D1317" w:rsidRPr="002C6519">
        <w:t xml:space="preserve"> työvälineet</w:t>
      </w:r>
      <w:bookmarkEnd w:id="7"/>
    </w:p>
    <w:p w14:paraId="4CBF65CE" w14:textId="77777777" w:rsidR="002A76CA" w:rsidRDefault="002A76CA" w:rsidP="002A76CA"/>
    <w:p w14:paraId="44A68F03" w14:textId="72764CED" w:rsidR="00E367A6" w:rsidRDefault="006E6878" w:rsidP="00215313">
      <w:pPr>
        <w:pStyle w:val="Otsikko3"/>
      </w:pPr>
      <w:bookmarkStart w:id="8" w:name="_Toc152836031"/>
      <w:r w:rsidRPr="002C6519">
        <w:t>Projektissa käytettävät työvälineet</w:t>
      </w:r>
      <w:bookmarkEnd w:id="8"/>
    </w:p>
    <w:p w14:paraId="6374B4E7" w14:textId="77777777" w:rsidR="002A76CA" w:rsidRPr="002A76CA" w:rsidRDefault="002A76CA" w:rsidP="002A76CA"/>
    <w:p w14:paraId="0284CB6D" w14:textId="78059712" w:rsidR="00750A53" w:rsidRPr="002C6519" w:rsidRDefault="006E6878" w:rsidP="00215313">
      <w:r w:rsidRPr="002C6519">
        <w:t>Jokaisella projektin jäsenellä on käytössään henkilökohtainen etätyöskentelyn mahdollistava laitteisto</w:t>
      </w:r>
      <w:r w:rsidR="00741E7F" w:rsidRPr="002C6519">
        <w:t>, johon kuuluu tietokoneen perusoheislaitteiden lisäksi joko sisäänrakennettuna tai erillisenä web-kamera ja mikrofoni.</w:t>
      </w:r>
      <w:r w:rsidRPr="002C6519">
        <w:t xml:space="preserve"> Projektiryhmällä on käytössä Centria- ammattikorkeakoulun </w:t>
      </w:r>
      <w:r w:rsidR="00750A53" w:rsidRPr="002C6519">
        <w:t>atk-palvelut, joihin sisältyy sähköpostiosoite, tekstinkäsittelyohjelma Microsoft Word</w:t>
      </w:r>
      <w:r w:rsidR="00741E7F" w:rsidRPr="002C6519">
        <w:t xml:space="preserve"> ja</w:t>
      </w:r>
      <w:r w:rsidR="00750A53" w:rsidRPr="002C6519">
        <w:t xml:space="preserve"> Teams-sovellus.</w:t>
      </w:r>
    </w:p>
    <w:p w14:paraId="3AAD2E41" w14:textId="77777777" w:rsidR="00750A53" w:rsidRDefault="00750A53" w:rsidP="00215313"/>
    <w:p w14:paraId="6505982C" w14:textId="77777777" w:rsidR="002A76CA" w:rsidRPr="002C6519" w:rsidRDefault="002A76CA" w:rsidP="00215313"/>
    <w:p w14:paraId="24020416" w14:textId="255F9E0F" w:rsidR="006E6878" w:rsidRDefault="00750A53" w:rsidP="00215313">
      <w:pPr>
        <w:pStyle w:val="Otsikko3"/>
      </w:pPr>
      <w:bookmarkStart w:id="9" w:name="_Toc152836032"/>
      <w:r w:rsidRPr="002C6519">
        <w:t>Työskentelytavat</w:t>
      </w:r>
      <w:bookmarkEnd w:id="9"/>
    </w:p>
    <w:p w14:paraId="1996FFD3" w14:textId="77777777" w:rsidR="002A76CA" w:rsidRPr="002A76CA" w:rsidRDefault="002A76CA" w:rsidP="002A76CA"/>
    <w:p w14:paraId="6AF1F88B" w14:textId="077CD1CD" w:rsidR="00750A53" w:rsidRPr="002C6519" w:rsidRDefault="00750A53" w:rsidP="00215313">
      <w:r w:rsidRPr="002C6519">
        <w:t>Tässä osassa projektisuunnitelmaa kuvataan harjoitustyöprojektin sisäisiä viestintäkeinoja, kokousmenettelyä ja tehtävien edistymisen seurantaa.</w:t>
      </w:r>
    </w:p>
    <w:p w14:paraId="46F4A268" w14:textId="77777777" w:rsidR="00750A53" w:rsidRPr="002C6519" w:rsidRDefault="00750A53" w:rsidP="00215313"/>
    <w:p w14:paraId="6109A0C0" w14:textId="3AD403E6" w:rsidR="00750A53" w:rsidRPr="002C6519" w:rsidRDefault="00750A53" w:rsidP="00215313">
      <w:pPr>
        <w:pStyle w:val="ONTalaotsikkotaso1"/>
      </w:pPr>
      <w:r w:rsidRPr="002C6519">
        <w:t>Kokoukset</w:t>
      </w:r>
    </w:p>
    <w:p w14:paraId="29C46028" w14:textId="3470024D" w:rsidR="00750A53" w:rsidRPr="002C6519" w:rsidRDefault="00A20921" w:rsidP="00215313">
      <w:r w:rsidRPr="002C6519">
        <w:t xml:space="preserve">Kokoukset järjestetään vain etäyhteyksien välityksellä ja ennen </w:t>
      </w:r>
      <w:r w:rsidR="00741E7F" w:rsidRPr="002C6519">
        <w:t xml:space="preserve">ryhmänjäsenten </w:t>
      </w:r>
      <w:r w:rsidRPr="002C6519">
        <w:t xml:space="preserve">päiväkohtaisia luentoja. </w:t>
      </w:r>
      <w:r w:rsidR="00750A53" w:rsidRPr="002C6519">
        <w:t>Kokouksia pidetään kahdesti viikon aikana</w:t>
      </w:r>
      <w:r w:rsidRPr="002C6519">
        <w:t xml:space="preserve"> noin kahden tunnin mittaisina jaksoina</w:t>
      </w:r>
      <w:r w:rsidR="00750A53" w:rsidRPr="002C6519">
        <w:t xml:space="preserve">. Työskentelyviikon katsotaan alkavan opintojakson luennon jälkeisenä perjantaina, jolloin pidetään palaveri viikon aiheeseen liittyen ja </w:t>
      </w:r>
      <w:r w:rsidR="00741E7F" w:rsidRPr="002C6519">
        <w:t>pohditaan yhdessä, miten aihetta lähestytään harjoitustyön kannalta</w:t>
      </w:r>
      <w:r w:rsidR="00750A53" w:rsidRPr="002C6519">
        <w:t>.</w:t>
      </w:r>
    </w:p>
    <w:p w14:paraId="27F124BF" w14:textId="0758F8D1" w:rsidR="00052AE3" w:rsidRPr="002C6519" w:rsidRDefault="00750A53" w:rsidP="00215313">
      <w:r w:rsidRPr="002C6519">
        <w:t xml:space="preserve">Toinen kokous pidetään viikonlopun jälkeisenä tiistaina, jolloin </w:t>
      </w:r>
      <w:r w:rsidR="00A20921" w:rsidRPr="002C6519">
        <w:t>katselmoidaan projektin etenemisen tilanne ja aikaansaannokset.</w:t>
      </w:r>
      <w:r w:rsidR="00A72F08" w:rsidRPr="002C6519">
        <w:t xml:space="preserve"> </w:t>
      </w:r>
      <w:r w:rsidR="0073580D" w:rsidRPr="002C6519">
        <w:t>Kokouskutsut toimitetaan sähköpostitse.</w:t>
      </w:r>
    </w:p>
    <w:p w14:paraId="0BD59491" w14:textId="77777777" w:rsidR="00D5680E" w:rsidRPr="002C6519" w:rsidRDefault="00D5680E" w:rsidP="00215313"/>
    <w:p w14:paraId="66412445" w14:textId="6176DC5F" w:rsidR="00A20921" w:rsidRPr="002C6519" w:rsidRDefault="00A20921" w:rsidP="00215313">
      <w:pPr>
        <w:pStyle w:val="ONTalaotsikkotaso1"/>
      </w:pPr>
      <w:r w:rsidRPr="002C6519">
        <w:t>Yleinen yhteydenpito</w:t>
      </w:r>
    </w:p>
    <w:p w14:paraId="074C3696" w14:textId="039A1461" w:rsidR="00A20921" w:rsidRPr="002C6519" w:rsidRDefault="00A20921" w:rsidP="00215313">
      <w:r w:rsidRPr="002C6519">
        <w:t>Ryhmän jäsenillä on käytössään oma Teams-keskustelukanava, jo</w:t>
      </w:r>
      <w:r w:rsidR="00741E7F" w:rsidRPr="002C6519">
        <w:t>hon voidaan jättää ryhmän jäsenten kesken viestejä tai keskustella tekstimuotoisesti reaaliaikaisesti</w:t>
      </w:r>
      <w:r w:rsidRPr="002C6519">
        <w:t xml:space="preserve"> esiinnousseista ongelmista, ideoista sekä muista harjoitustyöhön liittyvistä asioista</w:t>
      </w:r>
      <w:r w:rsidR="0073580D" w:rsidRPr="002C6519">
        <w:t xml:space="preserve"> kokousten välisinä aikoina</w:t>
      </w:r>
      <w:r w:rsidRPr="002C6519">
        <w:t>.</w:t>
      </w:r>
      <w:r w:rsidR="0073580D" w:rsidRPr="002C6519">
        <w:t xml:space="preserve"> Ryhmän jäseniltä edellytetään Teams-keskustelun seuraamista päivittäin.</w:t>
      </w:r>
    </w:p>
    <w:p w14:paraId="3C4E1B9A" w14:textId="77777777" w:rsidR="00DA78CF" w:rsidRPr="002C6519" w:rsidRDefault="00DA78CF" w:rsidP="00215313"/>
    <w:p w14:paraId="73B6C78D" w14:textId="27808E23" w:rsidR="00DA78CF" w:rsidRPr="002C6519" w:rsidRDefault="00DA78CF" w:rsidP="00215313">
      <w:pPr>
        <w:pStyle w:val="ONTalaotsikkotaso1"/>
      </w:pPr>
      <w:r w:rsidRPr="002C6519">
        <w:t>Työskentelyajat ja -paikat</w:t>
      </w:r>
    </w:p>
    <w:p w14:paraId="656DC24B" w14:textId="2DC6C94B" w:rsidR="00DA78CF" w:rsidRPr="002C6519" w:rsidRDefault="00DA78CF" w:rsidP="00215313">
      <w:r w:rsidRPr="002C6519">
        <w:t>Ryhmän jäsenet työskentelevät yksinään silloin kun kyseessä ei ole kokouksen aikana tapahtuva yhteinen dokumentin työstäminen</w:t>
      </w:r>
      <w:r w:rsidR="00741E7F" w:rsidRPr="002C6519">
        <w:t xml:space="preserve"> tai muu ajatusten jakaminen</w:t>
      </w:r>
      <w:r w:rsidRPr="002C6519">
        <w:t xml:space="preserve">. Työskentely toteutetaan omavalintaisissa </w:t>
      </w:r>
      <w:r w:rsidRPr="002C6519">
        <w:lastRenderedPageBreak/>
        <w:t>tiloissa ja kokousaikojen ulkopuolella ryhmänjäsenen henkilökohtaisen aikataulun sallimissa puitteissa. Ryhmäläisen vastuulla on tästä huolimatta pysyä viikoittaisessa aikataulussa, jotta projekti valmistuu ajallaan.</w:t>
      </w:r>
    </w:p>
    <w:p w14:paraId="6D140592" w14:textId="77777777" w:rsidR="006F1D9D" w:rsidRPr="002C6519" w:rsidRDefault="006F1D9D" w:rsidP="00215313"/>
    <w:p w14:paraId="0610F1B5" w14:textId="1979FE7A" w:rsidR="00DA78CF" w:rsidRPr="002C6519" w:rsidRDefault="00DA78CF" w:rsidP="00215313">
      <w:pPr>
        <w:pStyle w:val="ONTalaotsikkotaso1"/>
      </w:pPr>
      <w:r w:rsidRPr="002C6519">
        <w:t>Etenemisen seuranta</w:t>
      </w:r>
    </w:p>
    <w:p w14:paraId="1FF8025A" w14:textId="77777777" w:rsidR="00215313" w:rsidRPr="002C6519" w:rsidRDefault="00A30A2E" w:rsidP="00215313">
      <w:r w:rsidRPr="002C6519">
        <w:t>Projektin etenemisen seurannan apuvälineenä käytetään Trello-palveluun luotua Kanban-taulua.</w:t>
      </w:r>
      <w:r w:rsidR="00406DE4" w:rsidRPr="002C6519">
        <w:t xml:space="preserve"> Kanban taulun käyttöön on pääsy organisaation jäsenillä ja opintojakson opettajilla on tauluun vierailuoikeudet.</w:t>
      </w:r>
    </w:p>
    <w:p w14:paraId="484022BB" w14:textId="77777777" w:rsidR="004151D7" w:rsidRPr="002C6519" w:rsidRDefault="004151D7" w:rsidP="00215313"/>
    <w:p w14:paraId="7894ED46" w14:textId="77777777" w:rsidR="00C30FD3" w:rsidRPr="002C6519" w:rsidRDefault="00C30FD3" w:rsidP="00215313"/>
    <w:p w14:paraId="7EEB8111" w14:textId="295C92F6" w:rsidR="004151D7" w:rsidRDefault="00940AFE" w:rsidP="004151D7">
      <w:pPr>
        <w:pStyle w:val="Otsikko2"/>
        <w:rPr>
          <w:rFonts w:eastAsia="Times New Roman" w:cs="Times New Roman"/>
          <w:lang w:eastAsia="fi-FI"/>
        </w:rPr>
      </w:pPr>
      <w:bookmarkStart w:id="10" w:name="_Toc152836033"/>
      <w:r w:rsidRPr="002C6519">
        <w:rPr>
          <w:rFonts w:eastAsia="Times New Roman" w:cs="Times New Roman"/>
          <w:lang w:eastAsia="fi-FI"/>
        </w:rPr>
        <w:t>Tunnistetut riskit</w:t>
      </w:r>
      <w:bookmarkEnd w:id="10"/>
    </w:p>
    <w:p w14:paraId="469995C7" w14:textId="77777777" w:rsidR="009A7868" w:rsidRPr="009A7868" w:rsidRDefault="009A7868" w:rsidP="009A7868">
      <w:pPr>
        <w:rPr>
          <w:lang w:eastAsia="fi-FI"/>
        </w:rPr>
      </w:pPr>
    </w:p>
    <w:p w14:paraId="2BC35C31" w14:textId="77777777" w:rsidR="004151D7" w:rsidRPr="002C6519" w:rsidRDefault="004151D7" w:rsidP="00940AFE">
      <w:pPr>
        <w:rPr>
          <w:lang w:eastAsia="fi-FI"/>
        </w:rPr>
      </w:pPr>
      <w:r w:rsidRPr="002C6519">
        <w:rPr>
          <w:lang w:eastAsia="fi-FI"/>
        </w:rPr>
        <w:t>Riskejä on laajennettu seuraavanlaisesti: </w:t>
      </w:r>
    </w:p>
    <w:p w14:paraId="00B496C0" w14:textId="77777777" w:rsidR="004151D7" w:rsidRPr="002C6519" w:rsidRDefault="004151D7" w:rsidP="004151D7">
      <w:pPr>
        <w:pStyle w:val="ONTalaotsikkotaso1"/>
      </w:pPr>
      <w:r w:rsidRPr="002C6519">
        <w:t>Riski.</w:t>
      </w:r>
    </w:p>
    <w:p w14:paraId="2B07FA26" w14:textId="77777777" w:rsidR="004151D7" w:rsidRPr="002C6519" w:rsidRDefault="004151D7" w:rsidP="0095109D">
      <w:pPr>
        <w:pStyle w:val="Luettelokappale"/>
        <w:numPr>
          <w:ilvl w:val="0"/>
          <w:numId w:val="26"/>
        </w:numPr>
        <w:rPr>
          <w:rFonts w:ascii="Segoe UI" w:hAnsi="Segoe UI" w:cs="Segoe UI"/>
          <w:sz w:val="18"/>
          <w:szCs w:val="18"/>
        </w:rPr>
      </w:pPr>
      <w:r w:rsidRPr="002C6519">
        <w:t>Mikä voi mennä pieleen? </w:t>
      </w:r>
    </w:p>
    <w:p w14:paraId="6C1458B2" w14:textId="77777777" w:rsidR="004151D7" w:rsidRPr="002C6519" w:rsidRDefault="004151D7" w:rsidP="0095109D">
      <w:pPr>
        <w:pStyle w:val="Luettelokappale"/>
        <w:numPr>
          <w:ilvl w:val="0"/>
          <w:numId w:val="26"/>
        </w:numPr>
        <w:rPr>
          <w:rFonts w:ascii="Segoe UI" w:hAnsi="Segoe UI" w:cs="Segoe UI"/>
          <w:sz w:val="18"/>
          <w:szCs w:val="18"/>
        </w:rPr>
      </w:pPr>
      <w:r w:rsidRPr="002C6519">
        <w:t>Millä todennäköisyydellä tämä tapahtuu? </w:t>
      </w:r>
    </w:p>
    <w:p w14:paraId="639BA8A6" w14:textId="77777777" w:rsidR="004151D7" w:rsidRPr="002C6519" w:rsidRDefault="004151D7" w:rsidP="0095109D">
      <w:pPr>
        <w:pStyle w:val="Luettelokappale"/>
        <w:numPr>
          <w:ilvl w:val="0"/>
          <w:numId w:val="26"/>
        </w:numPr>
        <w:rPr>
          <w:rFonts w:ascii="Segoe UI" w:hAnsi="Segoe UI" w:cs="Segoe UI"/>
          <w:sz w:val="18"/>
          <w:szCs w:val="18"/>
        </w:rPr>
      </w:pPr>
      <w:r w:rsidRPr="002C6519">
        <w:t>Mitä haittaa siitä aiheutuu? </w:t>
      </w:r>
    </w:p>
    <w:p w14:paraId="65A1D3D3" w14:textId="77777777" w:rsidR="004151D7" w:rsidRPr="002C6519" w:rsidRDefault="004151D7" w:rsidP="0095109D">
      <w:pPr>
        <w:pStyle w:val="Luettelokappale"/>
        <w:numPr>
          <w:ilvl w:val="0"/>
          <w:numId w:val="26"/>
        </w:numPr>
        <w:rPr>
          <w:rFonts w:ascii="Segoe UI" w:hAnsi="Segoe UI" w:cs="Segoe UI"/>
          <w:sz w:val="18"/>
          <w:szCs w:val="18"/>
        </w:rPr>
      </w:pPr>
      <w:r w:rsidRPr="002C6519">
        <w:t>Mitä voimme tehdä riskin minimoimiseksi? </w:t>
      </w:r>
    </w:p>
    <w:p w14:paraId="0C483899" w14:textId="77777777" w:rsidR="004151D7" w:rsidRPr="002C6519" w:rsidRDefault="004151D7" w:rsidP="0095109D">
      <w:pPr>
        <w:pStyle w:val="Luettelokappale"/>
        <w:numPr>
          <w:ilvl w:val="0"/>
          <w:numId w:val="26"/>
        </w:numPr>
        <w:rPr>
          <w:rFonts w:ascii="Segoe UI" w:hAnsi="Segoe UI" w:cs="Segoe UI"/>
          <w:sz w:val="18"/>
          <w:szCs w:val="18"/>
        </w:rPr>
      </w:pPr>
      <w:r w:rsidRPr="002C6519">
        <w:t>Mitä voimme tehdä haitan minimoimiseksi, jos riski realisoituu? </w:t>
      </w:r>
    </w:p>
    <w:p w14:paraId="4B66A663" w14:textId="77777777" w:rsidR="009A7868" w:rsidRDefault="009A7868" w:rsidP="0095109D"/>
    <w:p w14:paraId="49AFEB1F" w14:textId="0D13CB30" w:rsidR="004151D7" w:rsidRPr="002C6519" w:rsidRDefault="004151D7" w:rsidP="00DE4F32">
      <w:r w:rsidRPr="002C6519">
        <w:t>Riskin todennäköisyysmääritelmä:</w:t>
      </w:r>
    </w:p>
    <w:p w14:paraId="7CDBDE2C" w14:textId="58A81792" w:rsidR="004151D7" w:rsidRPr="002C6519" w:rsidRDefault="004151D7" w:rsidP="004354B9">
      <w:pPr>
        <w:pStyle w:val="Luettelokappale"/>
        <w:numPr>
          <w:ilvl w:val="0"/>
          <w:numId w:val="27"/>
        </w:numPr>
      </w:pPr>
      <w:r w:rsidRPr="002C6519">
        <w:t>&lt;</w:t>
      </w:r>
      <w:r w:rsidR="003E3FD5" w:rsidRPr="002C6519">
        <w:t>5 %</w:t>
      </w:r>
      <w:r w:rsidRPr="002C6519">
        <w:t xml:space="preserve"> = Erittäin matala todennäköisyys.</w:t>
      </w:r>
    </w:p>
    <w:p w14:paraId="19E73CFE" w14:textId="1D5E263D" w:rsidR="004151D7" w:rsidRPr="002C6519" w:rsidRDefault="003E3FD5" w:rsidP="004354B9">
      <w:pPr>
        <w:pStyle w:val="Luettelokappale"/>
        <w:numPr>
          <w:ilvl w:val="0"/>
          <w:numId w:val="27"/>
        </w:numPr>
      </w:pPr>
      <w:r w:rsidRPr="002C6519">
        <w:t>5 %</w:t>
      </w:r>
      <w:r w:rsidR="004151D7" w:rsidRPr="002C6519">
        <w:t>-</w:t>
      </w:r>
      <w:r w:rsidR="00EB5D27" w:rsidRPr="002C6519">
        <w:t>25 %</w:t>
      </w:r>
      <w:r w:rsidR="004151D7" w:rsidRPr="002C6519">
        <w:t xml:space="preserve"> = Matala todennäköisyys.</w:t>
      </w:r>
    </w:p>
    <w:p w14:paraId="571B8B41" w14:textId="33B77693" w:rsidR="004151D7" w:rsidRPr="002C6519" w:rsidRDefault="003E3FD5" w:rsidP="004354B9">
      <w:pPr>
        <w:pStyle w:val="Luettelokappale"/>
        <w:numPr>
          <w:ilvl w:val="0"/>
          <w:numId w:val="27"/>
        </w:numPr>
      </w:pPr>
      <w:r w:rsidRPr="002C6519">
        <w:t>25 %</w:t>
      </w:r>
      <w:r w:rsidR="004151D7" w:rsidRPr="002C6519">
        <w:t>-</w:t>
      </w:r>
      <w:r w:rsidR="00EB5D27" w:rsidRPr="002C6519">
        <w:t>50 %</w:t>
      </w:r>
      <w:r w:rsidR="004151D7" w:rsidRPr="002C6519">
        <w:t xml:space="preserve"> = Keskisuuri todennäköisyys.  </w:t>
      </w:r>
    </w:p>
    <w:p w14:paraId="56BA122E" w14:textId="1393DA05" w:rsidR="004151D7" w:rsidRPr="002C6519" w:rsidRDefault="003E3FD5" w:rsidP="004354B9">
      <w:pPr>
        <w:pStyle w:val="Luettelokappale"/>
        <w:numPr>
          <w:ilvl w:val="0"/>
          <w:numId w:val="27"/>
        </w:numPr>
      </w:pPr>
      <w:r w:rsidRPr="002C6519">
        <w:t>51 %</w:t>
      </w:r>
      <w:r w:rsidR="004151D7" w:rsidRPr="002C6519">
        <w:t>-</w:t>
      </w:r>
      <w:r w:rsidR="00EB5D27" w:rsidRPr="002C6519">
        <w:t>75 %</w:t>
      </w:r>
      <w:r w:rsidR="004151D7" w:rsidRPr="002C6519">
        <w:t xml:space="preserve"> = Melko iso todennäköisyys.</w:t>
      </w:r>
    </w:p>
    <w:p w14:paraId="3B58592F" w14:textId="66F3DD92" w:rsidR="004151D7" w:rsidRPr="002C6519" w:rsidRDefault="004151D7" w:rsidP="004354B9">
      <w:pPr>
        <w:pStyle w:val="Luettelokappale"/>
        <w:numPr>
          <w:ilvl w:val="0"/>
          <w:numId w:val="27"/>
        </w:numPr>
      </w:pPr>
      <w:r w:rsidRPr="002C6519">
        <w:t>&lt;</w:t>
      </w:r>
      <w:r w:rsidR="003E3FD5" w:rsidRPr="002C6519">
        <w:t>75 %</w:t>
      </w:r>
      <w:r w:rsidRPr="002C6519">
        <w:t xml:space="preserve"> = Iso todennäköisyys.</w:t>
      </w:r>
    </w:p>
    <w:p w14:paraId="47623E2F" w14:textId="77777777" w:rsidR="004151D7" w:rsidRPr="002C6519" w:rsidRDefault="004151D7" w:rsidP="004151D7"/>
    <w:p w14:paraId="1EF8704F" w14:textId="77777777" w:rsidR="004151D7" w:rsidRPr="002C6519" w:rsidRDefault="004151D7" w:rsidP="00723467">
      <w:pPr>
        <w:pStyle w:val="ONTalaotsikkotaso1"/>
        <w:rPr>
          <w:lang w:eastAsia="fi-FI"/>
        </w:rPr>
      </w:pPr>
      <w:r w:rsidRPr="002C6519">
        <w:rPr>
          <w:lang w:eastAsia="fi-FI"/>
        </w:rPr>
        <w:t>Järjestelmää ei saada myytyä. </w:t>
      </w:r>
    </w:p>
    <w:p w14:paraId="3BF95B5E" w14:textId="77777777" w:rsidR="004151D7" w:rsidRPr="002C6519" w:rsidRDefault="004151D7" w:rsidP="004151D7">
      <w:pPr>
        <w:pStyle w:val="Luettelokappale"/>
        <w:numPr>
          <w:ilvl w:val="0"/>
          <w:numId w:val="16"/>
        </w:numPr>
        <w:rPr>
          <w:lang w:eastAsia="fi-FI"/>
        </w:rPr>
      </w:pPr>
      <w:r w:rsidRPr="002C6519">
        <w:rPr>
          <w:lang w:eastAsia="fi-FI"/>
        </w:rPr>
        <w:t>Voimisteluliitolla, jolle tämä järjestelmä on suunnattu, on käytössä jo toimiva järjestelmä, joten järjestelmää ei välttämättä saada myytyä. </w:t>
      </w:r>
    </w:p>
    <w:p w14:paraId="683308BA" w14:textId="0BB5B409" w:rsidR="004151D7" w:rsidRPr="002C6519" w:rsidRDefault="005B2DC2" w:rsidP="004151D7">
      <w:pPr>
        <w:pStyle w:val="Luettelokappale"/>
        <w:numPr>
          <w:ilvl w:val="0"/>
          <w:numId w:val="16"/>
        </w:numPr>
        <w:rPr>
          <w:lang w:eastAsia="fi-FI"/>
        </w:rPr>
      </w:pPr>
      <w:r w:rsidRPr="002C6519">
        <w:rPr>
          <w:lang w:eastAsia="fi-FI"/>
        </w:rPr>
        <w:t>Keskisuuri todennäköisyys.</w:t>
      </w:r>
    </w:p>
    <w:p w14:paraId="08E2B0C6" w14:textId="77777777" w:rsidR="004151D7" w:rsidRPr="002C6519" w:rsidRDefault="004151D7" w:rsidP="004151D7">
      <w:pPr>
        <w:pStyle w:val="Luettelokappale"/>
        <w:numPr>
          <w:ilvl w:val="0"/>
          <w:numId w:val="16"/>
        </w:numPr>
        <w:rPr>
          <w:lang w:eastAsia="fi-FI"/>
        </w:rPr>
      </w:pPr>
      <w:r w:rsidRPr="002C6519">
        <w:rPr>
          <w:lang w:eastAsia="fi-FI"/>
        </w:rPr>
        <w:t>Projektilla on vain kustannuksia. </w:t>
      </w:r>
    </w:p>
    <w:p w14:paraId="7BA4504D" w14:textId="1FD685CE" w:rsidR="004151D7" w:rsidRPr="002C6519" w:rsidRDefault="004151D7" w:rsidP="004151D7">
      <w:pPr>
        <w:pStyle w:val="Luettelokappale"/>
        <w:numPr>
          <w:ilvl w:val="0"/>
          <w:numId w:val="16"/>
        </w:numPr>
        <w:rPr>
          <w:lang w:eastAsia="fi-FI"/>
        </w:rPr>
      </w:pPr>
      <w:r w:rsidRPr="002C6519">
        <w:rPr>
          <w:lang w:eastAsia="fi-FI"/>
        </w:rPr>
        <w:t xml:space="preserve">Varmistaa Järjestelmän hyvä laatu, järjestelmästä löytyy enemmän ominaisuuksia kuin </w:t>
      </w:r>
      <w:r w:rsidR="003E3FD5" w:rsidRPr="002C6519">
        <w:rPr>
          <w:lang w:eastAsia="fi-FI"/>
        </w:rPr>
        <w:t>olemassa olevasta</w:t>
      </w:r>
      <w:r w:rsidRPr="002C6519">
        <w:rPr>
          <w:lang w:eastAsia="fi-FI"/>
        </w:rPr>
        <w:t xml:space="preserve"> järjestelmästä ja järjestelmä on helppokäyttöinen. </w:t>
      </w:r>
    </w:p>
    <w:p w14:paraId="69A998E6" w14:textId="01AFBD40" w:rsidR="004151D7" w:rsidRPr="002C6519" w:rsidRDefault="004151D7" w:rsidP="004151D7">
      <w:pPr>
        <w:pStyle w:val="Luettelokappale"/>
        <w:numPr>
          <w:ilvl w:val="0"/>
          <w:numId w:val="16"/>
        </w:numPr>
        <w:rPr>
          <w:lang w:eastAsia="fi-FI"/>
        </w:rPr>
      </w:pPr>
      <w:r w:rsidRPr="002C6519">
        <w:rPr>
          <w:lang w:eastAsia="fi-FI"/>
        </w:rPr>
        <w:lastRenderedPageBreak/>
        <w:t>Kustannukset tulee pitää pienenä haitan minimoimiseksi. </w:t>
      </w:r>
    </w:p>
    <w:p w14:paraId="2A5BA45F" w14:textId="77777777" w:rsidR="004151D7" w:rsidRPr="002C6519" w:rsidRDefault="004151D7" w:rsidP="004151D7">
      <w:pPr>
        <w:rPr>
          <w:lang w:eastAsia="fi-FI"/>
        </w:rPr>
      </w:pPr>
    </w:p>
    <w:p w14:paraId="18BD8ACF" w14:textId="77777777" w:rsidR="004151D7" w:rsidRPr="002C6519" w:rsidRDefault="004151D7" w:rsidP="00723467">
      <w:pPr>
        <w:pStyle w:val="ONTalaotsikkotaso1"/>
      </w:pPr>
      <w:r w:rsidRPr="002C6519">
        <w:t>Järjestelmä ei toimi. </w:t>
      </w:r>
    </w:p>
    <w:p w14:paraId="3A82E6D0" w14:textId="03E40410" w:rsidR="004151D7" w:rsidRPr="002C6519" w:rsidRDefault="004151D7" w:rsidP="004151D7">
      <w:pPr>
        <w:pStyle w:val="Luettelokappale"/>
        <w:numPr>
          <w:ilvl w:val="0"/>
          <w:numId w:val="17"/>
        </w:numPr>
        <w:rPr>
          <w:lang w:eastAsia="fi-FI"/>
        </w:rPr>
      </w:pPr>
      <w:r w:rsidRPr="002C6519">
        <w:rPr>
          <w:lang w:eastAsia="fi-FI"/>
        </w:rPr>
        <w:t xml:space="preserve">Järjestelmän ominaisuudet </w:t>
      </w:r>
      <w:r w:rsidR="00EB5D27" w:rsidRPr="002C6519">
        <w:rPr>
          <w:lang w:eastAsia="fi-FI"/>
        </w:rPr>
        <w:t>ovat</w:t>
      </w:r>
      <w:r w:rsidRPr="002C6519">
        <w:rPr>
          <w:lang w:eastAsia="fi-FI"/>
        </w:rPr>
        <w:t xml:space="preserve"> käyttökelvottomia. Järjestelmää ei silloin myöskään voi muokata muihin lajeihin sopivaksi.</w:t>
      </w:r>
    </w:p>
    <w:p w14:paraId="4ADD9B92" w14:textId="25968010" w:rsidR="004151D7" w:rsidRPr="002C6519" w:rsidRDefault="00981ECF" w:rsidP="004151D7">
      <w:pPr>
        <w:pStyle w:val="Luettelokappale"/>
        <w:numPr>
          <w:ilvl w:val="0"/>
          <w:numId w:val="17"/>
        </w:numPr>
        <w:rPr>
          <w:lang w:eastAsia="fi-FI"/>
        </w:rPr>
      </w:pPr>
      <w:r w:rsidRPr="002C6519">
        <w:rPr>
          <w:lang w:eastAsia="fi-FI"/>
        </w:rPr>
        <w:t>Keskisuuri todennäköisyys</w:t>
      </w:r>
      <w:r w:rsidR="00152DF0" w:rsidRPr="002C6519">
        <w:rPr>
          <w:lang w:eastAsia="fi-FI"/>
        </w:rPr>
        <w:t>.</w:t>
      </w:r>
    </w:p>
    <w:p w14:paraId="32A5F9FF" w14:textId="77777777" w:rsidR="004151D7" w:rsidRPr="002C6519" w:rsidRDefault="004151D7" w:rsidP="004151D7">
      <w:pPr>
        <w:pStyle w:val="Luettelokappale"/>
        <w:numPr>
          <w:ilvl w:val="0"/>
          <w:numId w:val="17"/>
        </w:numPr>
        <w:rPr>
          <w:lang w:eastAsia="fi-FI"/>
        </w:rPr>
      </w:pPr>
      <w:r w:rsidRPr="002C6519">
        <w:rPr>
          <w:lang w:eastAsia="fi-FI"/>
        </w:rPr>
        <w:t>Järjestelmää ei saa myytyä. </w:t>
      </w:r>
    </w:p>
    <w:p w14:paraId="247469D4" w14:textId="77777777" w:rsidR="004151D7" w:rsidRPr="002C6519" w:rsidRDefault="004151D7" w:rsidP="004151D7">
      <w:pPr>
        <w:pStyle w:val="Luettelokappale"/>
        <w:numPr>
          <w:ilvl w:val="0"/>
          <w:numId w:val="17"/>
        </w:numPr>
        <w:rPr>
          <w:lang w:eastAsia="fi-FI"/>
        </w:rPr>
      </w:pPr>
      <w:r w:rsidRPr="002C6519">
        <w:rPr>
          <w:lang w:eastAsia="fi-FI"/>
        </w:rPr>
        <w:t>Järjestelmällä on oltava hyvä kehityssuunnitelma ja osaavia ohjelmoijia sekä työnjohtajia. </w:t>
      </w:r>
    </w:p>
    <w:p w14:paraId="210CBAB7" w14:textId="77777777" w:rsidR="004151D7" w:rsidRPr="002C6519" w:rsidRDefault="004151D7" w:rsidP="004151D7">
      <w:pPr>
        <w:pStyle w:val="Luettelokappale"/>
        <w:numPr>
          <w:ilvl w:val="0"/>
          <w:numId w:val="17"/>
        </w:numPr>
        <w:rPr>
          <w:ins w:id="11" w:author="{24DDF1AE-5EB3-468F-9BC9-C4383A4405AB}" w:date="2023-11-14T12:31:00Z"/>
          <w:lang w:eastAsia="fi-FI"/>
        </w:rPr>
      </w:pPr>
      <w:r w:rsidRPr="002C6519">
        <w:rPr>
          <w:lang w:eastAsia="fi-FI"/>
        </w:rPr>
        <w:t>Jos ongelma havaitaan tarpeeksi alkavassa vaiheessa, Järjestelmää voidaan yrittää vielä korjata. </w:t>
      </w:r>
    </w:p>
    <w:p w14:paraId="0063CA03" w14:textId="77777777" w:rsidR="004151D7" w:rsidRPr="002C6519" w:rsidRDefault="004151D7" w:rsidP="006F606F">
      <w:pPr>
        <w:rPr>
          <w:lang w:eastAsia="fi-FI"/>
        </w:rPr>
      </w:pPr>
    </w:p>
    <w:p w14:paraId="0F498C2A" w14:textId="77777777" w:rsidR="004151D7" w:rsidRPr="002C6519" w:rsidRDefault="004151D7" w:rsidP="004151D7">
      <w:pPr>
        <w:pStyle w:val="ONTalaotsikkotaso1"/>
        <w:rPr>
          <w:lang w:eastAsia="fi-FI"/>
        </w:rPr>
      </w:pPr>
      <w:r w:rsidRPr="002C6519">
        <w:rPr>
          <w:lang w:eastAsia="fi-FI"/>
        </w:rPr>
        <w:t>Kilpailijat tekevät paremman järjestelmän halvemmalla. </w:t>
      </w:r>
    </w:p>
    <w:p w14:paraId="1392EE25" w14:textId="77777777" w:rsidR="004151D7" w:rsidRPr="002C6519" w:rsidRDefault="004151D7" w:rsidP="004151D7">
      <w:pPr>
        <w:pStyle w:val="Luettelokappale"/>
        <w:numPr>
          <w:ilvl w:val="0"/>
          <w:numId w:val="18"/>
        </w:numPr>
      </w:pPr>
      <w:r w:rsidRPr="002C6519">
        <w:t>Järjestelmän myynnin mahdollisuudet pienenevät huomattavasti. </w:t>
      </w:r>
    </w:p>
    <w:p w14:paraId="06C6BCD8" w14:textId="6C6CD0E3" w:rsidR="004151D7" w:rsidRPr="002C6519" w:rsidRDefault="00981ECF" w:rsidP="004151D7">
      <w:pPr>
        <w:pStyle w:val="Luettelokappale"/>
        <w:numPr>
          <w:ilvl w:val="0"/>
          <w:numId w:val="18"/>
        </w:numPr>
      </w:pPr>
      <w:r w:rsidRPr="002C6519">
        <w:t>Matala todennäköisyys</w:t>
      </w:r>
      <w:r w:rsidR="00152DF0" w:rsidRPr="002C6519">
        <w:t>.</w:t>
      </w:r>
    </w:p>
    <w:p w14:paraId="1147675F" w14:textId="77777777" w:rsidR="004151D7" w:rsidRPr="002C6519" w:rsidRDefault="004151D7" w:rsidP="004151D7">
      <w:pPr>
        <w:pStyle w:val="Luettelokappale"/>
        <w:numPr>
          <w:ilvl w:val="0"/>
          <w:numId w:val="18"/>
        </w:numPr>
      </w:pPr>
      <w:r w:rsidRPr="002C6519">
        <w:t>Projekti ei välttämät tee tuottoa. </w:t>
      </w:r>
    </w:p>
    <w:p w14:paraId="7B555652" w14:textId="77777777" w:rsidR="004151D7" w:rsidRPr="002C6519" w:rsidRDefault="004151D7" w:rsidP="004151D7">
      <w:pPr>
        <w:pStyle w:val="Luettelokappale"/>
        <w:numPr>
          <w:ilvl w:val="0"/>
          <w:numId w:val="18"/>
        </w:numPr>
      </w:pPr>
      <w:r w:rsidRPr="002C6519">
        <w:t>Järjestelmän tulee olla suunnitelman mukainen. </w:t>
      </w:r>
    </w:p>
    <w:p w14:paraId="13DD7DA3" w14:textId="77777777" w:rsidR="004151D7" w:rsidRPr="002C6519" w:rsidRDefault="004151D7" w:rsidP="004151D7">
      <w:pPr>
        <w:pStyle w:val="Luettelokappale"/>
        <w:numPr>
          <w:ilvl w:val="0"/>
          <w:numId w:val="18"/>
        </w:numPr>
      </w:pPr>
      <w:r w:rsidRPr="002C6519">
        <w:t>Järjestelmä tulee markkinoida laajasti ja houkuttelevasti. </w:t>
      </w:r>
    </w:p>
    <w:p w14:paraId="332986D8" w14:textId="77777777" w:rsidR="004151D7" w:rsidRPr="002C6519" w:rsidRDefault="004151D7" w:rsidP="006F606F"/>
    <w:p w14:paraId="5B26E1E3" w14:textId="77777777" w:rsidR="004151D7" w:rsidRPr="002C6519" w:rsidRDefault="004151D7" w:rsidP="004151D7">
      <w:pPr>
        <w:pStyle w:val="ONTalaotsikkotaso1"/>
        <w:rPr>
          <w:lang w:eastAsia="fi-FI"/>
        </w:rPr>
      </w:pPr>
      <w:r w:rsidRPr="002C6519">
        <w:rPr>
          <w:lang w:eastAsia="fi-FI"/>
        </w:rPr>
        <w:t>Järjestelmän kehitys ulkoistetaan. </w:t>
      </w:r>
    </w:p>
    <w:p w14:paraId="7DB49DFF" w14:textId="77777777" w:rsidR="004151D7" w:rsidRPr="002C6519" w:rsidRDefault="004151D7" w:rsidP="004151D7">
      <w:pPr>
        <w:pStyle w:val="Luettelokappale"/>
        <w:numPr>
          <w:ilvl w:val="0"/>
          <w:numId w:val="19"/>
        </w:numPr>
        <w:rPr>
          <w:lang w:eastAsia="fi-FI"/>
        </w:rPr>
      </w:pPr>
      <w:r w:rsidRPr="002C6519">
        <w:rPr>
          <w:lang w:eastAsia="fi-FI"/>
        </w:rPr>
        <w:t>Järjestelmän kehitystä ei voida tarkkailla tarkasti ja kohdeyleisö voi karsiutua pienemmäksi, jos sovelluskehitys ei ole suomalaista työtä. </w:t>
      </w:r>
    </w:p>
    <w:p w14:paraId="151E4C5B" w14:textId="45586D7B" w:rsidR="004151D7" w:rsidRPr="002C6519" w:rsidRDefault="00152DF0" w:rsidP="004151D7">
      <w:pPr>
        <w:pStyle w:val="Luettelokappale"/>
        <w:numPr>
          <w:ilvl w:val="0"/>
          <w:numId w:val="19"/>
        </w:numPr>
        <w:rPr>
          <w:lang w:eastAsia="fi-FI"/>
        </w:rPr>
      </w:pPr>
      <w:r w:rsidRPr="002C6519">
        <w:rPr>
          <w:lang w:eastAsia="fi-FI"/>
        </w:rPr>
        <w:t>Matala todennäköisyys.</w:t>
      </w:r>
    </w:p>
    <w:p w14:paraId="4663F754" w14:textId="77777777" w:rsidR="004151D7" w:rsidRPr="002C6519" w:rsidRDefault="004151D7" w:rsidP="004151D7">
      <w:pPr>
        <w:pStyle w:val="Luettelokappale"/>
        <w:numPr>
          <w:ilvl w:val="0"/>
          <w:numId w:val="19"/>
        </w:numPr>
        <w:rPr>
          <w:lang w:eastAsia="fi-FI"/>
        </w:rPr>
      </w:pPr>
      <w:r w:rsidRPr="002C6519">
        <w:rPr>
          <w:lang w:eastAsia="fi-FI"/>
        </w:rPr>
        <w:t>Projekti ei välttämättä vastata odotuksia. </w:t>
      </w:r>
    </w:p>
    <w:p w14:paraId="04143B2B" w14:textId="77777777" w:rsidR="004151D7" w:rsidRPr="002C6519" w:rsidRDefault="004151D7" w:rsidP="004151D7">
      <w:pPr>
        <w:pStyle w:val="Luettelokappale"/>
        <w:numPr>
          <w:ilvl w:val="0"/>
          <w:numId w:val="19"/>
        </w:numPr>
        <w:rPr>
          <w:lang w:eastAsia="fi-FI"/>
        </w:rPr>
      </w:pPr>
      <w:r w:rsidRPr="002C6519">
        <w:rPr>
          <w:lang w:eastAsia="fi-FI"/>
        </w:rPr>
        <w:t>Järjestelmää ei ulkoisteta. </w:t>
      </w:r>
    </w:p>
    <w:p w14:paraId="172E9872" w14:textId="77777777" w:rsidR="004151D7" w:rsidRPr="002C6519" w:rsidRDefault="004151D7" w:rsidP="004151D7">
      <w:pPr>
        <w:pStyle w:val="Luettelokappale"/>
        <w:numPr>
          <w:ilvl w:val="0"/>
          <w:numId w:val="19"/>
        </w:numPr>
        <w:rPr>
          <w:lang w:eastAsia="fi-FI"/>
        </w:rPr>
      </w:pPr>
      <w:r w:rsidRPr="002C6519">
        <w:rPr>
          <w:lang w:eastAsia="fi-FI"/>
        </w:rPr>
        <w:t>Sovellusta kehitetään myös itse. </w:t>
      </w:r>
    </w:p>
    <w:p w14:paraId="719B0D40" w14:textId="77777777" w:rsidR="004151D7" w:rsidRPr="002C6519" w:rsidRDefault="004151D7" w:rsidP="004151D7">
      <w:pPr>
        <w:spacing w:line="240" w:lineRule="auto"/>
        <w:textAlignment w:val="baseline"/>
        <w:rPr>
          <w:rFonts w:ascii="Calibri" w:eastAsia="Times New Roman" w:hAnsi="Calibri" w:cs="Calibri"/>
          <w:lang w:eastAsia="fi-FI"/>
        </w:rPr>
      </w:pPr>
    </w:p>
    <w:p w14:paraId="64584729" w14:textId="77777777" w:rsidR="004151D7" w:rsidRPr="002C6519" w:rsidRDefault="004151D7" w:rsidP="004151D7">
      <w:pPr>
        <w:pStyle w:val="ONTalaotsikkotaso1"/>
        <w:rPr>
          <w:lang w:eastAsia="fi-FI"/>
        </w:rPr>
      </w:pPr>
      <w:r w:rsidRPr="002C6519">
        <w:rPr>
          <w:lang w:eastAsia="fi-FI"/>
        </w:rPr>
        <w:t>Projektiryhmä hajoaa. </w:t>
      </w:r>
    </w:p>
    <w:p w14:paraId="29AED3ED" w14:textId="77777777" w:rsidR="004151D7" w:rsidRPr="002C6519" w:rsidRDefault="004151D7" w:rsidP="004151D7">
      <w:pPr>
        <w:pStyle w:val="Luettelokappale"/>
        <w:numPr>
          <w:ilvl w:val="0"/>
          <w:numId w:val="20"/>
        </w:numPr>
        <w:rPr>
          <w:lang w:eastAsia="fi-FI"/>
        </w:rPr>
      </w:pPr>
      <w:r w:rsidRPr="002C6519">
        <w:rPr>
          <w:lang w:eastAsia="fi-FI"/>
        </w:rPr>
        <w:t>Projektia ei saada päätökseen. </w:t>
      </w:r>
    </w:p>
    <w:p w14:paraId="3304F162" w14:textId="22698678" w:rsidR="004151D7" w:rsidRPr="002C6519" w:rsidRDefault="00152DF0" w:rsidP="004151D7">
      <w:pPr>
        <w:pStyle w:val="Luettelokappale"/>
        <w:numPr>
          <w:ilvl w:val="0"/>
          <w:numId w:val="20"/>
        </w:numPr>
        <w:rPr>
          <w:lang w:eastAsia="fi-FI"/>
        </w:rPr>
      </w:pPr>
      <w:r w:rsidRPr="002C6519">
        <w:rPr>
          <w:lang w:eastAsia="fi-FI"/>
        </w:rPr>
        <w:t>Matala todennäköisyys.</w:t>
      </w:r>
    </w:p>
    <w:p w14:paraId="5FACFE9D" w14:textId="77777777" w:rsidR="004151D7" w:rsidRPr="002C6519" w:rsidRDefault="004151D7" w:rsidP="004151D7">
      <w:pPr>
        <w:pStyle w:val="Luettelokappale"/>
        <w:numPr>
          <w:ilvl w:val="0"/>
          <w:numId w:val="20"/>
        </w:numPr>
        <w:rPr>
          <w:lang w:eastAsia="fi-FI"/>
        </w:rPr>
      </w:pPr>
      <w:r w:rsidRPr="002C6519">
        <w:rPr>
          <w:lang w:eastAsia="fi-FI"/>
        </w:rPr>
        <w:t>Työmäärä kasvaa huomattavasti per projektinjäsen. </w:t>
      </w:r>
    </w:p>
    <w:p w14:paraId="0AB0A7DA" w14:textId="77777777" w:rsidR="004151D7" w:rsidRPr="002C6519" w:rsidRDefault="004151D7" w:rsidP="004151D7">
      <w:pPr>
        <w:pStyle w:val="Luettelokappale"/>
        <w:numPr>
          <w:ilvl w:val="0"/>
          <w:numId w:val="20"/>
        </w:numPr>
        <w:rPr>
          <w:lang w:eastAsia="fi-FI"/>
        </w:rPr>
      </w:pPr>
      <w:r w:rsidRPr="002C6519">
        <w:rPr>
          <w:lang w:eastAsia="fi-FI"/>
        </w:rPr>
        <w:t>Projektiryhmä yrittää tulla toimeen toistensa kanssa. </w:t>
      </w:r>
    </w:p>
    <w:p w14:paraId="36240F5E" w14:textId="77777777" w:rsidR="004151D7" w:rsidRPr="002C6519" w:rsidRDefault="004151D7" w:rsidP="004151D7">
      <w:pPr>
        <w:pStyle w:val="Luettelokappale"/>
        <w:numPr>
          <w:ilvl w:val="0"/>
          <w:numId w:val="20"/>
        </w:numPr>
        <w:rPr>
          <w:lang w:eastAsia="fi-FI"/>
        </w:rPr>
      </w:pPr>
      <w:r w:rsidRPr="002C6519">
        <w:rPr>
          <w:lang w:eastAsia="fi-FI"/>
        </w:rPr>
        <w:t>Koitetaan saada lisää projektiryhmäläisiä. </w:t>
      </w:r>
    </w:p>
    <w:p w14:paraId="0CCC489E" w14:textId="77777777" w:rsidR="004151D7" w:rsidRPr="002C6519" w:rsidRDefault="004151D7" w:rsidP="004151D7">
      <w:pPr>
        <w:pStyle w:val="ONTalaotsikkotaso1"/>
        <w:rPr>
          <w:lang w:eastAsia="fi-FI"/>
        </w:rPr>
      </w:pPr>
    </w:p>
    <w:p w14:paraId="718E1DED" w14:textId="77777777" w:rsidR="006F606F" w:rsidRDefault="006F606F" w:rsidP="004151D7">
      <w:pPr>
        <w:pStyle w:val="ONTalaotsikkotaso1"/>
        <w:rPr>
          <w:lang w:eastAsia="fi-FI"/>
        </w:rPr>
      </w:pPr>
    </w:p>
    <w:p w14:paraId="437F909C" w14:textId="140A7DF0" w:rsidR="004151D7" w:rsidRPr="002C6519" w:rsidRDefault="004151D7" w:rsidP="004151D7">
      <w:pPr>
        <w:pStyle w:val="ONTalaotsikkotaso1"/>
        <w:rPr>
          <w:lang w:eastAsia="fi-FI"/>
        </w:rPr>
      </w:pPr>
      <w:r w:rsidRPr="002C6519">
        <w:rPr>
          <w:lang w:eastAsia="fi-FI"/>
        </w:rPr>
        <w:lastRenderedPageBreak/>
        <w:t>Järjestelmän turvallisuusjärjestelyt eivät ole riittävät. </w:t>
      </w:r>
    </w:p>
    <w:p w14:paraId="0FDB9B5F" w14:textId="77777777" w:rsidR="004151D7" w:rsidRPr="002C6519" w:rsidRDefault="004151D7" w:rsidP="004151D7">
      <w:pPr>
        <w:pStyle w:val="Luettelokappale"/>
        <w:numPr>
          <w:ilvl w:val="0"/>
          <w:numId w:val="21"/>
        </w:numPr>
        <w:rPr>
          <w:lang w:eastAsia="fi-FI"/>
        </w:rPr>
      </w:pPr>
      <w:r w:rsidRPr="002C6519">
        <w:rPr>
          <w:lang w:eastAsia="fi-FI"/>
        </w:rPr>
        <w:t>Järjestelmä on haavoittuvainen väärinkäytölle. </w:t>
      </w:r>
    </w:p>
    <w:p w14:paraId="76E45829" w14:textId="33140751" w:rsidR="004151D7" w:rsidRPr="002C6519" w:rsidRDefault="00152DF0" w:rsidP="004151D7">
      <w:pPr>
        <w:pStyle w:val="Luettelokappale"/>
        <w:numPr>
          <w:ilvl w:val="0"/>
          <w:numId w:val="21"/>
        </w:numPr>
        <w:rPr>
          <w:lang w:eastAsia="fi-FI"/>
        </w:rPr>
      </w:pPr>
      <w:r w:rsidRPr="002C6519">
        <w:rPr>
          <w:lang w:eastAsia="fi-FI"/>
        </w:rPr>
        <w:t>Keskisuuri todennäköisyys.</w:t>
      </w:r>
    </w:p>
    <w:p w14:paraId="31171621" w14:textId="77777777" w:rsidR="004151D7" w:rsidRPr="002C6519" w:rsidRDefault="004151D7" w:rsidP="004151D7">
      <w:pPr>
        <w:pStyle w:val="Luettelokappale"/>
        <w:numPr>
          <w:ilvl w:val="0"/>
          <w:numId w:val="21"/>
        </w:numPr>
        <w:rPr>
          <w:lang w:eastAsia="fi-FI"/>
        </w:rPr>
      </w:pPr>
      <w:r w:rsidRPr="002C6519">
        <w:rPr>
          <w:lang w:eastAsia="fi-FI"/>
        </w:rPr>
        <w:t>Henkilötiedot voivat levitä väärille tahoille. </w:t>
      </w:r>
    </w:p>
    <w:p w14:paraId="5DB8C5EE" w14:textId="77777777" w:rsidR="004151D7" w:rsidRPr="002C6519" w:rsidRDefault="004151D7" w:rsidP="004151D7">
      <w:pPr>
        <w:pStyle w:val="Luettelokappale"/>
        <w:numPr>
          <w:ilvl w:val="0"/>
          <w:numId w:val="21"/>
        </w:numPr>
        <w:rPr>
          <w:lang w:eastAsia="fi-FI"/>
        </w:rPr>
      </w:pPr>
      <w:r w:rsidRPr="002C6519">
        <w:rPr>
          <w:lang w:eastAsia="fi-FI"/>
        </w:rPr>
        <w:t>Järjestelmää ei välttämättä saada myytyä tai pahimmassa tapauksessa järjestelmän myyjälle voi tulla sakkorangaistuksia. </w:t>
      </w:r>
    </w:p>
    <w:p w14:paraId="148E226A" w14:textId="77777777" w:rsidR="004151D7" w:rsidRPr="002C6519" w:rsidRDefault="004151D7" w:rsidP="004151D7">
      <w:pPr>
        <w:pStyle w:val="Luettelokappale"/>
        <w:numPr>
          <w:ilvl w:val="0"/>
          <w:numId w:val="21"/>
        </w:numPr>
        <w:rPr>
          <w:lang w:eastAsia="fi-FI"/>
        </w:rPr>
      </w:pPr>
      <w:r w:rsidRPr="002C6519">
        <w:rPr>
          <w:lang w:eastAsia="fi-FI"/>
        </w:rPr>
        <w:t>Järjestelmän kehityksessä otetaan huomioon turvallisuusriskit ja niiden ehkäiseminen. </w:t>
      </w:r>
    </w:p>
    <w:p w14:paraId="2BCB0604" w14:textId="77777777" w:rsidR="004151D7" w:rsidRPr="002C6519" w:rsidRDefault="004151D7" w:rsidP="004151D7">
      <w:pPr>
        <w:rPr>
          <w:lang w:eastAsia="fi-FI"/>
        </w:rPr>
      </w:pPr>
    </w:p>
    <w:p w14:paraId="26B28233" w14:textId="77777777" w:rsidR="004151D7" w:rsidRPr="002C6519" w:rsidRDefault="004151D7" w:rsidP="004151D7">
      <w:pPr>
        <w:pStyle w:val="ONTalaotsikkotaso1"/>
        <w:rPr>
          <w:lang w:eastAsia="fi-FI"/>
        </w:rPr>
      </w:pPr>
      <w:r w:rsidRPr="002C6519">
        <w:rPr>
          <w:lang w:eastAsia="fi-FI"/>
        </w:rPr>
        <w:t>Projektin jäsen sairastuu </w:t>
      </w:r>
    </w:p>
    <w:p w14:paraId="2939A197" w14:textId="77777777" w:rsidR="004151D7" w:rsidRPr="002C6519" w:rsidRDefault="004151D7" w:rsidP="004151D7">
      <w:pPr>
        <w:pStyle w:val="Luettelokappale"/>
        <w:numPr>
          <w:ilvl w:val="0"/>
          <w:numId w:val="22"/>
        </w:numPr>
        <w:rPr>
          <w:lang w:eastAsia="fi-FI"/>
        </w:rPr>
      </w:pPr>
      <w:r w:rsidRPr="002C6519">
        <w:rPr>
          <w:lang w:eastAsia="fi-FI"/>
        </w:rPr>
        <w:t>Projektin jäsenkohtainen taakka lisääntyy. </w:t>
      </w:r>
    </w:p>
    <w:p w14:paraId="22F8E723" w14:textId="7214E4A3" w:rsidR="004151D7" w:rsidRPr="002C6519" w:rsidRDefault="005B2DC2" w:rsidP="004151D7">
      <w:pPr>
        <w:pStyle w:val="Luettelokappale"/>
        <w:numPr>
          <w:ilvl w:val="0"/>
          <w:numId w:val="22"/>
        </w:numPr>
        <w:rPr>
          <w:lang w:eastAsia="fi-FI"/>
        </w:rPr>
      </w:pPr>
      <w:r w:rsidRPr="002C6519">
        <w:rPr>
          <w:lang w:eastAsia="fi-FI"/>
        </w:rPr>
        <w:t>Keskisuuri todennäköisyys.</w:t>
      </w:r>
    </w:p>
    <w:p w14:paraId="41C7F5EB" w14:textId="77777777" w:rsidR="004151D7" w:rsidRPr="002C6519" w:rsidRDefault="004151D7" w:rsidP="004151D7">
      <w:pPr>
        <w:pStyle w:val="Luettelokappale"/>
        <w:numPr>
          <w:ilvl w:val="0"/>
          <w:numId w:val="22"/>
        </w:numPr>
        <w:rPr>
          <w:lang w:eastAsia="fi-FI"/>
        </w:rPr>
      </w:pPr>
      <w:r w:rsidRPr="002C6519">
        <w:rPr>
          <w:lang w:eastAsia="fi-FI"/>
        </w:rPr>
        <w:t>Projektia ei saada päätökseen. </w:t>
      </w:r>
    </w:p>
    <w:p w14:paraId="2F3207CC" w14:textId="77777777" w:rsidR="004151D7" w:rsidRPr="002C6519" w:rsidRDefault="004151D7" w:rsidP="004151D7">
      <w:pPr>
        <w:pStyle w:val="Luettelokappale"/>
        <w:numPr>
          <w:ilvl w:val="0"/>
          <w:numId w:val="22"/>
        </w:numPr>
        <w:rPr>
          <w:lang w:eastAsia="fi-FI"/>
        </w:rPr>
      </w:pPr>
      <w:r w:rsidRPr="002C6519">
        <w:rPr>
          <w:lang w:eastAsia="fi-FI"/>
        </w:rPr>
        <w:t>Projektin kehitys viivästyy. </w:t>
      </w:r>
    </w:p>
    <w:p w14:paraId="2D61E544" w14:textId="77777777" w:rsidR="004151D7" w:rsidRDefault="004151D7" w:rsidP="004151D7">
      <w:pPr>
        <w:pStyle w:val="Luettelokappale"/>
        <w:numPr>
          <w:ilvl w:val="0"/>
          <w:numId w:val="22"/>
        </w:numPr>
        <w:rPr>
          <w:lang w:eastAsia="fi-FI"/>
        </w:rPr>
      </w:pPr>
      <w:r w:rsidRPr="002C6519">
        <w:rPr>
          <w:lang w:eastAsia="fi-FI"/>
        </w:rPr>
        <w:t>Lisätään projektiin kohdistuvia työtunteja. </w:t>
      </w:r>
    </w:p>
    <w:p w14:paraId="0754EE89" w14:textId="77777777" w:rsidR="00212527" w:rsidRDefault="00212527" w:rsidP="00212527">
      <w:pPr>
        <w:rPr>
          <w:lang w:eastAsia="fi-FI"/>
        </w:rPr>
      </w:pPr>
    </w:p>
    <w:p w14:paraId="46668DAE" w14:textId="49CB49A9" w:rsidR="001228D6" w:rsidRPr="002C6519" w:rsidRDefault="001228D6" w:rsidP="00212527">
      <w:pPr>
        <w:rPr>
          <w:lang w:eastAsia="fi-FI"/>
        </w:rPr>
      </w:pPr>
    </w:p>
    <w:p w14:paraId="6C010A0D" w14:textId="77777777" w:rsidR="004151D7" w:rsidRPr="002C6519" w:rsidRDefault="004151D7" w:rsidP="00215313"/>
    <w:p w14:paraId="031EE208" w14:textId="095BC096" w:rsidR="00184283" w:rsidRPr="002C6519" w:rsidRDefault="00741E7F" w:rsidP="00215313">
      <w:pPr>
        <w:rPr>
          <w:rFonts w:eastAsiaTheme="majorEastAsia" w:cstheme="majorHAnsi"/>
          <w:b/>
          <w:caps/>
          <w:szCs w:val="32"/>
        </w:rPr>
      </w:pPr>
      <w:r w:rsidRPr="002C6519">
        <w:t xml:space="preserve"> </w:t>
      </w:r>
      <w:r w:rsidR="00184283" w:rsidRPr="002C6519">
        <w:rPr>
          <w:rFonts w:eastAsiaTheme="majorEastAsia" w:cstheme="majorHAnsi"/>
          <w:b/>
          <w:caps/>
          <w:szCs w:val="32"/>
        </w:rPr>
        <w:br w:type="page"/>
      </w:r>
    </w:p>
    <w:p w14:paraId="50104D6E" w14:textId="77777777" w:rsidR="00215313" w:rsidRPr="002C6519" w:rsidRDefault="00215313" w:rsidP="0009244E">
      <w:pPr>
        <w:pStyle w:val="Otsikko1"/>
      </w:pPr>
      <w:bookmarkStart w:id="12" w:name="_Toc152836034"/>
      <w:r w:rsidRPr="002C6519">
        <w:lastRenderedPageBreak/>
        <w:t>TOIMEKSIANTAJA</w:t>
      </w:r>
      <w:bookmarkEnd w:id="12"/>
      <w:r w:rsidRPr="002C6519">
        <w:t> </w:t>
      </w:r>
    </w:p>
    <w:p w14:paraId="1C774D3B" w14:textId="3CF694FB" w:rsidR="00215313" w:rsidRPr="002C6519" w:rsidRDefault="00215313" w:rsidP="00D5680E">
      <w:pPr>
        <w:pStyle w:val="ONTalaotsikkotaso1"/>
        <w:rPr>
          <w:lang w:eastAsia="fi-FI"/>
        </w:rPr>
      </w:pPr>
      <w:r w:rsidRPr="002C6519">
        <w:rPr>
          <w:lang w:eastAsia="fi-FI"/>
        </w:rPr>
        <w:t>Centria-ammattikorkeakoulu </w:t>
      </w:r>
    </w:p>
    <w:p w14:paraId="04DB1522" w14:textId="4217A34D" w:rsidR="00215313" w:rsidRPr="002C6519" w:rsidRDefault="00215313" w:rsidP="0009244E">
      <w:pPr>
        <w:rPr>
          <w:lang w:eastAsia="fi-FI"/>
        </w:rPr>
      </w:pPr>
      <w:r w:rsidRPr="002C6519">
        <w:rPr>
          <w:lang w:eastAsia="fi-FI"/>
        </w:rPr>
        <w:t> Projekti tehdään koulun harjoitustyönä Ohjelmistotuotanto-kurssilla. Tehtävänä on luoda suunnitelma Tulospalvelun toteuttamiseksi. Tähän projektiin on valittu suunnitella telinevoimistelua varten tulospalvelu</w:t>
      </w:r>
      <w:r w:rsidR="002C6519">
        <w:rPr>
          <w:lang w:eastAsia="fi-FI"/>
        </w:rPr>
        <w:t>,</w:t>
      </w:r>
      <w:r w:rsidRPr="002C6519">
        <w:rPr>
          <w:lang w:eastAsia="fi-FI"/>
        </w:rPr>
        <w:t xml:space="preserve"> joka myös sisältää kisahallintajärjestelmän. </w:t>
      </w:r>
    </w:p>
    <w:p w14:paraId="38AFB1AB" w14:textId="77777777" w:rsidR="00EB6003" w:rsidRPr="002C6519" w:rsidRDefault="00EB6003" w:rsidP="0009244E">
      <w:pPr>
        <w:rPr>
          <w:lang w:eastAsia="fi-FI"/>
        </w:rPr>
      </w:pPr>
    </w:p>
    <w:p w14:paraId="7672A982" w14:textId="77777777" w:rsidR="00EB6003" w:rsidRPr="002C6519" w:rsidRDefault="00EB6003" w:rsidP="0009244E">
      <w:pPr>
        <w:rPr>
          <w:lang w:eastAsia="fi-FI"/>
        </w:rPr>
      </w:pPr>
    </w:p>
    <w:p w14:paraId="4B5E7450" w14:textId="77777777" w:rsidR="00215313" w:rsidRPr="002C6519" w:rsidRDefault="00215313" w:rsidP="00EB6003">
      <w:pPr>
        <w:pStyle w:val="Otsikko11"/>
      </w:pPr>
      <w:bookmarkStart w:id="13" w:name="_Toc152836035"/>
      <w:r w:rsidRPr="002C6519">
        <w:t>PALVELUKUVAUS</w:t>
      </w:r>
      <w:bookmarkEnd w:id="13"/>
      <w:r w:rsidRPr="002C6519">
        <w:t> </w:t>
      </w:r>
    </w:p>
    <w:p w14:paraId="01A0F7C2" w14:textId="77777777" w:rsidR="00215313" w:rsidRPr="002C6519" w:rsidRDefault="00215313" w:rsidP="0009244E">
      <w:pPr>
        <w:rPr>
          <w:rFonts w:ascii="Segoe UI" w:hAnsi="Segoe UI" w:cs="Segoe UI"/>
          <w:sz w:val="18"/>
          <w:szCs w:val="18"/>
          <w:lang w:eastAsia="fi-FI"/>
        </w:rPr>
      </w:pPr>
      <w:r w:rsidRPr="002C6519">
        <w:rPr>
          <w:lang w:eastAsia="fi-FI"/>
        </w:rPr>
        <w:t>Järjestelmä tarjoaa tulospalvelun ja kilpailija- ja kisanhallintajärjestelmän. Järjestelmään voidaan luoda kisaajille oma profiili ja sen avulla kisaaja voidaan ilmoittaa järjestelmään luotuihin kisoihin. Kisoissa järjestelmään syötetään kisatulokset, jotka ovat katseltavissa järjestelmän tulospalvelusta. Kohdekäyttäjät tälle järjestelmälle ovat Valmentajat, kisajärjestäjät ja lajin seuraajat. Tulospalvelun tavoite on olla helposti luettava ja navigoitava. Tulospalvelu ei vaadi kirjautumista vaan on yleisessä käytössä. Kilpailija- ja kisanhallintajärjestelmä on tarkoitettu työkaluksi vain valmentajille ja kisanjärjestäjille. Kilpailija- ja kisanhallintajärjestelmän tavoitteena on sujuvoittaa pisteiden kirjausta ja kisojen hallinnoimista. </w:t>
      </w:r>
    </w:p>
    <w:p w14:paraId="174D8706" w14:textId="77777777" w:rsidR="00215313" w:rsidRPr="002C6519" w:rsidRDefault="00215313" w:rsidP="0009244E">
      <w:pPr>
        <w:rPr>
          <w:rFonts w:ascii="Segoe UI" w:hAnsi="Segoe UI" w:cs="Segoe UI"/>
          <w:sz w:val="18"/>
          <w:szCs w:val="18"/>
          <w:lang w:eastAsia="fi-FI"/>
        </w:rPr>
      </w:pPr>
      <w:r w:rsidRPr="002C6519">
        <w:rPr>
          <w:lang w:eastAsia="fi-FI"/>
        </w:rPr>
        <w:t> </w:t>
      </w:r>
    </w:p>
    <w:p w14:paraId="00C7B3F5" w14:textId="7F69A373" w:rsidR="00D42DE7" w:rsidRPr="002C6519" w:rsidRDefault="004151D7" w:rsidP="0009244E">
      <w:pPr>
        <w:pStyle w:val="Otsikko1"/>
        <w:rPr>
          <w:rFonts w:eastAsia="Times New Roman"/>
          <w:lang w:eastAsia="fi-FI"/>
        </w:rPr>
      </w:pPr>
      <w:bookmarkStart w:id="14" w:name="_Toc152836036"/>
      <w:r w:rsidRPr="002C6519">
        <w:rPr>
          <w:rFonts w:eastAsia="Times New Roman"/>
          <w:lang w:eastAsia="fi-FI"/>
        </w:rPr>
        <w:lastRenderedPageBreak/>
        <w:t>VAATIMUSMÄÄRITTELY</w:t>
      </w:r>
      <w:bookmarkEnd w:id="14"/>
    </w:p>
    <w:p w14:paraId="1441B7D7" w14:textId="50E9CEC1" w:rsidR="00215313" w:rsidRPr="002C6519" w:rsidRDefault="000F5540" w:rsidP="004151D7">
      <w:pPr>
        <w:pStyle w:val="Otsikko2"/>
        <w:rPr>
          <w:rFonts w:eastAsia="Times New Roman"/>
          <w:lang w:eastAsia="fi-FI"/>
        </w:rPr>
      </w:pPr>
      <w:bookmarkStart w:id="15" w:name="_Toc152836037"/>
      <w:r>
        <w:rPr>
          <w:lang w:eastAsia="fi-FI"/>
        </w:rPr>
        <w:t>Sidosryhmäkartta</w:t>
      </w:r>
      <w:bookmarkEnd w:id="15"/>
    </w:p>
    <w:p w14:paraId="38367D19"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1D69FCF1" w14:textId="5C2FA6DE"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ascii="Segoe UI" w:eastAsia="Times New Roman" w:hAnsi="Segoe UI" w:cs="Segoe UI"/>
          <w:noProof/>
          <w:sz w:val="18"/>
          <w:szCs w:val="18"/>
          <w:lang w:eastAsia="fi-FI"/>
        </w:rPr>
        <w:drawing>
          <wp:inline distT="0" distB="0" distL="0" distR="0" wp14:anchorId="5A38CCA9" wp14:editId="6CCBA96D">
            <wp:extent cx="6299835" cy="3531870"/>
            <wp:effectExtent l="0" t="0" r="5715" b="0"/>
            <wp:docPr id="1527180074" name="Picture 152718007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3531870"/>
                    </a:xfrm>
                    <a:prstGeom prst="rect">
                      <a:avLst/>
                    </a:prstGeom>
                    <a:noFill/>
                    <a:ln>
                      <a:noFill/>
                    </a:ln>
                  </pic:spPr>
                </pic:pic>
              </a:graphicData>
            </a:graphic>
          </wp:inline>
        </w:drawing>
      </w:r>
      <w:r w:rsidRPr="002C6519">
        <w:rPr>
          <w:rFonts w:eastAsia="Times New Roman" w:cs="Times New Roman"/>
          <w:lang w:eastAsia="fi-FI"/>
        </w:rPr>
        <w:t> </w:t>
      </w:r>
    </w:p>
    <w:p w14:paraId="728B22FE" w14:textId="77777777" w:rsidR="00525A9C" w:rsidRDefault="00525A9C" w:rsidP="00215313">
      <w:pPr>
        <w:spacing w:line="240" w:lineRule="auto"/>
        <w:textAlignment w:val="baseline"/>
        <w:rPr>
          <w:rFonts w:eastAsia="Times New Roman" w:cs="Times New Roman"/>
          <w:lang w:eastAsia="fi-FI"/>
        </w:rPr>
      </w:pPr>
    </w:p>
    <w:p w14:paraId="1A3221BD" w14:textId="6B324F3C" w:rsidR="00B24935" w:rsidRDefault="00EB0009" w:rsidP="00215313">
      <w:pPr>
        <w:spacing w:line="240" w:lineRule="auto"/>
        <w:textAlignment w:val="baseline"/>
        <w:rPr>
          <w:rFonts w:eastAsia="Times New Roman" w:cs="Times New Roman"/>
          <w:lang w:eastAsia="fi-FI"/>
        </w:rPr>
      </w:pPr>
      <w:r>
        <w:rPr>
          <w:rFonts w:eastAsia="Times New Roman" w:cs="Times New Roman"/>
          <w:lang w:eastAsia="fi-FI"/>
        </w:rPr>
        <w:t>KU</w:t>
      </w:r>
      <w:r w:rsidR="007226B5">
        <w:rPr>
          <w:rFonts w:eastAsia="Times New Roman" w:cs="Times New Roman"/>
          <w:lang w:eastAsia="fi-FI"/>
        </w:rPr>
        <w:t>VIO</w:t>
      </w:r>
      <w:r w:rsidR="00215313">
        <w:rPr>
          <w:rFonts w:eastAsia="Times New Roman" w:cs="Times New Roman"/>
          <w:lang w:eastAsia="fi-FI"/>
        </w:rPr>
        <w:t xml:space="preserve"> 1</w:t>
      </w:r>
      <w:r w:rsidR="007226B5">
        <w:rPr>
          <w:rFonts w:eastAsia="Times New Roman" w:cs="Times New Roman"/>
          <w:lang w:eastAsia="fi-FI"/>
        </w:rPr>
        <w:t>.</w:t>
      </w:r>
      <w:r w:rsidR="00215313">
        <w:rPr>
          <w:rFonts w:eastAsia="Times New Roman" w:cs="Times New Roman"/>
          <w:lang w:eastAsia="fi-FI"/>
        </w:rPr>
        <w:t xml:space="preserve"> Sidosryhmäkartta</w:t>
      </w:r>
    </w:p>
    <w:p w14:paraId="590DD332" w14:textId="77777777" w:rsidR="00B24935" w:rsidRDefault="00B24935" w:rsidP="00525A9C">
      <w:pPr>
        <w:pStyle w:val="Otsikko2"/>
        <w:numPr>
          <w:ilvl w:val="0"/>
          <w:numId w:val="0"/>
        </w:numPr>
        <w:ind w:left="364" w:hanging="364"/>
        <w:rPr>
          <w:rFonts w:eastAsia="Times New Roman"/>
          <w:lang w:eastAsia="fi-FI"/>
        </w:rPr>
      </w:pPr>
    </w:p>
    <w:p w14:paraId="10CFA56C" w14:textId="77777777" w:rsidR="00525A9C" w:rsidRPr="00525A9C" w:rsidRDefault="00525A9C" w:rsidP="00525A9C">
      <w:pPr>
        <w:rPr>
          <w:lang w:eastAsia="fi-FI"/>
        </w:rPr>
      </w:pPr>
    </w:p>
    <w:p w14:paraId="7C1404AB" w14:textId="43758EC4" w:rsidR="00215313" w:rsidRDefault="00525A9C" w:rsidP="004151D7">
      <w:pPr>
        <w:pStyle w:val="Otsikko2"/>
        <w:rPr>
          <w:rFonts w:eastAsia="Times New Roman"/>
          <w:lang w:eastAsia="fi-FI"/>
        </w:rPr>
      </w:pPr>
      <w:bookmarkStart w:id="16" w:name="_Toc152836038"/>
      <w:r>
        <w:rPr>
          <w:rFonts w:eastAsia="Times New Roman"/>
          <w:lang w:eastAsia="fi-FI"/>
        </w:rPr>
        <w:t>Sido</w:t>
      </w:r>
      <w:r w:rsidR="00130F8D">
        <w:rPr>
          <w:rFonts w:eastAsia="Times New Roman"/>
          <w:lang w:eastAsia="fi-FI"/>
        </w:rPr>
        <w:t>s</w:t>
      </w:r>
      <w:r>
        <w:rPr>
          <w:rFonts w:eastAsia="Times New Roman"/>
          <w:lang w:eastAsia="fi-FI"/>
        </w:rPr>
        <w:t>ryhmät ja profiilit</w:t>
      </w:r>
      <w:bookmarkEnd w:id="16"/>
    </w:p>
    <w:p w14:paraId="6EFB61B1" w14:textId="77777777" w:rsidR="00B24935" w:rsidRPr="00B24935" w:rsidRDefault="00B24935" w:rsidP="00B24935">
      <w:pPr>
        <w:rPr>
          <w:lang w:eastAsia="fi-FI"/>
        </w:rPr>
      </w:pPr>
    </w:p>
    <w:p w14:paraId="611116F8" w14:textId="451162C0" w:rsidR="00215313" w:rsidRPr="002C6519" w:rsidRDefault="00EB5D27" w:rsidP="00600C3D">
      <w:pPr>
        <w:pStyle w:val="Otsikko3"/>
        <w:rPr>
          <w:rFonts w:ascii="Segoe UI" w:hAnsi="Segoe UI" w:cs="Segoe UI"/>
          <w:sz w:val="18"/>
          <w:szCs w:val="18"/>
        </w:rPr>
      </w:pPr>
      <w:bookmarkStart w:id="17" w:name="_Toc152836039"/>
      <w:r w:rsidRPr="002C6519">
        <w:t>Sidosryhmät</w:t>
      </w:r>
      <w:bookmarkEnd w:id="17"/>
      <w:r w:rsidR="00215313" w:rsidRPr="002C6519">
        <w:t> </w:t>
      </w:r>
    </w:p>
    <w:p w14:paraId="67AB0F58" w14:textId="4CE4C354" w:rsidR="00215313" w:rsidRPr="000C2DC7" w:rsidRDefault="004063B0" w:rsidP="005C3F75">
      <w:pPr>
        <w:pStyle w:val="Luettelokappale"/>
        <w:numPr>
          <w:ilvl w:val="0"/>
          <w:numId w:val="15"/>
        </w:numPr>
        <w:rPr>
          <w:rFonts w:cs="Times New Roman"/>
        </w:rPr>
      </w:pPr>
      <w:r w:rsidRPr="000C2DC7">
        <w:rPr>
          <w:rFonts w:cs="Times New Roman"/>
        </w:rPr>
        <w:t>Tuomaroitsijat</w:t>
      </w:r>
      <w:r w:rsidR="00215313" w:rsidRPr="000C2DC7">
        <w:rPr>
          <w:rFonts w:cs="Times New Roman"/>
        </w:rPr>
        <w:t> </w:t>
      </w:r>
    </w:p>
    <w:p w14:paraId="28788859" w14:textId="77777777" w:rsidR="00215313" w:rsidRPr="000C2DC7" w:rsidRDefault="00215313" w:rsidP="005C3F75">
      <w:pPr>
        <w:pStyle w:val="Luettelokappale"/>
        <w:numPr>
          <w:ilvl w:val="0"/>
          <w:numId w:val="15"/>
        </w:numPr>
        <w:rPr>
          <w:rFonts w:cs="Times New Roman"/>
        </w:rPr>
      </w:pPr>
      <w:r w:rsidRPr="000C2DC7">
        <w:rPr>
          <w:rFonts w:cs="Times New Roman"/>
        </w:rPr>
        <w:t>Kilpailija </w:t>
      </w:r>
    </w:p>
    <w:p w14:paraId="33138EF5" w14:textId="77777777" w:rsidR="00215313" w:rsidRPr="000C2DC7" w:rsidRDefault="00215313" w:rsidP="005C3F75">
      <w:pPr>
        <w:pStyle w:val="Luettelokappale"/>
        <w:numPr>
          <w:ilvl w:val="0"/>
          <w:numId w:val="15"/>
        </w:numPr>
        <w:rPr>
          <w:rFonts w:cs="Times New Roman"/>
        </w:rPr>
      </w:pPr>
      <w:r w:rsidRPr="000C2DC7">
        <w:rPr>
          <w:rFonts w:cs="Times New Roman"/>
        </w:rPr>
        <w:t>Seura </w:t>
      </w:r>
    </w:p>
    <w:p w14:paraId="10601191" w14:textId="77777777" w:rsidR="00215313" w:rsidRPr="000C2DC7" w:rsidRDefault="00215313" w:rsidP="005C3F75">
      <w:pPr>
        <w:pStyle w:val="Luettelokappale"/>
        <w:numPr>
          <w:ilvl w:val="0"/>
          <w:numId w:val="15"/>
        </w:numPr>
        <w:rPr>
          <w:rFonts w:cs="Times New Roman"/>
        </w:rPr>
      </w:pPr>
      <w:r w:rsidRPr="000C2DC7">
        <w:rPr>
          <w:rFonts w:cs="Times New Roman"/>
        </w:rPr>
        <w:t>Valmentaja </w:t>
      </w:r>
    </w:p>
    <w:p w14:paraId="7B1BF80F" w14:textId="2A46E3D3" w:rsidR="00215313" w:rsidRPr="000C2DC7" w:rsidRDefault="00215313" w:rsidP="005C3F75">
      <w:pPr>
        <w:pStyle w:val="Luettelokappale"/>
        <w:numPr>
          <w:ilvl w:val="0"/>
          <w:numId w:val="15"/>
        </w:numPr>
        <w:rPr>
          <w:rFonts w:cs="Times New Roman"/>
        </w:rPr>
      </w:pPr>
      <w:r w:rsidRPr="000C2DC7">
        <w:rPr>
          <w:rFonts w:cs="Times New Roman"/>
        </w:rPr>
        <w:t>Lajin seuraaja </w:t>
      </w:r>
    </w:p>
    <w:p w14:paraId="767F42FE" w14:textId="77777777" w:rsidR="007C3649" w:rsidRPr="008556A7" w:rsidRDefault="007C3649" w:rsidP="007C3649">
      <w:pPr>
        <w:pStyle w:val="Luettelokappale"/>
        <w:rPr>
          <w:rFonts w:ascii="Calibri" w:hAnsi="Calibri" w:cs="Calibri"/>
        </w:rPr>
      </w:pPr>
    </w:p>
    <w:p w14:paraId="02F14641" w14:textId="77777777" w:rsidR="00724705" w:rsidRDefault="004063B0" w:rsidP="00724705">
      <w:pPr>
        <w:pStyle w:val="ONTalaotsikkotaso1"/>
      </w:pPr>
      <w:r w:rsidRPr="002C6519">
        <w:t>Asiakas:</w:t>
      </w:r>
    </w:p>
    <w:p w14:paraId="5B06003F" w14:textId="5A40CC7A" w:rsidR="00215313" w:rsidRPr="00724705" w:rsidRDefault="00215313" w:rsidP="0009244E">
      <w:pPr>
        <w:rPr>
          <w:rStyle w:val="Hienovarainenkorostus"/>
          <w:i w:val="0"/>
        </w:rPr>
      </w:pPr>
      <w:r w:rsidRPr="00724705">
        <w:rPr>
          <w:rStyle w:val="Hienovarainenkorostus"/>
          <w:i w:val="0"/>
        </w:rPr>
        <w:t>Voimisteluliitto </w:t>
      </w:r>
    </w:p>
    <w:p w14:paraId="1044518C" w14:textId="7E71ED51" w:rsidR="00215313" w:rsidRDefault="00215313" w:rsidP="004151D7">
      <w:pPr>
        <w:pStyle w:val="Otsikko3"/>
      </w:pPr>
      <w:bookmarkStart w:id="18" w:name="_Toc152836040"/>
      <w:r w:rsidRPr="002C6519">
        <w:lastRenderedPageBreak/>
        <w:t>Profiilit</w:t>
      </w:r>
      <w:bookmarkEnd w:id="18"/>
      <w:r w:rsidRPr="002C6519">
        <w:t> </w:t>
      </w:r>
    </w:p>
    <w:p w14:paraId="48A2082A" w14:textId="77777777" w:rsidR="002A76CA" w:rsidRPr="002A76CA" w:rsidRDefault="002A76CA" w:rsidP="002A76CA"/>
    <w:p w14:paraId="1C6C2EF7" w14:textId="7F80FD82" w:rsidR="00215313" w:rsidRPr="002C6519" w:rsidRDefault="00CE2E9E" w:rsidP="00354AB7">
      <w:pPr>
        <w:pStyle w:val="ONTalaotsikkotaso1"/>
      </w:pPr>
      <w:r w:rsidRPr="002C6519">
        <w:t>T</w:t>
      </w:r>
      <w:r w:rsidR="00215313" w:rsidRPr="002C6519">
        <w:t>uomari </w:t>
      </w:r>
    </w:p>
    <w:p w14:paraId="7D5283AE" w14:textId="2FC08898" w:rsidR="00215313" w:rsidRPr="002C6519" w:rsidRDefault="00215313" w:rsidP="0009244E">
      <w:pPr>
        <w:rPr>
          <w:rFonts w:ascii="Calibri" w:hAnsi="Calibri" w:cs="Calibri"/>
        </w:rPr>
      </w:pPr>
      <w:r w:rsidRPr="002C6519">
        <w:rPr>
          <w:rFonts w:ascii="Calibri" w:hAnsi="Calibri" w:cs="Calibri"/>
        </w:rPr>
        <w:t>Käyttää järjestelmää pisteiden lisäämisessä kisan kisailijoiden tuloksiin ja katsellakseen kisailijoiden järjestystä. Tarvitsee tunnukset</w:t>
      </w:r>
      <w:r w:rsidR="001E23C7">
        <w:rPr>
          <w:rFonts w:ascii="Calibri" w:hAnsi="Calibri" w:cs="Calibri"/>
        </w:rPr>
        <w:t>,</w:t>
      </w:r>
      <w:r w:rsidRPr="002C6519">
        <w:rPr>
          <w:rFonts w:ascii="Calibri" w:hAnsi="Calibri" w:cs="Calibri"/>
        </w:rPr>
        <w:t xml:space="preserve"> joilla voidaan lisätä kisatuloksia. </w:t>
      </w:r>
    </w:p>
    <w:p w14:paraId="336C9069" w14:textId="77777777" w:rsidR="0009244E" w:rsidRPr="002C6519" w:rsidRDefault="0009244E" w:rsidP="0009244E">
      <w:pPr>
        <w:rPr>
          <w:rFonts w:ascii="Calibri" w:hAnsi="Calibri" w:cs="Calibri"/>
        </w:rPr>
      </w:pPr>
    </w:p>
    <w:p w14:paraId="6192B520" w14:textId="77777777" w:rsidR="00215313" w:rsidRPr="002C6519" w:rsidRDefault="00215313" w:rsidP="0009244E">
      <w:pPr>
        <w:pStyle w:val="ONTalaotsikkotaso1"/>
      </w:pPr>
      <w:r w:rsidRPr="002C6519">
        <w:t>Pisteiden seuraaja </w:t>
      </w:r>
    </w:p>
    <w:p w14:paraId="543B83D6" w14:textId="50F3B055" w:rsidR="00215313" w:rsidRPr="002C6519" w:rsidRDefault="00215313" w:rsidP="0009244E">
      <w:pPr>
        <w:rPr>
          <w:rFonts w:ascii="Calibri" w:hAnsi="Calibri" w:cs="Calibri"/>
        </w:rPr>
      </w:pPr>
      <w:r w:rsidRPr="002C6519">
        <w:rPr>
          <w:rFonts w:ascii="Calibri" w:hAnsi="Calibri" w:cs="Calibri"/>
        </w:rPr>
        <w:t>Käyttää järjestelmää tarkastellakseen kisojen tuloksia ja kisailijoiden tuloksia. Ei tarvitse tunnuksia tarkastellakseen tuloksia. </w:t>
      </w:r>
    </w:p>
    <w:p w14:paraId="29904299" w14:textId="77777777" w:rsidR="0009244E" w:rsidRPr="002C6519" w:rsidRDefault="0009244E" w:rsidP="0009244E">
      <w:pPr>
        <w:rPr>
          <w:rFonts w:ascii="Calibri" w:hAnsi="Calibri" w:cs="Calibri"/>
        </w:rPr>
      </w:pPr>
    </w:p>
    <w:p w14:paraId="0A3D8236" w14:textId="77777777" w:rsidR="00215313" w:rsidRPr="002C6519" w:rsidRDefault="00215313" w:rsidP="0009244E">
      <w:pPr>
        <w:pStyle w:val="ONTalaotsikkotaso1"/>
      </w:pPr>
      <w:r w:rsidRPr="002C6519">
        <w:t>Kisajärjestäjä </w:t>
      </w:r>
    </w:p>
    <w:p w14:paraId="74B90072" w14:textId="77777777" w:rsidR="00215313" w:rsidRPr="002C6519" w:rsidRDefault="00215313" w:rsidP="0009244E">
      <w:pPr>
        <w:rPr>
          <w:rFonts w:ascii="Calibri" w:hAnsi="Calibri" w:cs="Calibri"/>
        </w:rPr>
      </w:pPr>
      <w:r w:rsidRPr="002C6519">
        <w:rPr>
          <w:rFonts w:ascii="Calibri" w:hAnsi="Calibri" w:cs="Calibri"/>
        </w:rPr>
        <w:t>Luo ja hallitsee kisajärjestäjälle kuuluvia kisoja. </w:t>
      </w:r>
    </w:p>
    <w:p w14:paraId="0F5C03C4" w14:textId="77777777" w:rsidR="0009244E" w:rsidRPr="002C6519" w:rsidRDefault="0009244E" w:rsidP="0009244E">
      <w:pPr>
        <w:rPr>
          <w:rFonts w:ascii="Calibri" w:hAnsi="Calibri" w:cs="Calibri"/>
        </w:rPr>
      </w:pPr>
    </w:p>
    <w:p w14:paraId="78530368" w14:textId="77777777" w:rsidR="00215313" w:rsidRPr="002C6519" w:rsidRDefault="00215313" w:rsidP="0009244E">
      <w:pPr>
        <w:pStyle w:val="ONTalaotsikkotaso1"/>
      </w:pPr>
      <w:r w:rsidRPr="002C6519">
        <w:t>Valmentaja </w:t>
      </w:r>
    </w:p>
    <w:p w14:paraId="23B69F80" w14:textId="77777777" w:rsidR="00215313" w:rsidRPr="002C6519" w:rsidRDefault="00215313" w:rsidP="0009244E">
      <w:r w:rsidRPr="002C6519">
        <w:t>Luo ja ilmoittaa kisaajan järjestelmässä oleviin kisoihin. Tarvitsee henkilökohtaiset tunnukset. </w:t>
      </w:r>
    </w:p>
    <w:p w14:paraId="5A380E68" w14:textId="77777777" w:rsidR="00A26B99" w:rsidRPr="002C6519" w:rsidRDefault="00A26B99" w:rsidP="0009244E">
      <w:pPr>
        <w:rPr>
          <w:rFonts w:ascii="Calibri" w:hAnsi="Calibri" w:cs="Calibri"/>
        </w:rPr>
      </w:pPr>
    </w:p>
    <w:p w14:paraId="5CDDB08E" w14:textId="77777777" w:rsidR="00B7428F" w:rsidRPr="002C6519" w:rsidRDefault="00B7428F" w:rsidP="0009244E">
      <w:pPr>
        <w:rPr>
          <w:rFonts w:ascii="Calibri" w:hAnsi="Calibri" w:cs="Calibri"/>
        </w:rPr>
      </w:pPr>
    </w:p>
    <w:p w14:paraId="718B64F9" w14:textId="77777777" w:rsidR="00215313" w:rsidRDefault="00215313" w:rsidP="00A26B99">
      <w:pPr>
        <w:pStyle w:val="Otsikko2"/>
        <w:rPr>
          <w:rFonts w:eastAsia="Times New Roman"/>
          <w:lang w:eastAsia="fi-FI"/>
        </w:rPr>
      </w:pPr>
      <w:bookmarkStart w:id="19" w:name="_Toc152836041"/>
      <w:r w:rsidRPr="002C6519">
        <w:rPr>
          <w:rFonts w:eastAsia="Times New Roman"/>
          <w:lang w:eastAsia="fi-FI"/>
        </w:rPr>
        <w:t>KÄYTTÄJÄTARINAT</w:t>
      </w:r>
      <w:bookmarkEnd w:id="19"/>
      <w:r w:rsidRPr="002C6519">
        <w:rPr>
          <w:rFonts w:eastAsia="Times New Roman"/>
          <w:lang w:eastAsia="fi-FI"/>
        </w:rPr>
        <w:t> </w:t>
      </w:r>
    </w:p>
    <w:p w14:paraId="23760D6E" w14:textId="77777777" w:rsidR="00B24935" w:rsidRPr="00B24935" w:rsidRDefault="00B24935" w:rsidP="00B24935">
      <w:pPr>
        <w:rPr>
          <w:lang w:eastAsia="fi-FI"/>
        </w:rPr>
      </w:pPr>
    </w:p>
    <w:p w14:paraId="0B3F299E" w14:textId="655AEE8F" w:rsidR="002C1570" w:rsidRDefault="00215313" w:rsidP="00A26B99">
      <w:pPr>
        <w:pStyle w:val="Otsikko3"/>
        <w:rPr>
          <w:rFonts w:eastAsia="Times New Roman"/>
          <w:lang w:eastAsia="fi-FI"/>
        </w:rPr>
      </w:pPr>
      <w:bookmarkStart w:id="20" w:name="_Toc152836042"/>
      <w:r w:rsidRPr="002C6519">
        <w:rPr>
          <w:rFonts w:eastAsia="Times New Roman"/>
          <w:lang w:eastAsia="fi-FI"/>
        </w:rPr>
        <w:t>User Story 1</w:t>
      </w:r>
      <w:bookmarkEnd w:id="20"/>
      <w:r w:rsidRPr="002C6519">
        <w:rPr>
          <w:rFonts w:eastAsia="Times New Roman"/>
          <w:lang w:eastAsia="fi-FI"/>
        </w:rPr>
        <w:t xml:space="preserve"> </w:t>
      </w:r>
    </w:p>
    <w:p w14:paraId="7E060AD2" w14:textId="77777777" w:rsidR="00B24935" w:rsidRPr="00B24935" w:rsidRDefault="00B24935" w:rsidP="00B24935">
      <w:pPr>
        <w:rPr>
          <w:lang w:eastAsia="fi-FI"/>
        </w:rPr>
      </w:pPr>
    </w:p>
    <w:p w14:paraId="0BAD93BB" w14:textId="4DDBFB29" w:rsidR="00215313" w:rsidRPr="002C6519" w:rsidRDefault="00215313" w:rsidP="002C1570">
      <w:pPr>
        <w:pStyle w:val="ONTalaotsikkotaso1"/>
        <w:rPr>
          <w:lang w:eastAsia="fi-FI"/>
        </w:rPr>
      </w:pPr>
      <w:r w:rsidRPr="002C6519">
        <w:rPr>
          <w:lang w:eastAsia="fi-FI"/>
        </w:rPr>
        <w:t>Lajin seuraaja haluaa tarkistaa tietyn kisan pistetulokset. </w:t>
      </w:r>
    </w:p>
    <w:p w14:paraId="1D09165F" w14:textId="77777777" w:rsidR="00215313" w:rsidRPr="002C6519" w:rsidRDefault="00215313" w:rsidP="002C1570">
      <w:pPr>
        <w:rPr>
          <w:rFonts w:ascii="Segoe UI" w:hAnsi="Segoe UI" w:cs="Segoe UI"/>
          <w:sz w:val="18"/>
          <w:szCs w:val="18"/>
          <w:lang w:eastAsia="fi-FI"/>
        </w:rPr>
      </w:pPr>
      <w:r w:rsidRPr="002C6519">
        <w:rPr>
          <w:lang w:eastAsia="fi-FI"/>
        </w:rPr>
        <w:t>Lajin seuraajana haluan tarkistaa tietyn kisan tulokset. </w:t>
      </w:r>
    </w:p>
    <w:p w14:paraId="00ABFF26" w14:textId="77777777" w:rsidR="00215313" w:rsidRPr="002C6519" w:rsidRDefault="00215313" w:rsidP="00D9428B">
      <w:pPr>
        <w:rPr>
          <w:rFonts w:ascii="Segoe UI" w:hAnsi="Segoe UI" w:cs="Segoe UI"/>
          <w:sz w:val="18"/>
          <w:szCs w:val="18"/>
          <w:lang w:eastAsia="fi-FI"/>
        </w:rPr>
      </w:pPr>
      <w:r w:rsidRPr="002C6519">
        <w:rPr>
          <w:lang w:eastAsia="fi-FI"/>
        </w:rPr>
        <w:t> </w:t>
      </w:r>
    </w:p>
    <w:p w14:paraId="616816F7" w14:textId="77777777" w:rsidR="00215313" w:rsidRPr="002C6519" w:rsidRDefault="00215313" w:rsidP="00B7428F">
      <w:pPr>
        <w:pStyle w:val="Luettelokappale"/>
        <w:numPr>
          <w:ilvl w:val="0"/>
          <w:numId w:val="28"/>
        </w:numPr>
        <w:rPr>
          <w:lang w:eastAsia="fi-FI"/>
        </w:rPr>
      </w:pPr>
      <w:r w:rsidRPr="002C6519">
        <w:rPr>
          <w:lang w:eastAsia="fi-FI"/>
        </w:rPr>
        <w:t>Lajin seuraajan ei tarvitse kirjautua. </w:t>
      </w:r>
    </w:p>
    <w:p w14:paraId="7145EA7B"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Järjestelmässä täytyy pystyä selata eri kilpailuja. </w:t>
      </w:r>
    </w:p>
    <w:p w14:paraId="22415371"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tarkemmat tiedot täytyy saada avattua. </w:t>
      </w:r>
    </w:p>
    <w:p w14:paraId="3F2AD91D" w14:textId="77777777" w:rsidR="00215313" w:rsidRPr="00B7428F" w:rsidRDefault="00215313" w:rsidP="00B7428F">
      <w:pPr>
        <w:pStyle w:val="Luettelokappale"/>
        <w:numPr>
          <w:ilvl w:val="0"/>
          <w:numId w:val="28"/>
        </w:numPr>
        <w:rPr>
          <w:rFonts w:cs="Times New Roman"/>
          <w:lang w:eastAsia="fi-FI"/>
        </w:rPr>
      </w:pPr>
      <w:r w:rsidRPr="00B7428F">
        <w:rPr>
          <w:rFonts w:cs="Times New Roman"/>
          <w:lang w:eastAsia="fi-FI"/>
        </w:rPr>
        <w:t>Kisan tulokset täytyy olla loogisesti ja helposti luettavissa. </w:t>
      </w:r>
    </w:p>
    <w:p w14:paraId="729179D7" w14:textId="77777777" w:rsidR="00B24935" w:rsidRDefault="00B24935" w:rsidP="00D9428B">
      <w:pPr>
        <w:rPr>
          <w:lang w:eastAsia="fi-FI"/>
        </w:rPr>
      </w:pPr>
    </w:p>
    <w:p w14:paraId="5A9C027F" w14:textId="7E1C83C2" w:rsidR="00B7428F" w:rsidRDefault="00B7428F">
      <w:pPr>
        <w:spacing w:after="160" w:line="259" w:lineRule="auto"/>
        <w:rPr>
          <w:lang w:eastAsia="fi-FI"/>
        </w:rPr>
      </w:pPr>
      <w:r>
        <w:rPr>
          <w:lang w:eastAsia="fi-FI"/>
        </w:rPr>
        <w:br w:type="page"/>
      </w:r>
    </w:p>
    <w:p w14:paraId="26F79CB8" w14:textId="77777777" w:rsidR="00B7428F" w:rsidRPr="002C6519" w:rsidRDefault="00B7428F" w:rsidP="00D9428B">
      <w:pPr>
        <w:rPr>
          <w:lang w:eastAsia="fi-FI"/>
        </w:rPr>
      </w:pPr>
    </w:p>
    <w:p w14:paraId="3900B4D6" w14:textId="3D2C3E33" w:rsidR="002C1570" w:rsidRDefault="00215313" w:rsidP="00A26B99">
      <w:pPr>
        <w:pStyle w:val="Otsikko3"/>
        <w:rPr>
          <w:rFonts w:eastAsia="Times New Roman"/>
          <w:lang w:eastAsia="fi-FI"/>
        </w:rPr>
      </w:pPr>
      <w:bookmarkStart w:id="21" w:name="_Toc152836043"/>
      <w:r w:rsidRPr="002C6519">
        <w:rPr>
          <w:rFonts w:eastAsia="Times New Roman"/>
          <w:lang w:eastAsia="fi-FI"/>
        </w:rPr>
        <w:t>User Story 2</w:t>
      </w:r>
      <w:bookmarkEnd w:id="21"/>
      <w:r w:rsidRPr="002C6519">
        <w:rPr>
          <w:rFonts w:eastAsia="Times New Roman"/>
          <w:lang w:eastAsia="fi-FI"/>
        </w:rPr>
        <w:t xml:space="preserve"> </w:t>
      </w:r>
    </w:p>
    <w:p w14:paraId="3049E348" w14:textId="77777777" w:rsidR="00B24935" w:rsidRPr="00B24935" w:rsidRDefault="00B24935" w:rsidP="00B24935">
      <w:pPr>
        <w:rPr>
          <w:lang w:eastAsia="fi-FI"/>
        </w:rPr>
      </w:pPr>
    </w:p>
    <w:p w14:paraId="1D247C21" w14:textId="368C21FD" w:rsidR="00215313" w:rsidRPr="002C6519" w:rsidRDefault="00215313" w:rsidP="002C1570">
      <w:pPr>
        <w:pStyle w:val="ONTalaotsikkotaso1"/>
        <w:rPr>
          <w:lang w:eastAsia="fi-FI"/>
        </w:rPr>
      </w:pPr>
      <w:r w:rsidRPr="002C6519">
        <w:rPr>
          <w:lang w:eastAsia="fi-FI"/>
        </w:rPr>
        <w:t>Kisapöytäkirjaan merkataan kisan jokaisen kisaajan pisteet. </w:t>
      </w:r>
    </w:p>
    <w:p w14:paraId="52B066E1" w14:textId="77777777" w:rsidR="007C3649" w:rsidRDefault="00215313" w:rsidP="00F665E3">
      <w:r w:rsidRPr="002C6519">
        <w:t>Valmentajana haluan syöttää kisaajan suorituksen pisteet.</w:t>
      </w:r>
    </w:p>
    <w:p w14:paraId="57D00786" w14:textId="56995074" w:rsidR="00215313" w:rsidRPr="002C6519" w:rsidRDefault="00215313" w:rsidP="00E23BA9">
      <w:pPr>
        <w:pStyle w:val="Luettelokappale"/>
        <w:numPr>
          <w:ilvl w:val="0"/>
          <w:numId w:val="29"/>
        </w:numPr>
      </w:pPr>
      <w:r w:rsidRPr="002C6519">
        <w:t>Pisteiden syöttäjän täytyy kirjautua oikeilla tunnuksilla saadakseen pisteiden syöttöoikeudet. </w:t>
      </w:r>
    </w:p>
    <w:p w14:paraId="62BD868E" w14:textId="77777777" w:rsidR="00215313" w:rsidRPr="002C6519" w:rsidRDefault="00215313" w:rsidP="00E23BA9">
      <w:pPr>
        <w:pStyle w:val="Luettelokappale"/>
        <w:numPr>
          <w:ilvl w:val="0"/>
          <w:numId w:val="29"/>
        </w:numPr>
      </w:pPr>
      <w:r w:rsidRPr="002C6519">
        <w:t>Oikea kisa ja kisaaja täytyy olla valittavissa järjestelmässä. </w:t>
      </w:r>
    </w:p>
    <w:p w14:paraId="1BDFDE7D" w14:textId="77777777" w:rsidR="00215313" w:rsidRPr="002C6519" w:rsidRDefault="00215313" w:rsidP="00E23BA9">
      <w:pPr>
        <w:pStyle w:val="Luettelokappale"/>
        <w:numPr>
          <w:ilvl w:val="0"/>
          <w:numId w:val="29"/>
        </w:numPr>
      </w:pPr>
      <w:r w:rsidRPr="002C6519">
        <w:t>Pisteitä täytyy pystyä muokkaamaan pisteiden syötön jälkeen. </w:t>
      </w:r>
    </w:p>
    <w:p w14:paraId="4868D87B" w14:textId="77777777" w:rsidR="00B24935" w:rsidRDefault="00B24935" w:rsidP="00501E37"/>
    <w:p w14:paraId="03759EBA" w14:textId="77777777" w:rsidR="00A513AD" w:rsidRDefault="00A513AD" w:rsidP="007C3649"/>
    <w:p w14:paraId="58B8842C" w14:textId="000D762E" w:rsidR="002C1570" w:rsidRDefault="00215313" w:rsidP="00A26B99">
      <w:pPr>
        <w:pStyle w:val="Otsikko3"/>
        <w:rPr>
          <w:rFonts w:eastAsia="Times New Roman"/>
          <w:lang w:eastAsia="fi-FI"/>
        </w:rPr>
      </w:pPr>
      <w:bookmarkStart w:id="22" w:name="_Toc152836044"/>
      <w:r w:rsidRPr="002C6519">
        <w:rPr>
          <w:rFonts w:eastAsia="Times New Roman"/>
          <w:lang w:eastAsia="fi-FI"/>
        </w:rPr>
        <w:t>User Story 3.</w:t>
      </w:r>
      <w:bookmarkEnd w:id="22"/>
      <w:r w:rsidRPr="002C6519">
        <w:rPr>
          <w:rFonts w:eastAsia="Times New Roman"/>
          <w:lang w:eastAsia="fi-FI"/>
        </w:rPr>
        <w:t xml:space="preserve"> </w:t>
      </w:r>
    </w:p>
    <w:p w14:paraId="44EC6478" w14:textId="77777777" w:rsidR="00B24935" w:rsidRPr="00B24935" w:rsidRDefault="00B24935" w:rsidP="00B24935">
      <w:pPr>
        <w:rPr>
          <w:lang w:eastAsia="fi-FI"/>
        </w:rPr>
      </w:pPr>
    </w:p>
    <w:p w14:paraId="6D4E067A" w14:textId="58F561DF" w:rsidR="00215313" w:rsidRPr="002C6519" w:rsidRDefault="00215313" w:rsidP="002C1570">
      <w:pPr>
        <w:pStyle w:val="ONTalaotsikkotaso1"/>
        <w:rPr>
          <w:sz w:val="28"/>
          <w:szCs w:val="28"/>
          <w:lang w:eastAsia="fi-FI"/>
        </w:rPr>
      </w:pPr>
      <w:r w:rsidRPr="002C6519">
        <w:rPr>
          <w:lang w:eastAsia="fi-FI"/>
        </w:rPr>
        <w:t>Kilpailijan lisäys hallintajärjestelmään. </w:t>
      </w:r>
    </w:p>
    <w:p w14:paraId="655B69A2" w14:textId="77777777" w:rsidR="00215313" w:rsidRPr="002C6519" w:rsidRDefault="00215313" w:rsidP="00E23BA9">
      <w:pPr>
        <w:rPr>
          <w:rFonts w:ascii="Segoe UI" w:hAnsi="Segoe UI" w:cs="Segoe UI"/>
          <w:sz w:val="18"/>
          <w:szCs w:val="18"/>
          <w:lang w:eastAsia="fi-FI"/>
        </w:rPr>
      </w:pPr>
      <w:r w:rsidRPr="002C6519">
        <w:rPr>
          <w:lang w:eastAsia="fi-FI"/>
        </w:rPr>
        <w:t>Valmentajana haluan lisätä seurani voimistelijan kilpailijaksi tulevaan kisaan. </w:t>
      </w:r>
    </w:p>
    <w:p w14:paraId="65D344C2" w14:textId="77777777" w:rsidR="00215313" w:rsidRPr="00D67AD6" w:rsidRDefault="00215313" w:rsidP="00E23BA9">
      <w:pPr>
        <w:pStyle w:val="Luettelokappale"/>
        <w:numPr>
          <w:ilvl w:val="0"/>
          <w:numId w:val="31"/>
        </w:numPr>
        <w:rPr>
          <w:lang w:eastAsia="fi-FI"/>
        </w:rPr>
      </w:pPr>
      <w:r w:rsidRPr="00D67AD6">
        <w:rPr>
          <w:lang w:eastAsia="fi-FI"/>
        </w:rPr>
        <w:t>Valmentajan täytyy kirjautua henkilökohtaisilla tunnuksilla järjestelmään. </w:t>
      </w:r>
    </w:p>
    <w:p w14:paraId="7501C361" w14:textId="77777777" w:rsidR="00215313" w:rsidRPr="00D67AD6" w:rsidRDefault="00215313" w:rsidP="00E23BA9">
      <w:pPr>
        <w:pStyle w:val="Luettelokappale"/>
        <w:numPr>
          <w:ilvl w:val="0"/>
          <w:numId w:val="31"/>
        </w:numPr>
        <w:rPr>
          <w:lang w:eastAsia="fi-FI"/>
        </w:rPr>
      </w:pPr>
      <w:r w:rsidRPr="00D67AD6">
        <w:rPr>
          <w:lang w:eastAsia="fi-FI"/>
        </w:rPr>
        <w:t>Valmentajan täytyy pystyä luomaan kilpailija ja syöttämään tämän tiedot mitkä on vaatimuksissa määritelty. </w:t>
      </w:r>
    </w:p>
    <w:p w14:paraId="5FB15892" w14:textId="77777777" w:rsidR="00215313" w:rsidRPr="00D67AD6" w:rsidRDefault="00215313" w:rsidP="00E23BA9">
      <w:pPr>
        <w:pStyle w:val="Luettelokappale"/>
        <w:numPr>
          <w:ilvl w:val="0"/>
          <w:numId w:val="31"/>
        </w:numPr>
        <w:rPr>
          <w:lang w:eastAsia="fi-FI"/>
        </w:rPr>
      </w:pPr>
      <w:r w:rsidRPr="00D67AD6">
        <w:rPr>
          <w:lang w:eastAsia="fi-FI"/>
        </w:rPr>
        <w:t>Kilpailijan pystyy vain ilmoittamaan kilpailijan ikäluokan mukaiseen sarjaan. </w:t>
      </w:r>
    </w:p>
    <w:p w14:paraId="319FCE74" w14:textId="06227B2E" w:rsidR="00215313" w:rsidRDefault="00215313" w:rsidP="00E23BA9">
      <w:pPr>
        <w:pStyle w:val="Luettelokappale"/>
        <w:numPr>
          <w:ilvl w:val="0"/>
          <w:numId w:val="31"/>
        </w:numPr>
        <w:rPr>
          <w:lang w:eastAsia="fi-FI"/>
        </w:rPr>
      </w:pPr>
      <w:r w:rsidRPr="00D67AD6">
        <w:rPr>
          <w:lang w:eastAsia="fi-FI"/>
        </w:rPr>
        <w:t>Kilpailijan poistoa täytyy pystyä pyytämään ilmoitetusta kisasta.</w:t>
      </w:r>
    </w:p>
    <w:p w14:paraId="64089517" w14:textId="77777777" w:rsidR="00595880" w:rsidRDefault="00595880" w:rsidP="00595880">
      <w:pPr>
        <w:rPr>
          <w:lang w:eastAsia="fi-FI"/>
        </w:rPr>
      </w:pPr>
    </w:p>
    <w:p w14:paraId="27919D04" w14:textId="77777777" w:rsidR="00595880" w:rsidRPr="00D67AD6" w:rsidRDefault="00595880" w:rsidP="00595880">
      <w:pPr>
        <w:rPr>
          <w:lang w:eastAsia="fi-FI"/>
        </w:rPr>
      </w:pPr>
    </w:p>
    <w:p w14:paraId="5083772E" w14:textId="6E26BDFD" w:rsidR="00215313" w:rsidRDefault="00215313" w:rsidP="00A26B99">
      <w:pPr>
        <w:pStyle w:val="Otsikko2"/>
      </w:pPr>
      <w:r w:rsidRPr="002C6519">
        <w:rPr>
          <w:lang w:eastAsia="fi-FI"/>
        </w:rPr>
        <w:t> </w:t>
      </w:r>
      <w:bookmarkStart w:id="23" w:name="_Toc152836045"/>
      <w:r w:rsidR="002C1570" w:rsidRPr="002C6519">
        <w:t>Vaatimusmäärittely</w:t>
      </w:r>
      <w:bookmarkEnd w:id="23"/>
    </w:p>
    <w:p w14:paraId="6D41172B" w14:textId="77777777" w:rsidR="00A513AD" w:rsidRPr="00A513AD" w:rsidRDefault="00A513AD" w:rsidP="00A513AD"/>
    <w:p w14:paraId="67C7CB93" w14:textId="78D5BFFB" w:rsidR="00F72E60" w:rsidRDefault="00F72E60" w:rsidP="00A26B99">
      <w:pPr>
        <w:pStyle w:val="Otsikko3"/>
      </w:pPr>
      <w:bookmarkStart w:id="24" w:name="_Toc152836046"/>
      <w:r w:rsidRPr="002C6519">
        <w:t>Palvelun toiminnalliset vaatimukset</w:t>
      </w:r>
      <w:bookmarkEnd w:id="24"/>
    </w:p>
    <w:p w14:paraId="4FCB726C" w14:textId="77777777" w:rsidR="00A513AD" w:rsidRPr="00A513AD" w:rsidRDefault="00A513AD" w:rsidP="00A513AD"/>
    <w:p w14:paraId="6E7B890E"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Taulukon luokittelu: </w:t>
      </w:r>
    </w:p>
    <w:p w14:paraId="1445DC9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Järjestelmän osa: </w:t>
      </w:r>
    </w:p>
    <w:p w14:paraId="572B7187" w14:textId="13644BF5" w:rsidR="00215313" w:rsidRPr="002C6519" w:rsidRDefault="004063B0" w:rsidP="00097226">
      <w:pPr>
        <w:rPr>
          <w:rFonts w:ascii="Segoe UI" w:hAnsi="Segoe UI" w:cs="Segoe UI"/>
          <w:sz w:val="18"/>
          <w:szCs w:val="18"/>
          <w:lang w:eastAsia="fi-FI"/>
        </w:rPr>
      </w:pPr>
      <w:r w:rsidRPr="002C6519">
        <w:rPr>
          <w:b/>
          <w:bCs/>
          <w:lang w:eastAsia="fi-FI"/>
        </w:rPr>
        <w:t>T:</w:t>
      </w:r>
      <w:r w:rsidR="00215313" w:rsidRPr="002C6519">
        <w:rPr>
          <w:lang w:eastAsia="fi-FI"/>
        </w:rPr>
        <w:t xml:space="preserve"> Tulospalvelun vaatimus. </w:t>
      </w:r>
    </w:p>
    <w:p w14:paraId="38AF337E" w14:textId="0EC9A461" w:rsidR="00215313" w:rsidRPr="002C6519" w:rsidRDefault="004063B0" w:rsidP="00097226">
      <w:pPr>
        <w:rPr>
          <w:rFonts w:ascii="Segoe UI" w:hAnsi="Segoe UI" w:cs="Segoe UI"/>
          <w:sz w:val="18"/>
          <w:szCs w:val="18"/>
          <w:lang w:eastAsia="fi-FI"/>
        </w:rPr>
      </w:pPr>
      <w:r w:rsidRPr="002C6519">
        <w:rPr>
          <w:b/>
          <w:bCs/>
          <w:lang w:eastAsia="fi-FI"/>
        </w:rPr>
        <w:t>K:</w:t>
      </w:r>
      <w:r w:rsidR="00215313" w:rsidRPr="002C6519">
        <w:rPr>
          <w:lang w:eastAsia="fi-FI"/>
        </w:rPr>
        <w:t xml:space="preserve"> Kisanhallintajärjestelmän vaatimus. </w:t>
      </w:r>
    </w:p>
    <w:p w14:paraId="34572E62" w14:textId="77777777" w:rsidR="00215313" w:rsidRPr="002C6519" w:rsidRDefault="00215313" w:rsidP="00215313">
      <w:pPr>
        <w:spacing w:line="240" w:lineRule="auto"/>
        <w:textAlignment w:val="baseline"/>
        <w:rPr>
          <w:rFonts w:ascii="Segoe UI" w:eastAsia="Times New Roman" w:hAnsi="Segoe UI" w:cs="Segoe UI"/>
          <w:sz w:val="18"/>
          <w:szCs w:val="18"/>
          <w:lang w:eastAsia="fi-FI"/>
        </w:rPr>
      </w:pPr>
      <w:r w:rsidRPr="002C6519">
        <w:rPr>
          <w:rFonts w:eastAsia="Times New Roman" w:cs="Times New Roman"/>
          <w:lang w:eastAsia="fi-FI"/>
        </w:rPr>
        <w:t> </w:t>
      </w:r>
    </w:p>
    <w:p w14:paraId="0F9B35A1" w14:textId="77777777" w:rsidR="00215313" w:rsidRPr="002C6519" w:rsidRDefault="00215313" w:rsidP="00097226">
      <w:pPr>
        <w:pStyle w:val="ONTalaotsikkotaso1"/>
        <w:rPr>
          <w:rFonts w:ascii="Segoe UI" w:hAnsi="Segoe UI" w:cs="Segoe UI"/>
          <w:sz w:val="18"/>
          <w:szCs w:val="18"/>
          <w:lang w:eastAsia="fi-FI"/>
        </w:rPr>
      </w:pPr>
      <w:r w:rsidRPr="002C6519">
        <w:rPr>
          <w:lang w:eastAsia="fi-FI"/>
        </w:rPr>
        <w:t>Prioriteetti: </w:t>
      </w:r>
    </w:p>
    <w:p w14:paraId="506514AA" w14:textId="78A08B33" w:rsidR="00215313" w:rsidRDefault="00215313" w:rsidP="00097226">
      <w:pPr>
        <w:rPr>
          <w:lang w:eastAsia="fi-FI"/>
        </w:rPr>
      </w:pPr>
      <w:r w:rsidRPr="002C6519">
        <w:rPr>
          <w:lang w:eastAsia="fi-FI"/>
        </w:rPr>
        <w:t>1 = pakollinen, 2 = suositeltava, 3 = vaihtoehtoinen.</w:t>
      </w:r>
    </w:p>
    <w:p w14:paraId="7516BE62" w14:textId="77777777" w:rsidR="001F4331" w:rsidRDefault="001F4331" w:rsidP="00097226">
      <w:pPr>
        <w:rPr>
          <w:lang w:eastAsia="fi-FI"/>
        </w:rPr>
      </w:pPr>
    </w:p>
    <w:p w14:paraId="7A7B7ADB" w14:textId="77777777" w:rsidR="00FE1A4D" w:rsidRDefault="00FE1A4D" w:rsidP="00097226">
      <w:pPr>
        <w:rPr>
          <w:lang w:eastAsia="fi-FI"/>
        </w:rPr>
      </w:pPr>
    </w:p>
    <w:p w14:paraId="230D53D3" w14:textId="7D70FA0D" w:rsidR="00FE1A4D" w:rsidRDefault="00FE1A4D" w:rsidP="00097226">
      <w:pPr>
        <w:rPr>
          <w:lang w:eastAsia="fi-FI"/>
        </w:rPr>
      </w:pPr>
      <w:r>
        <w:rPr>
          <w:lang w:eastAsia="fi-FI"/>
        </w:rPr>
        <w:lastRenderedPageBreak/>
        <w:t>TAULUKKO 4.</w:t>
      </w:r>
      <w:r w:rsidR="003E4E4E">
        <w:rPr>
          <w:lang w:eastAsia="fi-FI"/>
        </w:rPr>
        <w:t xml:space="preserve"> Ohjelmiston</w:t>
      </w:r>
      <w:r>
        <w:rPr>
          <w:lang w:eastAsia="fi-FI"/>
        </w:rPr>
        <w:t xml:space="preserve"> toiminnalliset</w:t>
      </w:r>
      <w:r w:rsidR="003E4E4E">
        <w:rPr>
          <w:lang w:eastAsia="fi-FI"/>
        </w:rPr>
        <w:t xml:space="preserve"> vaatimukset</w:t>
      </w:r>
    </w:p>
    <w:p w14:paraId="7429E24D" w14:textId="77777777" w:rsidR="005A5A1F" w:rsidRDefault="005A5A1F" w:rsidP="00097226">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72BAC3B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DBB63E" w14:textId="508EABAD" w:rsidR="00215313" w:rsidRPr="002C6519" w:rsidRDefault="00215313" w:rsidP="00FE1A4D">
            <w:pPr>
              <w:rPr>
                <w:lang w:eastAsia="fi-FI"/>
              </w:rPr>
            </w:pPr>
            <w:r w:rsidRPr="002C6519">
              <w:rPr>
                <w:lang w:eastAsia="fi-FI"/>
              </w:rPr>
              <w:t> 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EB5B9D" w14:textId="4FB6F288" w:rsidR="00215313" w:rsidRPr="002C6519" w:rsidRDefault="00215313" w:rsidP="00FE1A4D">
            <w:pPr>
              <w:rPr>
                <w:lang w:eastAsia="fi-FI"/>
              </w:rPr>
            </w:pPr>
            <w:r w:rsidRPr="002C6519">
              <w:rPr>
                <w:lang w:eastAsia="fi-FI"/>
              </w:rPr>
              <w:t xml:space="preserve">Järjestelmän </w:t>
            </w:r>
            <w:r w:rsidR="00E61962" w:rsidRPr="002C6519">
              <w:rPr>
                <w:lang w:eastAsia="fi-FI"/>
              </w:rPr>
              <w:t>osa (</w:t>
            </w:r>
            <w:r w:rsidR="004063B0" w:rsidRPr="002C6519">
              <w:rPr>
                <w:lang w:eastAsia="fi-FI"/>
              </w:rPr>
              <w:t>T, K</w:t>
            </w:r>
            <w:r w:rsidRPr="002C6519">
              <w:rPr>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266FE1" w14:textId="77777777" w:rsidR="00215313" w:rsidRPr="002C6519" w:rsidRDefault="00215313" w:rsidP="00FE1A4D">
            <w:pPr>
              <w:rPr>
                <w:lang w:eastAsia="fi-FI"/>
              </w:rPr>
            </w:pPr>
            <w:r w:rsidRPr="002C6519">
              <w:rPr>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9EB60C" w14:textId="77777777" w:rsidR="00215313" w:rsidRPr="002C6519" w:rsidRDefault="00215313" w:rsidP="00FE1A4D">
            <w:pPr>
              <w:rPr>
                <w:lang w:eastAsia="fi-FI"/>
              </w:rPr>
            </w:pPr>
            <w:r w:rsidRPr="002C6519">
              <w:rPr>
                <w:lang w:eastAsia="fi-FI"/>
              </w:rPr>
              <w:t>Prioriteetti (1,2,3) </w:t>
            </w:r>
          </w:p>
        </w:tc>
      </w:tr>
      <w:tr w:rsidR="00215313" w:rsidRPr="002C6519" w14:paraId="0DED1CBC"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46AFB" w14:textId="77777777" w:rsidR="00215313" w:rsidRPr="002C6519" w:rsidRDefault="00215313" w:rsidP="00FE1A4D">
            <w:pPr>
              <w:rPr>
                <w:lang w:eastAsia="fi-FI"/>
              </w:rPr>
            </w:pPr>
            <w:r w:rsidRPr="002C6519">
              <w:rPr>
                <w:lang w:eastAsia="fi-FI"/>
              </w:rPr>
              <w:t>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B8C493"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A0C20" w14:textId="61D2F810" w:rsidR="00215313" w:rsidRPr="002C6519" w:rsidRDefault="00215313" w:rsidP="00FE1A4D">
            <w:pPr>
              <w:rPr>
                <w:lang w:eastAsia="fi-FI"/>
              </w:rPr>
            </w:pPr>
            <w:r w:rsidRPr="002C6519">
              <w:rPr>
                <w:lang w:eastAsia="fi-FI"/>
              </w:rPr>
              <w:t>Tunnukset saatavissa vain kisatoimitsijoille/valmentajalle vahvalla tunnistautumisella.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0FF314" w14:textId="77777777" w:rsidR="00215313" w:rsidRPr="002C6519" w:rsidRDefault="00215313" w:rsidP="00FE1A4D">
            <w:pPr>
              <w:rPr>
                <w:lang w:eastAsia="fi-FI"/>
              </w:rPr>
            </w:pPr>
            <w:r w:rsidRPr="002C6519">
              <w:rPr>
                <w:lang w:eastAsia="fi-FI"/>
              </w:rPr>
              <w:t>1 </w:t>
            </w:r>
          </w:p>
        </w:tc>
      </w:tr>
      <w:tr w:rsidR="00215313" w:rsidRPr="002C6519" w14:paraId="2FB8D4D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74234C" w14:textId="77777777" w:rsidR="00215313" w:rsidRPr="002C6519" w:rsidRDefault="00215313" w:rsidP="00FE1A4D">
            <w:pPr>
              <w:rPr>
                <w:lang w:eastAsia="fi-FI"/>
              </w:rPr>
            </w:pPr>
            <w:r w:rsidRPr="002C6519">
              <w:rPr>
                <w:lang w:eastAsia="fi-FI"/>
              </w:rPr>
              <w:t>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7B13F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708636" w14:textId="1788CB76" w:rsidR="00215313" w:rsidRPr="002C6519" w:rsidRDefault="00215313" w:rsidP="00FE1A4D">
            <w:pPr>
              <w:rPr>
                <w:lang w:eastAsia="fi-FI"/>
              </w:rPr>
            </w:pPr>
            <w:r w:rsidRPr="002C6519">
              <w:rPr>
                <w:lang w:eastAsia="fi-FI"/>
              </w:rPr>
              <w:t>Valmentajan/kisatoimitsijan Pitää pystyä lisäämään kilpailija ja poistamaan kilpailija.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99F15" w14:textId="77777777" w:rsidR="00215313" w:rsidRPr="002C6519" w:rsidRDefault="00215313" w:rsidP="00FE1A4D">
            <w:pPr>
              <w:rPr>
                <w:lang w:eastAsia="fi-FI"/>
              </w:rPr>
            </w:pPr>
            <w:r w:rsidRPr="002C6519">
              <w:rPr>
                <w:lang w:eastAsia="fi-FI"/>
              </w:rPr>
              <w:t>1 </w:t>
            </w:r>
          </w:p>
        </w:tc>
      </w:tr>
      <w:tr w:rsidR="00215313" w:rsidRPr="002C6519" w14:paraId="66136BC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C98794" w14:textId="77777777" w:rsidR="00215313" w:rsidRPr="002C6519" w:rsidRDefault="00215313" w:rsidP="00FE1A4D">
            <w:pPr>
              <w:rPr>
                <w:lang w:eastAsia="fi-FI"/>
              </w:rPr>
            </w:pPr>
            <w:r w:rsidRPr="002C6519">
              <w:rPr>
                <w:lang w:eastAsia="fi-FI"/>
              </w:rPr>
              <w:t>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632C4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577813" w14:textId="4567EFF1" w:rsidR="00215313" w:rsidRPr="002C6519" w:rsidRDefault="00215313" w:rsidP="00FE1A4D">
            <w:pPr>
              <w:rPr>
                <w:lang w:eastAsia="fi-FI"/>
              </w:rPr>
            </w:pPr>
            <w:r w:rsidRPr="002C6519">
              <w:rPr>
                <w:lang w:eastAsia="fi-FI"/>
              </w:rPr>
              <w:t>Valmentajan pitää pystyä syöttämään kilpailijan nimi, seura ja osallistumisnumero tai muokkaamaan kilpailijan tietoja.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A6262E" w14:textId="77777777" w:rsidR="00215313" w:rsidRPr="002C6519" w:rsidRDefault="00215313" w:rsidP="00FE1A4D">
            <w:pPr>
              <w:rPr>
                <w:lang w:eastAsia="fi-FI"/>
              </w:rPr>
            </w:pPr>
            <w:r w:rsidRPr="002C6519">
              <w:rPr>
                <w:lang w:eastAsia="fi-FI"/>
              </w:rPr>
              <w:t>1 </w:t>
            </w:r>
          </w:p>
        </w:tc>
      </w:tr>
      <w:tr w:rsidR="00215313" w:rsidRPr="002C6519" w14:paraId="4CC90E42"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1BA76A" w14:textId="77777777" w:rsidR="00215313" w:rsidRPr="002C6519" w:rsidRDefault="00215313" w:rsidP="00FE1A4D">
            <w:pPr>
              <w:rPr>
                <w:lang w:eastAsia="fi-FI"/>
              </w:rPr>
            </w:pPr>
            <w:r w:rsidRPr="002C6519">
              <w:rPr>
                <w:lang w:eastAsia="fi-FI"/>
              </w:rPr>
              <w:t>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F23E5C"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672490" w14:textId="36B744F7" w:rsidR="00215313" w:rsidRPr="002C6519" w:rsidRDefault="00215313" w:rsidP="00FE1A4D">
            <w:pPr>
              <w:rPr>
                <w:lang w:eastAsia="fi-FI"/>
              </w:rPr>
            </w:pPr>
            <w:r w:rsidRPr="002C6519">
              <w:rPr>
                <w:lang w:eastAsia="fi-FI"/>
              </w:rPr>
              <w:t>Sivustolla oltava toiminto kisojen luomiselle.</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F26992" w14:textId="77777777" w:rsidR="00215313" w:rsidRPr="002C6519" w:rsidRDefault="00215313" w:rsidP="00FE1A4D">
            <w:pPr>
              <w:rPr>
                <w:lang w:eastAsia="fi-FI"/>
              </w:rPr>
            </w:pPr>
            <w:r w:rsidRPr="002C6519">
              <w:rPr>
                <w:lang w:eastAsia="fi-FI"/>
              </w:rPr>
              <w:t>1 </w:t>
            </w:r>
          </w:p>
        </w:tc>
      </w:tr>
      <w:tr w:rsidR="00215313" w:rsidRPr="002C6519" w14:paraId="177C448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34DC82" w14:textId="77777777" w:rsidR="00215313" w:rsidRPr="002C6519" w:rsidRDefault="00215313" w:rsidP="00FE1A4D">
            <w:pPr>
              <w:rPr>
                <w:lang w:eastAsia="fi-FI"/>
              </w:rPr>
            </w:pPr>
            <w:r w:rsidRPr="002C6519">
              <w:rPr>
                <w:lang w:eastAsia="fi-FI"/>
              </w:rPr>
              <w:t>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FC3B98"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7FE47" w14:textId="176271DF" w:rsidR="00215313" w:rsidRPr="002C6519" w:rsidRDefault="00215313" w:rsidP="00FE1A4D">
            <w:pPr>
              <w:rPr>
                <w:lang w:eastAsia="fi-FI"/>
              </w:rPr>
            </w:pPr>
            <w:r w:rsidRPr="002C6519">
              <w:rPr>
                <w:lang w:eastAsia="fi-FI"/>
              </w:rPr>
              <w:t>Järjestelmällä oltava ylläpitäjälle omat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32CA00" w14:textId="77777777" w:rsidR="00215313" w:rsidRPr="002C6519" w:rsidRDefault="00215313" w:rsidP="00FE1A4D">
            <w:pPr>
              <w:rPr>
                <w:lang w:eastAsia="fi-FI"/>
              </w:rPr>
            </w:pPr>
            <w:r w:rsidRPr="002C6519">
              <w:rPr>
                <w:lang w:eastAsia="fi-FI"/>
              </w:rPr>
              <w:t>1 </w:t>
            </w:r>
          </w:p>
        </w:tc>
      </w:tr>
      <w:tr w:rsidR="00215313" w:rsidRPr="002C6519" w14:paraId="17ADA22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DE9C7" w14:textId="77777777" w:rsidR="00215313" w:rsidRPr="002C6519" w:rsidRDefault="00215313" w:rsidP="00FE1A4D">
            <w:pPr>
              <w:rPr>
                <w:lang w:eastAsia="fi-FI"/>
              </w:rPr>
            </w:pPr>
            <w:r w:rsidRPr="002C6519">
              <w:rPr>
                <w:lang w:eastAsia="fi-FI"/>
              </w:rPr>
              <w:t>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DE3F0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164107" w14:textId="7CA5DFEA" w:rsidR="00215313" w:rsidRPr="002C6519" w:rsidRDefault="00215313" w:rsidP="00FE1A4D">
            <w:pPr>
              <w:rPr>
                <w:lang w:eastAsia="fi-FI"/>
              </w:rPr>
            </w:pPr>
            <w:r w:rsidRPr="002C6519">
              <w:rPr>
                <w:lang w:eastAsia="fi-FI"/>
              </w:rPr>
              <w:t>pitää pystyä kirjaamaan pisteet sekä ylikirjoittamaan tai poistamaan pisteet kirjaamisvirheen varalta.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99031" w14:textId="77777777" w:rsidR="00215313" w:rsidRPr="002C6519" w:rsidRDefault="00215313" w:rsidP="00FE1A4D">
            <w:pPr>
              <w:rPr>
                <w:lang w:eastAsia="fi-FI"/>
              </w:rPr>
            </w:pPr>
            <w:r w:rsidRPr="002C6519">
              <w:rPr>
                <w:lang w:eastAsia="fi-FI"/>
              </w:rPr>
              <w:t>1 </w:t>
            </w:r>
          </w:p>
        </w:tc>
      </w:tr>
      <w:tr w:rsidR="00215313" w:rsidRPr="002C6519" w14:paraId="2BCDC43E"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32CA1F" w14:textId="77777777" w:rsidR="00215313" w:rsidRPr="002C6519" w:rsidRDefault="00215313" w:rsidP="00FE1A4D">
            <w:pPr>
              <w:rPr>
                <w:lang w:eastAsia="fi-FI"/>
              </w:rPr>
            </w:pPr>
            <w:r w:rsidRPr="002C6519">
              <w:rPr>
                <w:lang w:eastAsia="fi-FI"/>
              </w:rPr>
              <w:t>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0EF2F"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541F9A" w14:textId="1BBC51BB" w:rsidR="00215313" w:rsidRPr="002C6519" w:rsidRDefault="00215313" w:rsidP="00FE1A4D">
            <w:pPr>
              <w:rPr>
                <w:lang w:eastAsia="fi-FI"/>
              </w:rPr>
            </w:pPr>
            <w:r w:rsidRPr="002C6519">
              <w:rPr>
                <w:lang w:eastAsia="fi-FI"/>
              </w:rPr>
              <w:t>Pitää pystyä lisä</w:t>
            </w:r>
            <w:r w:rsidR="00B11571">
              <w:rPr>
                <w:lang w:eastAsia="fi-FI"/>
              </w:rPr>
              <w:t>ämään</w:t>
            </w:r>
            <w:r w:rsidRPr="002C6519">
              <w:rPr>
                <w:lang w:eastAsia="fi-FI"/>
              </w:rPr>
              <w:t xml:space="preserve"> seuroja.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4D4145" w14:textId="77777777" w:rsidR="00215313" w:rsidRPr="002C6519" w:rsidRDefault="00215313" w:rsidP="00FE1A4D">
            <w:pPr>
              <w:rPr>
                <w:lang w:eastAsia="fi-FI"/>
              </w:rPr>
            </w:pPr>
            <w:r w:rsidRPr="002C6519">
              <w:rPr>
                <w:lang w:eastAsia="fi-FI"/>
              </w:rPr>
              <w:t>1 </w:t>
            </w:r>
          </w:p>
        </w:tc>
      </w:tr>
      <w:tr w:rsidR="00215313" w:rsidRPr="002C6519" w14:paraId="7E4BCFF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EE3FA4" w14:textId="77777777" w:rsidR="00215313" w:rsidRPr="002C6519" w:rsidRDefault="00215313" w:rsidP="00FE1A4D">
            <w:pPr>
              <w:rPr>
                <w:lang w:eastAsia="fi-FI"/>
              </w:rPr>
            </w:pPr>
            <w:r w:rsidRPr="002C6519">
              <w:rPr>
                <w:lang w:eastAsia="fi-FI"/>
              </w:rPr>
              <w:t>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0C2422"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253A81" w14:textId="2A3B0735" w:rsidR="00215313" w:rsidRPr="002C6519" w:rsidRDefault="00215313" w:rsidP="00FE1A4D">
            <w:pPr>
              <w:rPr>
                <w:lang w:eastAsia="fi-FI"/>
              </w:rPr>
            </w:pPr>
            <w:r w:rsidRPr="002C6519">
              <w:rPr>
                <w:lang w:eastAsia="fi-FI"/>
              </w:rPr>
              <w:t>Kisajärjestäjälle oltava tunnukset.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23DDA" w14:textId="77777777" w:rsidR="00215313" w:rsidRPr="002C6519" w:rsidRDefault="00215313" w:rsidP="00FE1A4D">
            <w:pPr>
              <w:rPr>
                <w:lang w:eastAsia="fi-FI"/>
              </w:rPr>
            </w:pPr>
            <w:r w:rsidRPr="002C6519">
              <w:rPr>
                <w:lang w:eastAsia="fi-FI"/>
              </w:rPr>
              <w:t>1 </w:t>
            </w:r>
          </w:p>
        </w:tc>
      </w:tr>
      <w:tr w:rsidR="00215313" w:rsidRPr="002C6519" w14:paraId="67A4347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6865B" w14:textId="77777777" w:rsidR="00215313" w:rsidRPr="002C6519" w:rsidRDefault="00215313" w:rsidP="00FE1A4D">
            <w:pPr>
              <w:rPr>
                <w:lang w:eastAsia="fi-FI"/>
              </w:rPr>
            </w:pPr>
            <w:r w:rsidRPr="002C6519">
              <w:rPr>
                <w:lang w:eastAsia="fi-FI"/>
              </w:rPr>
              <w:t>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0D377D"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A68717" w14:textId="30F64450" w:rsidR="00215313" w:rsidRPr="002C6519" w:rsidRDefault="00215313" w:rsidP="00FE1A4D">
            <w:pPr>
              <w:rPr>
                <w:lang w:eastAsia="fi-FI"/>
              </w:rPr>
            </w:pPr>
            <w:r w:rsidRPr="002C6519">
              <w:rPr>
                <w:lang w:eastAsia="fi-FI"/>
              </w:rPr>
              <w:t>Kisajärjestäjä voi muokata osallistujalistaa.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96429" w14:textId="77777777" w:rsidR="00215313" w:rsidRPr="002C6519" w:rsidRDefault="00215313" w:rsidP="00FE1A4D">
            <w:pPr>
              <w:rPr>
                <w:lang w:eastAsia="fi-FI"/>
              </w:rPr>
            </w:pPr>
            <w:r w:rsidRPr="002C6519">
              <w:rPr>
                <w:lang w:eastAsia="fi-FI"/>
              </w:rPr>
              <w:t>2 </w:t>
            </w:r>
          </w:p>
        </w:tc>
      </w:tr>
      <w:tr w:rsidR="00215313" w:rsidRPr="002C6519" w14:paraId="5D049E3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7D7C38" w14:textId="77777777" w:rsidR="00215313" w:rsidRPr="002C6519" w:rsidRDefault="00215313" w:rsidP="00FE1A4D">
            <w:pPr>
              <w:rPr>
                <w:lang w:eastAsia="fi-FI"/>
              </w:rPr>
            </w:pPr>
            <w:r w:rsidRPr="002C6519">
              <w:rPr>
                <w:lang w:eastAsia="fi-FI"/>
              </w:rPr>
              <w:t>10 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32A7"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19D1C" w14:textId="5CA5EEFC" w:rsidR="00215313" w:rsidRPr="002C6519" w:rsidRDefault="00215313" w:rsidP="00FE1A4D">
            <w:pPr>
              <w:rPr>
                <w:lang w:eastAsia="fi-FI"/>
              </w:rPr>
            </w:pPr>
            <w:r w:rsidRPr="002C6519">
              <w:rPr>
                <w:lang w:eastAsia="fi-FI"/>
              </w:rPr>
              <w:t>Pitää pystyä luomaan kilpailijoille suoritusjärjestys ja harjoitusjärjestys on sama.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A506DA" w14:textId="77777777" w:rsidR="00215313" w:rsidRPr="002C6519" w:rsidRDefault="00215313" w:rsidP="00FE1A4D">
            <w:pPr>
              <w:rPr>
                <w:lang w:eastAsia="fi-FI"/>
              </w:rPr>
            </w:pPr>
            <w:r w:rsidRPr="002C6519">
              <w:rPr>
                <w:lang w:eastAsia="fi-FI"/>
              </w:rPr>
              <w:t>1 </w:t>
            </w:r>
          </w:p>
        </w:tc>
      </w:tr>
      <w:tr w:rsidR="00215313" w:rsidRPr="002C6519" w14:paraId="19E4293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3615E6" w14:textId="77777777" w:rsidR="00215313" w:rsidRPr="002C6519" w:rsidRDefault="00215313" w:rsidP="00FE1A4D">
            <w:pPr>
              <w:rPr>
                <w:lang w:eastAsia="fi-FI"/>
              </w:rPr>
            </w:pPr>
            <w:r w:rsidRPr="002C6519">
              <w:rPr>
                <w:lang w:eastAsia="fi-FI"/>
              </w:rPr>
              <w:t>11 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2C656"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293778" w14:textId="3F4C1534" w:rsidR="00215313" w:rsidRPr="002C6519" w:rsidRDefault="00215313" w:rsidP="00FE1A4D">
            <w:pPr>
              <w:rPr>
                <w:lang w:eastAsia="fi-FI"/>
              </w:rPr>
            </w:pPr>
            <w:r w:rsidRPr="002C6519">
              <w:rPr>
                <w:lang w:eastAsia="fi-FI"/>
              </w:rPr>
              <w:t>Pitää pystyä lisä</w:t>
            </w:r>
            <w:r w:rsidR="00B11571">
              <w:rPr>
                <w:lang w:eastAsia="fi-FI"/>
              </w:rPr>
              <w:t>ämään</w:t>
            </w:r>
            <w:r w:rsidRPr="002C6519">
              <w:rPr>
                <w:lang w:eastAsia="fi-FI"/>
              </w:rPr>
              <w:t xml:space="preserve"> tuomarit/tuomaripaneelit.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41A859" w14:textId="77777777" w:rsidR="00215313" w:rsidRPr="002C6519" w:rsidRDefault="00215313" w:rsidP="00FE1A4D">
            <w:pPr>
              <w:rPr>
                <w:lang w:eastAsia="fi-FI"/>
              </w:rPr>
            </w:pPr>
            <w:r w:rsidRPr="002C6519">
              <w:rPr>
                <w:lang w:eastAsia="fi-FI"/>
              </w:rPr>
              <w:t>1 </w:t>
            </w:r>
          </w:p>
        </w:tc>
      </w:tr>
      <w:tr w:rsidR="00215313" w:rsidRPr="002C6519" w14:paraId="041853B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0CE9E8" w14:textId="77777777" w:rsidR="00215313" w:rsidRPr="002C6519" w:rsidRDefault="00215313" w:rsidP="00FE1A4D">
            <w:pPr>
              <w:rPr>
                <w:lang w:eastAsia="fi-FI"/>
              </w:rPr>
            </w:pPr>
            <w:r w:rsidRPr="002C6519">
              <w:rPr>
                <w:lang w:eastAsia="fi-FI"/>
              </w:rPr>
              <w:t>12 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765075"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3C3C1" w14:textId="77FF1E6B" w:rsidR="00215313" w:rsidRPr="002C6519" w:rsidRDefault="00215313" w:rsidP="00FE1A4D">
            <w:pPr>
              <w:rPr>
                <w:lang w:eastAsia="fi-FI"/>
              </w:rPr>
            </w:pPr>
            <w:r w:rsidRPr="002C6519">
              <w:rPr>
                <w:lang w:eastAsia="fi-FI"/>
              </w:rPr>
              <w:t>Pitää pystyä lisä</w:t>
            </w:r>
            <w:r w:rsidR="00B11571">
              <w:rPr>
                <w:lang w:eastAsia="fi-FI"/>
              </w:rPr>
              <w:t>ämään</w:t>
            </w:r>
            <w:r w:rsidRPr="002C6519">
              <w:rPr>
                <w:lang w:eastAsia="fi-FI"/>
              </w:rPr>
              <w:t xml:space="preserve"> kisa-ajankohta ja 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89874D" w14:textId="77777777" w:rsidR="00215313" w:rsidRPr="002C6519" w:rsidRDefault="00215313" w:rsidP="00FE1A4D">
            <w:pPr>
              <w:rPr>
                <w:lang w:eastAsia="fi-FI"/>
              </w:rPr>
            </w:pPr>
            <w:r w:rsidRPr="002C6519">
              <w:rPr>
                <w:lang w:eastAsia="fi-FI"/>
              </w:rPr>
              <w:t>1 </w:t>
            </w:r>
          </w:p>
        </w:tc>
      </w:tr>
      <w:tr w:rsidR="00215313" w:rsidRPr="002C6519" w14:paraId="32FA02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4F620D" w14:textId="77777777" w:rsidR="00215313" w:rsidRPr="002C6519" w:rsidRDefault="00215313" w:rsidP="00FE1A4D">
            <w:pPr>
              <w:rPr>
                <w:lang w:eastAsia="fi-FI"/>
              </w:rPr>
            </w:pPr>
            <w:r w:rsidRPr="002C6519">
              <w:rPr>
                <w:lang w:eastAsia="fi-FI"/>
              </w:rPr>
              <w:t>13 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7161C4"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6BEAEF" w14:textId="0EFC8772" w:rsidR="00215313" w:rsidRPr="002C6519" w:rsidRDefault="00215313" w:rsidP="00FE1A4D">
            <w:pPr>
              <w:rPr>
                <w:lang w:eastAsia="fi-FI"/>
              </w:rPr>
            </w:pPr>
            <w:r w:rsidRPr="002C6519">
              <w:rPr>
                <w:lang w:eastAsia="fi-FI"/>
              </w:rPr>
              <w:t>Kilpailijat täytyy pystyä ilmoittamaan kilpailuluokkiin.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0AF82" w14:textId="77777777" w:rsidR="00215313" w:rsidRPr="002C6519" w:rsidRDefault="00215313" w:rsidP="00FE1A4D">
            <w:pPr>
              <w:rPr>
                <w:lang w:eastAsia="fi-FI"/>
              </w:rPr>
            </w:pPr>
            <w:r w:rsidRPr="002C6519">
              <w:rPr>
                <w:lang w:eastAsia="fi-FI"/>
              </w:rPr>
              <w:t>1 </w:t>
            </w:r>
          </w:p>
        </w:tc>
      </w:tr>
      <w:tr w:rsidR="00215313" w:rsidRPr="002C6519" w14:paraId="073A786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3F5832" w14:textId="77777777" w:rsidR="00215313" w:rsidRPr="002C6519" w:rsidRDefault="00215313" w:rsidP="00FE1A4D">
            <w:pPr>
              <w:rPr>
                <w:lang w:eastAsia="fi-FI"/>
              </w:rPr>
            </w:pPr>
            <w:r w:rsidRPr="002C6519">
              <w:rPr>
                <w:lang w:eastAsia="fi-FI"/>
              </w:rPr>
              <w:t>14 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2752A0"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2294D6" w14:textId="5D8D5A55" w:rsidR="00215313" w:rsidRPr="002C6519" w:rsidRDefault="00215313" w:rsidP="00FE1A4D">
            <w:pPr>
              <w:rPr>
                <w:lang w:eastAsia="fi-FI"/>
              </w:rPr>
            </w:pPr>
            <w:r w:rsidRPr="002C6519">
              <w:rPr>
                <w:lang w:eastAsia="fi-FI"/>
              </w:rPr>
              <w:t>Kisaan voi viimeistään ilmoittaa kisaajan kuukausi ennen kisaa.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B48AB7" w14:textId="77777777" w:rsidR="00215313" w:rsidRPr="002C6519" w:rsidRDefault="00215313" w:rsidP="00FE1A4D">
            <w:pPr>
              <w:rPr>
                <w:lang w:eastAsia="fi-FI"/>
              </w:rPr>
            </w:pPr>
            <w:r w:rsidRPr="002C6519">
              <w:rPr>
                <w:lang w:eastAsia="fi-FI"/>
              </w:rPr>
              <w:t>2 </w:t>
            </w:r>
          </w:p>
        </w:tc>
      </w:tr>
      <w:tr w:rsidR="00215313" w:rsidRPr="002C6519" w14:paraId="4F1DBF47"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2AE7CE" w14:textId="77777777" w:rsidR="00215313" w:rsidRPr="002C6519" w:rsidRDefault="00215313" w:rsidP="00FE1A4D">
            <w:pPr>
              <w:rPr>
                <w:lang w:eastAsia="fi-FI"/>
              </w:rPr>
            </w:pPr>
            <w:r w:rsidRPr="002C6519">
              <w:rPr>
                <w:lang w:eastAsia="fi-FI"/>
              </w:rPr>
              <w:t>15 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0BAD7E" w14:textId="77777777" w:rsidR="00215313" w:rsidRPr="002C6519" w:rsidRDefault="00215313" w:rsidP="00FE1A4D">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9F863" w14:textId="05322BD0" w:rsidR="00215313" w:rsidRPr="002C6519" w:rsidRDefault="00215313" w:rsidP="00FE1A4D">
            <w:pPr>
              <w:rPr>
                <w:lang w:eastAsia="fi-FI"/>
              </w:rPr>
            </w:pPr>
            <w:r w:rsidRPr="002C6519">
              <w:rPr>
                <w:lang w:eastAsia="fi-FI"/>
              </w:rPr>
              <w:t>Kisaan on mahdollinen jälki-ilmoittautuminen ilmoittautumispäivämäärän jälkeen.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EAA08C" w14:textId="77777777" w:rsidR="00215313" w:rsidRPr="002C6519" w:rsidRDefault="00215313" w:rsidP="00FE1A4D">
            <w:pPr>
              <w:rPr>
                <w:lang w:eastAsia="fi-FI"/>
              </w:rPr>
            </w:pPr>
            <w:r w:rsidRPr="002C6519">
              <w:rPr>
                <w:lang w:eastAsia="fi-FI"/>
              </w:rPr>
              <w:t>3 </w:t>
            </w:r>
          </w:p>
        </w:tc>
      </w:tr>
      <w:tr w:rsidR="00215313" w:rsidRPr="002C6519" w14:paraId="5C7627B6"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3FDBE7" w14:textId="77777777" w:rsidR="00215313" w:rsidRPr="002C6519" w:rsidRDefault="00215313" w:rsidP="00FE1A4D">
            <w:pPr>
              <w:rPr>
                <w:lang w:eastAsia="fi-FI"/>
              </w:rPr>
            </w:pPr>
            <w:r w:rsidRPr="002C6519">
              <w:rPr>
                <w:lang w:eastAsia="fi-FI"/>
              </w:rPr>
              <w:t>16 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E404A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9395C5" w14:textId="61DC930D" w:rsidR="00215313" w:rsidRPr="002C6519" w:rsidRDefault="00215313" w:rsidP="00FE1A4D">
            <w:pPr>
              <w:rPr>
                <w:lang w:eastAsia="fi-FI"/>
              </w:rPr>
            </w:pPr>
            <w:r w:rsidRPr="002C6519">
              <w:rPr>
                <w:lang w:eastAsia="fi-FI"/>
              </w:rPr>
              <w:t>Täytyy pystyä valit</w:t>
            </w:r>
            <w:r w:rsidR="00B11571">
              <w:rPr>
                <w:lang w:eastAsia="fi-FI"/>
              </w:rPr>
              <w:t>semaan</w:t>
            </w:r>
            <w:r w:rsidRPr="002C6519">
              <w:rPr>
                <w:lang w:eastAsia="fi-FI"/>
              </w:rPr>
              <w:t xml:space="preserve"> kisatapahtuma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E58042" w14:textId="77777777" w:rsidR="00215313" w:rsidRPr="002C6519" w:rsidRDefault="00215313" w:rsidP="00FE1A4D">
            <w:pPr>
              <w:rPr>
                <w:lang w:eastAsia="fi-FI"/>
              </w:rPr>
            </w:pPr>
            <w:r w:rsidRPr="002C6519">
              <w:rPr>
                <w:lang w:eastAsia="fi-FI"/>
              </w:rPr>
              <w:t>1 </w:t>
            </w:r>
          </w:p>
        </w:tc>
      </w:tr>
      <w:tr w:rsidR="00215313" w:rsidRPr="002C6519" w14:paraId="0D299A3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DE52C0" w14:textId="77777777" w:rsidR="00215313" w:rsidRPr="002C6519" w:rsidRDefault="00215313" w:rsidP="00FE1A4D">
            <w:pPr>
              <w:rPr>
                <w:lang w:eastAsia="fi-FI"/>
              </w:rPr>
            </w:pPr>
            <w:r w:rsidRPr="002C6519">
              <w:rPr>
                <w:lang w:eastAsia="fi-FI"/>
              </w:rPr>
              <w:t>17 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19743A"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74ABE9" w14:textId="0ACA8FD3" w:rsidR="00215313" w:rsidRPr="002C6519" w:rsidRDefault="00215313" w:rsidP="00FE1A4D">
            <w:pPr>
              <w:rPr>
                <w:lang w:eastAsia="fi-FI"/>
              </w:rPr>
            </w:pPr>
            <w:r w:rsidRPr="002C6519">
              <w:rPr>
                <w:lang w:eastAsia="fi-FI"/>
              </w:rPr>
              <w:t>Täytyy näkyä kilpailuluokat.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F3C06A" w14:textId="77777777" w:rsidR="00215313" w:rsidRPr="002C6519" w:rsidRDefault="00215313" w:rsidP="00FE1A4D">
            <w:pPr>
              <w:rPr>
                <w:lang w:eastAsia="fi-FI"/>
              </w:rPr>
            </w:pPr>
            <w:r w:rsidRPr="002C6519">
              <w:rPr>
                <w:lang w:eastAsia="fi-FI"/>
              </w:rPr>
              <w:t>1 </w:t>
            </w:r>
          </w:p>
        </w:tc>
      </w:tr>
      <w:tr w:rsidR="00215313" w:rsidRPr="002C6519" w14:paraId="057CFA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0F2068" w14:textId="77777777" w:rsidR="00215313" w:rsidRPr="002C6519" w:rsidRDefault="00215313" w:rsidP="00FE1A4D">
            <w:pPr>
              <w:rPr>
                <w:lang w:eastAsia="fi-FI"/>
              </w:rPr>
            </w:pPr>
            <w:r w:rsidRPr="002C6519">
              <w:rPr>
                <w:lang w:eastAsia="fi-FI"/>
              </w:rPr>
              <w:t>18 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5AEE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8A4E96" w14:textId="2B8E15D8" w:rsidR="00215313" w:rsidRPr="002C6519" w:rsidRDefault="00215313" w:rsidP="00FE1A4D">
            <w:pPr>
              <w:rPr>
                <w:lang w:eastAsia="fi-FI"/>
              </w:rPr>
            </w:pPr>
            <w:r w:rsidRPr="002C6519">
              <w:rPr>
                <w:lang w:eastAsia="fi-FI"/>
              </w:rPr>
              <w:t>Tulokset valittavissa kilpailuluokittain.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F5B711" w14:textId="77777777" w:rsidR="00215313" w:rsidRPr="002C6519" w:rsidRDefault="00215313" w:rsidP="00FE1A4D">
            <w:pPr>
              <w:rPr>
                <w:lang w:eastAsia="fi-FI"/>
              </w:rPr>
            </w:pPr>
            <w:r w:rsidRPr="002C6519">
              <w:rPr>
                <w:lang w:eastAsia="fi-FI"/>
              </w:rPr>
              <w:t>2 </w:t>
            </w:r>
          </w:p>
        </w:tc>
      </w:tr>
      <w:tr w:rsidR="00215313" w:rsidRPr="002C6519" w14:paraId="7910F91B"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A83BF9" w14:textId="77777777" w:rsidR="00215313" w:rsidRPr="002C6519" w:rsidRDefault="00215313" w:rsidP="00FE1A4D">
            <w:pPr>
              <w:rPr>
                <w:lang w:eastAsia="fi-FI"/>
              </w:rPr>
            </w:pPr>
            <w:r w:rsidRPr="002C6519">
              <w:rPr>
                <w:lang w:eastAsia="fi-FI"/>
              </w:rPr>
              <w:t>19 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11837F"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7CA75D" w14:textId="055C2B7C" w:rsidR="00215313" w:rsidRPr="002C6519" w:rsidRDefault="00215313" w:rsidP="00FE1A4D">
            <w:pPr>
              <w:rPr>
                <w:lang w:eastAsia="fi-FI"/>
              </w:rPr>
            </w:pPr>
            <w:r w:rsidRPr="002C6519">
              <w:rPr>
                <w:lang w:eastAsia="fi-FI"/>
              </w:rPr>
              <w:t>Telineet valittavissa erikseen.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B2D6F3A" w14:textId="77777777" w:rsidR="00215313" w:rsidRPr="002C6519" w:rsidRDefault="00215313" w:rsidP="00FE1A4D">
            <w:pPr>
              <w:rPr>
                <w:lang w:eastAsia="fi-FI"/>
              </w:rPr>
            </w:pPr>
            <w:r w:rsidRPr="002C6519">
              <w:rPr>
                <w:lang w:eastAsia="fi-FI"/>
              </w:rPr>
              <w:t>2 </w:t>
            </w:r>
          </w:p>
        </w:tc>
      </w:tr>
      <w:tr w:rsidR="00215313" w:rsidRPr="002C6519" w14:paraId="35E05370"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317660" w14:textId="77777777" w:rsidR="00215313" w:rsidRPr="002C6519" w:rsidRDefault="00215313" w:rsidP="00FE1A4D">
            <w:pPr>
              <w:rPr>
                <w:lang w:eastAsia="fi-FI"/>
              </w:rPr>
            </w:pPr>
            <w:r w:rsidRPr="002C6519">
              <w:rPr>
                <w:lang w:eastAsia="fi-FI"/>
              </w:rPr>
              <w:t>20 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96F433"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5A05C2" w14:textId="0C03040D" w:rsidR="00215313" w:rsidRPr="002C6519" w:rsidRDefault="00215313" w:rsidP="00FE1A4D">
            <w:pPr>
              <w:rPr>
                <w:lang w:eastAsia="fi-FI"/>
              </w:rPr>
            </w:pPr>
            <w:r w:rsidRPr="002C6519">
              <w:rPr>
                <w:lang w:eastAsia="fi-FI"/>
              </w:rPr>
              <w:t>Pisteiden yhteenvetosivu on valittavissa.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BB0F3" w14:textId="77777777" w:rsidR="00215313" w:rsidRPr="002C6519" w:rsidRDefault="00215313" w:rsidP="00FE1A4D">
            <w:pPr>
              <w:rPr>
                <w:lang w:eastAsia="fi-FI"/>
              </w:rPr>
            </w:pPr>
            <w:r w:rsidRPr="002C6519">
              <w:rPr>
                <w:lang w:eastAsia="fi-FI"/>
              </w:rPr>
              <w:t> </w:t>
            </w:r>
          </w:p>
        </w:tc>
      </w:tr>
      <w:tr w:rsidR="00215313" w:rsidRPr="002C6519" w14:paraId="54EE82A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EDBE95" w14:textId="77777777" w:rsidR="00215313" w:rsidRPr="002C6519" w:rsidRDefault="00215313" w:rsidP="00FE1A4D">
            <w:pPr>
              <w:rPr>
                <w:lang w:eastAsia="fi-FI"/>
              </w:rPr>
            </w:pPr>
            <w:r w:rsidRPr="002C6519">
              <w:rPr>
                <w:lang w:eastAsia="fi-FI"/>
              </w:rPr>
              <w:t>21 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B5649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02E5A3" w14:textId="432F2664" w:rsidR="00215313" w:rsidRPr="002C6519" w:rsidRDefault="00215313" w:rsidP="00FE1A4D">
            <w:pPr>
              <w:rPr>
                <w:lang w:eastAsia="fi-FI"/>
              </w:rPr>
            </w:pPr>
            <w:r w:rsidRPr="002C6519">
              <w:rPr>
                <w:lang w:eastAsia="fi-FI"/>
              </w:rPr>
              <w:t>Tuloksissa tulee näkyä kilpailijan osallistumisnumero, nimi, seura sekä pisteet.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0530A" w14:textId="77777777" w:rsidR="00215313" w:rsidRPr="002C6519" w:rsidRDefault="00215313" w:rsidP="00FE1A4D">
            <w:pPr>
              <w:rPr>
                <w:lang w:eastAsia="fi-FI"/>
              </w:rPr>
            </w:pPr>
            <w:r w:rsidRPr="002C6519">
              <w:rPr>
                <w:lang w:eastAsia="fi-FI"/>
              </w:rPr>
              <w:t>1 </w:t>
            </w:r>
          </w:p>
        </w:tc>
      </w:tr>
    </w:tbl>
    <w:p w14:paraId="7F3BD1B6" w14:textId="3BC5931E" w:rsidR="00FE1A4D" w:rsidRDefault="00FE1A4D">
      <w:r>
        <w:tab/>
      </w:r>
      <w:r>
        <w:tab/>
      </w:r>
      <w:r>
        <w:tab/>
      </w:r>
      <w:r>
        <w:tab/>
      </w:r>
      <w:r>
        <w:tab/>
      </w:r>
      <w:r>
        <w:tab/>
      </w:r>
      <w:r>
        <w:tab/>
        <w:t>(jatkuu)</w:t>
      </w:r>
    </w:p>
    <w:p w14:paraId="26D5248C" w14:textId="4129F389" w:rsidR="003E4E4E" w:rsidRDefault="003E4E4E">
      <w:r>
        <w:lastRenderedPageBreak/>
        <w:t xml:space="preserve">TAULUKKO </w:t>
      </w:r>
      <w:r w:rsidR="00B00F72">
        <w:t>4. (jatkuu)</w:t>
      </w: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5BB6A88A"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16CFE1" w14:textId="77777777" w:rsidR="00215313" w:rsidRPr="002C6519" w:rsidRDefault="00215313" w:rsidP="00FE1A4D">
            <w:pPr>
              <w:rPr>
                <w:lang w:eastAsia="fi-FI"/>
              </w:rPr>
            </w:pPr>
            <w:r w:rsidRPr="002C6519">
              <w:rPr>
                <w:lang w:eastAsia="fi-FI"/>
              </w:rPr>
              <w:t>22 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31BFB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94462F" w14:textId="4963EC6D" w:rsidR="00215313" w:rsidRPr="002C6519" w:rsidRDefault="00215313" w:rsidP="00FE1A4D">
            <w:pPr>
              <w:rPr>
                <w:lang w:eastAsia="fi-FI"/>
              </w:rPr>
            </w:pPr>
            <w:r w:rsidRPr="002C6519">
              <w:rPr>
                <w:lang w:eastAsia="fi-FI"/>
              </w:rPr>
              <w:t>Kisaajan kohdalta painamalla pääsee kisaajan profiiliin.</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55554F" w14:textId="77777777" w:rsidR="00215313" w:rsidRPr="002C6519" w:rsidRDefault="00215313" w:rsidP="00FE1A4D">
            <w:pPr>
              <w:rPr>
                <w:lang w:eastAsia="fi-FI"/>
              </w:rPr>
            </w:pPr>
            <w:r w:rsidRPr="002C6519">
              <w:rPr>
                <w:lang w:eastAsia="fi-FI"/>
              </w:rPr>
              <w:t>3 </w:t>
            </w:r>
          </w:p>
        </w:tc>
      </w:tr>
      <w:tr w:rsidR="00215313" w:rsidRPr="002C6519" w14:paraId="257BCE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6CA51B" w14:textId="7B296CB2" w:rsidR="00215313" w:rsidRPr="002C6519" w:rsidRDefault="00215313" w:rsidP="00FE1A4D">
            <w:pPr>
              <w:rPr>
                <w:lang w:eastAsia="fi-FI"/>
              </w:rPr>
            </w:pPr>
            <w:r w:rsidRPr="002C6519">
              <w:rPr>
                <w:lang w:eastAsia="fi-FI"/>
              </w:rPr>
              <w:t>23 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06B0A9"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11ECA5" w14:textId="7FD163C8" w:rsidR="00215313" w:rsidRPr="002C6519" w:rsidRDefault="00215313" w:rsidP="00FE1A4D">
            <w:pPr>
              <w:rPr>
                <w:lang w:eastAsia="fi-FI"/>
              </w:rPr>
            </w:pPr>
            <w:r w:rsidRPr="002C6519">
              <w:rPr>
                <w:lang w:eastAsia="fi-FI"/>
              </w:rPr>
              <w:t>E-luokasta lähtien täytyy pystyä merkkaamaan vaikeustason pistemäärä.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B0460B" w14:textId="77777777" w:rsidR="00215313" w:rsidRPr="002C6519" w:rsidRDefault="00215313" w:rsidP="00FE1A4D">
            <w:pPr>
              <w:rPr>
                <w:lang w:eastAsia="fi-FI"/>
              </w:rPr>
            </w:pPr>
            <w:r w:rsidRPr="002C6519">
              <w:rPr>
                <w:lang w:eastAsia="fi-FI"/>
              </w:rPr>
              <w:t>2 </w:t>
            </w:r>
          </w:p>
        </w:tc>
      </w:tr>
      <w:tr w:rsidR="00215313" w:rsidRPr="002C6519" w14:paraId="3F0FA0CF"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A0131F" w14:textId="77777777" w:rsidR="00215313" w:rsidRPr="002C6519" w:rsidRDefault="00215313" w:rsidP="00FE1A4D">
            <w:pPr>
              <w:rPr>
                <w:lang w:eastAsia="fi-FI"/>
              </w:rPr>
            </w:pPr>
            <w:r w:rsidRPr="002C6519">
              <w:rPr>
                <w:lang w:eastAsia="fi-FI"/>
              </w:rPr>
              <w:t>24 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A502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2EB753" w14:textId="5D8EFB0D" w:rsidR="00215313" w:rsidRPr="002C6519" w:rsidRDefault="00215313" w:rsidP="00FE1A4D">
            <w:pPr>
              <w:rPr>
                <w:lang w:eastAsia="fi-FI"/>
              </w:rPr>
            </w:pPr>
            <w:r w:rsidRPr="002C6519">
              <w:rPr>
                <w:lang w:eastAsia="fi-FI"/>
              </w:rPr>
              <w:t xml:space="preserve">Kilpailijatiedot </w:t>
            </w:r>
            <w:r w:rsidR="004063B0" w:rsidRPr="002C6519">
              <w:rPr>
                <w:lang w:eastAsia="fi-FI"/>
              </w:rPr>
              <w:t>ovat</w:t>
            </w:r>
            <w:r w:rsidRPr="002C6519">
              <w:rPr>
                <w:lang w:eastAsia="fi-FI"/>
              </w:rPr>
              <w:t xml:space="preserve"> järjestyksessä pisteiden mukaan suurimmasta </w:t>
            </w:r>
            <w:r w:rsidR="00E61962" w:rsidRPr="002C6519">
              <w:rPr>
                <w:lang w:eastAsia="fi-FI"/>
              </w:rPr>
              <w:t>pienimpään,</w:t>
            </w:r>
            <w:r w:rsidRPr="002C6519">
              <w:rPr>
                <w:lang w:eastAsia="fi-FI"/>
              </w:rPr>
              <w:t xml:space="preserve"> Kun kaikki suoritukset merkitty.</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3BBEB2" w14:textId="77777777" w:rsidR="00215313" w:rsidRPr="002C6519" w:rsidRDefault="00215313" w:rsidP="00FE1A4D">
            <w:pPr>
              <w:rPr>
                <w:lang w:eastAsia="fi-FI"/>
              </w:rPr>
            </w:pPr>
            <w:r w:rsidRPr="002C6519">
              <w:rPr>
                <w:lang w:eastAsia="fi-FI"/>
              </w:rPr>
              <w:t>1 </w:t>
            </w:r>
          </w:p>
        </w:tc>
      </w:tr>
      <w:tr w:rsidR="00215313" w:rsidRPr="002C6519" w14:paraId="1D49808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98FFA3" w14:textId="77777777" w:rsidR="00215313" w:rsidRPr="002C6519" w:rsidRDefault="00215313" w:rsidP="00FE1A4D">
            <w:pPr>
              <w:rPr>
                <w:lang w:eastAsia="fi-FI"/>
              </w:rPr>
            </w:pPr>
            <w:r w:rsidRPr="002C6519">
              <w:rPr>
                <w:lang w:eastAsia="fi-FI"/>
              </w:rPr>
              <w:t>25 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93F345"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0A886B" w14:textId="7354D0E2" w:rsidR="00215313" w:rsidRPr="002C6519" w:rsidRDefault="00215313" w:rsidP="00FE1A4D">
            <w:pPr>
              <w:rPr>
                <w:lang w:eastAsia="fi-FI"/>
              </w:rPr>
            </w:pPr>
            <w:r w:rsidRPr="002C6519">
              <w:rPr>
                <w:lang w:eastAsia="fi-FI"/>
              </w:rPr>
              <w:t>Kisat lueteltuna vuosikohtaisesti.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2046D1" w14:textId="77777777" w:rsidR="00215313" w:rsidRPr="002C6519" w:rsidRDefault="00215313" w:rsidP="00FE1A4D">
            <w:pPr>
              <w:rPr>
                <w:lang w:eastAsia="fi-FI"/>
              </w:rPr>
            </w:pPr>
            <w:r w:rsidRPr="002C6519">
              <w:rPr>
                <w:lang w:eastAsia="fi-FI"/>
              </w:rPr>
              <w:t>3 </w:t>
            </w:r>
          </w:p>
        </w:tc>
      </w:tr>
      <w:tr w:rsidR="00215313" w:rsidRPr="002C6519" w14:paraId="00052C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D41176" w14:textId="77777777" w:rsidR="00215313" w:rsidRPr="002C6519" w:rsidRDefault="00215313" w:rsidP="00FE1A4D">
            <w:pPr>
              <w:rPr>
                <w:lang w:eastAsia="fi-FI"/>
              </w:rPr>
            </w:pPr>
            <w:r w:rsidRPr="002C6519">
              <w:rPr>
                <w:lang w:eastAsia="fi-FI"/>
              </w:rPr>
              <w:t>26 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AE969D"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D4C818" w14:textId="6E8CC9F3" w:rsidR="00215313" w:rsidRPr="002C6519" w:rsidRDefault="00215313" w:rsidP="00FE1A4D">
            <w:pPr>
              <w:rPr>
                <w:lang w:eastAsia="fi-FI"/>
              </w:rPr>
            </w:pPr>
            <w:r w:rsidRPr="002C6519">
              <w:rPr>
                <w:lang w:eastAsia="fi-FI"/>
              </w:rPr>
              <w:t>Kisat voi rajata näytettäväksi tietyltä aikaväliltä.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0D305C" w14:textId="77777777" w:rsidR="00215313" w:rsidRPr="002C6519" w:rsidRDefault="00215313" w:rsidP="00FE1A4D">
            <w:pPr>
              <w:rPr>
                <w:lang w:eastAsia="fi-FI"/>
              </w:rPr>
            </w:pPr>
            <w:r w:rsidRPr="002C6519">
              <w:rPr>
                <w:lang w:eastAsia="fi-FI"/>
              </w:rPr>
              <w:t>3 </w:t>
            </w:r>
          </w:p>
        </w:tc>
      </w:tr>
      <w:tr w:rsidR="00215313" w:rsidRPr="002C6519" w14:paraId="32D68295"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B1813" w14:textId="77777777" w:rsidR="00215313" w:rsidRPr="002C6519" w:rsidRDefault="00215313" w:rsidP="00FE1A4D">
            <w:pPr>
              <w:rPr>
                <w:lang w:eastAsia="fi-FI"/>
              </w:rPr>
            </w:pPr>
            <w:r w:rsidRPr="002C6519">
              <w:rPr>
                <w:lang w:eastAsia="fi-FI"/>
              </w:rPr>
              <w:t>27 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57772E"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C413FB" w14:textId="70BBC54B" w:rsidR="00215313" w:rsidRPr="002C6519" w:rsidRDefault="00215313" w:rsidP="00FE1A4D">
            <w:pPr>
              <w:rPr>
                <w:lang w:eastAsia="fi-FI"/>
              </w:rPr>
            </w:pPr>
            <w:r w:rsidRPr="002C6519">
              <w:rPr>
                <w:lang w:eastAsia="fi-FI"/>
              </w:rPr>
              <w:t>Kisoja voi hakea hakukentän avulla.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3F48BE" w14:textId="77777777" w:rsidR="00215313" w:rsidRPr="002C6519" w:rsidRDefault="00215313" w:rsidP="00FE1A4D">
            <w:pPr>
              <w:rPr>
                <w:lang w:eastAsia="fi-FI"/>
              </w:rPr>
            </w:pPr>
            <w:r w:rsidRPr="002C6519">
              <w:rPr>
                <w:lang w:eastAsia="fi-FI"/>
              </w:rPr>
              <w:t>2 </w:t>
            </w:r>
          </w:p>
        </w:tc>
      </w:tr>
      <w:tr w:rsidR="00215313" w:rsidRPr="002C6519" w14:paraId="4B0951A1"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5C54A2" w14:textId="77777777" w:rsidR="00215313" w:rsidRPr="002C6519" w:rsidRDefault="00215313" w:rsidP="00FE1A4D">
            <w:pPr>
              <w:rPr>
                <w:lang w:eastAsia="fi-FI"/>
              </w:rPr>
            </w:pPr>
            <w:r w:rsidRPr="002C6519">
              <w:rPr>
                <w:lang w:eastAsia="fi-FI"/>
              </w:rPr>
              <w:t>28 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27C821"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B42F35" w14:textId="347302A8" w:rsidR="00215313" w:rsidRPr="002C6519" w:rsidRDefault="00215313" w:rsidP="00FE1A4D">
            <w:pPr>
              <w:rPr>
                <w:lang w:eastAsia="fi-FI"/>
              </w:rPr>
            </w:pPr>
            <w:r w:rsidRPr="002C6519">
              <w:rPr>
                <w:lang w:eastAsia="fi-FI"/>
              </w:rPr>
              <w:t>Hakukentän voi suodattaa (kilpailija, kisoja, päivämäärä, tapahtumapaikka)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83CAD6" w14:textId="77777777" w:rsidR="00215313" w:rsidRPr="002C6519" w:rsidRDefault="00215313" w:rsidP="00FE1A4D">
            <w:pPr>
              <w:rPr>
                <w:lang w:eastAsia="fi-FI"/>
              </w:rPr>
            </w:pPr>
            <w:r w:rsidRPr="002C6519">
              <w:rPr>
                <w:lang w:eastAsia="fi-FI"/>
              </w:rPr>
              <w:t>3 </w:t>
            </w:r>
          </w:p>
        </w:tc>
      </w:tr>
      <w:tr w:rsidR="00215313" w:rsidRPr="002C6519" w14:paraId="0F8E3424"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8D57D1" w14:textId="77777777" w:rsidR="00215313" w:rsidRPr="002C6519" w:rsidRDefault="00215313" w:rsidP="00FE1A4D">
            <w:pPr>
              <w:rPr>
                <w:lang w:eastAsia="fi-FI"/>
              </w:rPr>
            </w:pPr>
            <w:r w:rsidRPr="002C6519">
              <w:rPr>
                <w:lang w:eastAsia="fi-FI"/>
              </w:rPr>
              <w:t>29 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6ECDF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310644" w14:textId="31D2F6E9" w:rsidR="00215313" w:rsidRPr="002C6519" w:rsidRDefault="00215313" w:rsidP="00FE1A4D">
            <w:pPr>
              <w:rPr>
                <w:lang w:eastAsia="fi-FI"/>
              </w:rPr>
            </w:pPr>
            <w:r w:rsidRPr="002C6519">
              <w:rPr>
                <w:lang w:eastAsia="fi-FI"/>
              </w:rPr>
              <w:t>Kilpailutiedoissa näkyy ajankohta, kilpailupaikka ja kilpailun nimi.</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CA50E4" w14:textId="77777777" w:rsidR="00215313" w:rsidRPr="002C6519" w:rsidRDefault="00215313" w:rsidP="00FE1A4D">
            <w:pPr>
              <w:rPr>
                <w:lang w:eastAsia="fi-FI"/>
              </w:rPr>
            </w:pPr>
            <w:r w:rsidRPr="002C6519">
              <w:rPr>
                <w:lang w:eastAsia="fi-FI"/>
              </w:rPr>
              <w:t>1 </w:t>
            </w:r>
          </w:p>
        </w:tc>
      </w:tr>
      <w:tr w:rsidR="00215313" w:rsidRPr="002C6519" w14:paraId="58C680B9"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72FF8D" w14:textId="77777777" w:rsidR="00215313" w:rsidRPr="002C6519" w:rsidRDefault="00215313" w:rsidP="00FE1A4D">
            <w:pPr>
              <w:rPr>
                <w:lang w:eastAsia="fi-FI"/>
              </w:rPr>
            </w:pPr>
            <w:r w:rsidRPr="002C6519">
              <w:rPr>
                <w:lang w:eastAsia="fi-FI"/>
              </w:rPr>
              <w:t>30 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2A016" w14:textId="77777777" w:rsidR="00215313" w:rsidRPr="002C6519" w:rsidRDefault="00215313" w:rsidP="00FE1A4D">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1A27C" w14:textId="16D18E49" w:rsidR="00215313" w:rsidRPr="002C6519" w:rsidRDefault="00215313" w:rsidP="00FE1A4D">
            <w:pPr>
              <w:rPr>
                <w:lang w:eastAsia="fi-FI"/>
              </w:rPr>
            </w:pPr>
            <w:r w:rsidRPr="002C6519">
              <w:rPr>
                <w:lang w:eastAsia="fi-FI"/>
              </w:rPr>
              <w:t>Tulevat kilpailut näkyvät myös ennen kilpailupäivämäärää.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B34763" w14:textId="77777777" w:rsidR="00215313" w:rsidRPr="002C6519" w:rsidRDefault="00215313" w:rsidP="00FE1A4D">
            <w:pPr>
              <w:rPr>
                <w:lang w:eastAsia="fi-FI"/>
              </w:rPr>
            </w:pPr>
            <w:r w:rsidRPr="002C6519">
              <w:rPr>
                <w:lang w:eastAsia="fi-FI"/>
              </w:rPr>
              <w:t>1 </w:t>
            </w:r>
          </w:p>
        </w:tc>
      </w:tr>
      <w:tr w:rsidR="1C1195C4" w:rsidRPr="002C6519" w14:paraId="16D0D678" w14:textId="77777777" w:rsidTr="001F4331">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B5FC77" w14:textId="72C309E7" w:rsidR="45CF7153" w:rsidRPr="002C6519" w:rsidRDefault="45CF7153" w:rsidP="00FE1A4D">
            <w:pPr>
              <w:rPr>
                <w:lang w:eastAsia="fi-FI"/>
              </w:rPr>
            </w:pPr>
            <w:r w:rsidRPr="002C6519">
              <w:rPr>
                <w:lang w:eastAsia="fi-FI"/>
              </w:rPr>
              <w:t>3</w:t>
            </w:r>
            <w:r w:rsidR="09792973" w:rsidRPr="002C6519">
              <w:rPr>
                <w:lang w:eastAsia="fi-FI"/>
              </w:rPr>
              <w:t>1</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FD6A79" w14:textId="4A7299C4" w:rsidR="09792973" w:rsidRPr="002C6519" w:rsidRDefault="09792973" w:rsidP="00FE1A4D">
            <w:pPr>
              <w:rPr>
                <w:lang w:eastAsia="fi-FI"/>
              </w:rPr>
            </w:pPr>
            <w:r w:rsidRPr="002C6519">
              <w:rPr>
                <w:lang w:eastAsia="fi-FI"/>
              </w:rPr>
              <w:t>K</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200697" w14:textId="57DEED8F" w:rsidR="09792973" w:rsidRPr="002C6519" w:rsidRDefault="09792973" w:rsidP="00FE1A4D">
            <w:pPr>
              <w:rPr>
                <w:lang w:eastAsia="fi-FI"/>
              </w:rPr>
            </w:pPr>
            <w:r w:rsidRPr="002C6519">
              <w:rPr>
                <w:lang w:eastAsia="fi-FI"/>
              </w:rPr>
              <w:t xml:space="preserve">Kisahallintajärjestelmän kanssa tulee olla </w:t>
            </w:r>
            <w:r w:rsidR="004063B0" w:rsidRPr="002C6519">
              <w:rPr>
                <w:lang w:eastAsia="fi-FI"/>
              </w:rPr>
              <w:t>rajapinta,</w:t>
            </w:r>
            <w:r w:rsidRPr="002C6519">
              <w:rPr>
                <w:lang w:eastAsia="fi-FI"/>
              </w:rPr>
              <w:t xml:space="preserve"> josta voi hakea kisojen tieto</w:t>
            </w:r>
            <w:r w:rsidR="00AC7A25">
              <w:rPr>
                <w:lang w:eastAsia="fi-FI"/>
              </w:rPr>
              <w:t>a</w:t>
            </w:r>
            <w:r w:rsidR="00FE1A4D">
              <w:rPr>
                <w:lang w:eastAsia="fi-FI"/>
              </w:rPr>
              <w:t>.</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5BCA09" w14:textId="77777777" w:rsidR="1C1195C4" w:rsidRPr="002C6519" w:rsidRDefault="1C1195C4" w:rsidP="00FE1A4D">
            <w:pPr>
              <w:rPr>
                <w:lang w:eastAsia="fi-FI"/>
              </w:rPr>
            </w:pPr>
          </w:p>
        </w:tc>
      </w:tr>
    </w:tbl>
    <w:p w14:paraId="528AF18F" w14:textId="77777777" w:rsidR="00215313" w:rsidRDefault="00215313" w:rsidP="00FE1A4D">
      <w:pPr>
        <w:pStyle w:val="Otsikko3"/>
        <w:numPr>
          <w:ilvl w:val="0"/>
          <w:numId w:val="0"/>
        </w:numPr>
        <w:ind w:left="720" w:hanging="720"/>
        <w:rPr>
          <w:rFonts w:eastAsia="Times New Roman"/>
          <w:lang w:eastAsia="fi-FI"/>
        </w:rPr>
      </w:pPr>
    </w:p>
    <w:p w14:paraId="41E79BA1" w14:textId="77777777" w:rsidR="00F72E60" w:rsidRDefault="00F72E60" w:rsidP="00FE1A4D">
      <w:pPr>
        <w:pStyle w:val="Otsikko3"/>
        <w:numPr>
          <w:ilvl w:val="0"/>
          <w:numId w:val="0"/>
        </w:numPr>
        <w:ind w:left="720" w:hanging="720"/>
        <w:rPr>
          <w:rFonts w:eastAsia="Times New Roman"/>
          <w:lang w:eastAsia="fi-FI"/>
        </w:rPr>
      </w:pPr>
    </w:p>
    <w:p w14:paraId="0B69B292" w14:textId="3761E6FF" w:rsidR="00215313" w:rsidRPr="002C6519" w:rsidRDefault="00215313" w:rsidP="00A26B99">
      <w:pPr>
        <w:pStyle w:val="Otsikko3"/>
        <w:rPr>
          <w:rFonts w:eastAsia="Times New Roman"/>
          <w:lang w:eastAsia="fi-FI"/>
        </w:rPr>
      </w:pPr>
      <w:bookmarkStart w:id="25" w:name="_Toc152836047"/>
      <w:r w:rsidRPr="002C6519">
        <w:rPr>
          <w:rFonts w:eastAsia="Times New Roman"/>
          <w:lang w:eastAsia="fi-FI"/>
        </w:rPr>
        <w:t>P</w:t>
      </w:r>
      <w:r w:rsidR="00F72E60" w:rsidRPr="002C6519">
        <w:rPr>
          <w:rFonts w:eastAsia="Times New Roman"/>
          <w:lang w:eastAsia="fi-FI"/>
        </w:rPr>
        <w:t>alvelun ei-toiminnalliset vaatimukset</w:t>
      </w:r>
      <w:bookmarkEnd w:id="25"/>
      <w:r w:rsidRPr="002C6519">
        <w:rPr>
          <w:rFonts w:eastAsia="Times New Roman"/>
          <w:lang w:eastAsia="fi-FI"/>
        </w:rPr>
        <w:t> </w:t>
      </w:r>
    </w:p>
    <w:p w14:paraId="32830C72" w14:textId="77777777" w:rsidR="00FE1A4D" w:rsidRDefault="00FE1A4D" w:rsidP="00FE1A4D">
      <w:pPr>
        <w:rPr>
          <w:lang w:eastAsia="fi-FI"/>
        </w:rPr>
      </w:pPr>
    </w:p>
    <w:p w14:paraId="635F1E26" w14:textId="1E4C5AA6" w:rsidR="005F6969" w:rsidRDefault="005F6969" w:rsidP="00FE1A4D">
      <w:pPr>
        <w:rPr>
          <w:lang w:eastAsia="fi-FI"/>
        </w:rPr>
      </w:pPr>
      <w:r>
        <w:rPr>
          <w:lang w:eastAsia="fi-FI"/>
        </w:rPr>
        <w:t>Tässä kappaleessa on luetteloituna tulospalvelun ja kisahallintajärjestelmän ei to</w:t>
      </w:r>
      <w:r w:rsidR="00AC7A25">
        <w:rPr>
          <w:lang w:eastAsia="fi-FI"/>
        </w:rPr>
        <w:t>i</w:t>
      </w:r>
      <w:r>
        <w:rPr>
          <w:lang w:eastAsia="fi-FI"/>
        </w:rPr>
        <w:t xml:space="preserve">minnallisia vaatimuksia </w:t>
      </w:r>
      <w:r w:rsidR="00B1597F">
        <w:rPr>
          <w:lang w:eastAsia="fi-FI"/>
        </w:rPr>
        <w:t>taulukossa 5.</w:t>
      </w:r>
    </w:p>
    <w:p w14:paraId="5362B78C" w14:textId="77777777" w:rsidR="00B1597F" w:rsidRDefault="00B1597F" w:rsidP="00FE1A4D">
      <w:pPr>
        <w:rPr>
          <w:lang w:eastAsia="fi-FI"/>
        </w:rPr>
      </w:pPr>
    </w:p>
    <w:p w14:paraId="06AD80FF" w14:textId="39B080AF" w:rsidR="00A83093" w:rsidRDefault="00A83093" w:rsidP="00FE1A4D">
      <w:pPr>
        <w:rPr>
          <w:lang w:eastAsia="fi-FI"/>
        </w:rPr>
      </w:pPr>
      <w:r>
        <w:rPr>
          <w:lang w:eastAsia="fi-FI"/>
        </w:rPr>
        <w:t>TAULUKKO 5. Ohjelmiston ei toiminnalliset vaatimukset</w:t>
      </w:r>
    </w:p>
    <w:p w14:paraId="63B34F1C" w14:textId="77777777" w:rsidR="003423D2" w:rsidRPr="00FE1A4D" w:rsidRDefault="003423D2" w:rsidP="00FE1A4D">
      <w:pPr>
        <w:rPr>
          <w:lang w:eastAsia="fi-FI"/>
        </w:rPr>
      </w:pPr>
    </w:p>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23C3A8F9"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F42F3A"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NRO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C4BA01" w14:textId="38ACE573"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Järjestelmän </w:t>
            </w:r>
            <w:r w:rsidR="00E61962" w:rsidRPr="002C6519">
              <w:rPr>
                <w:rFonts w:eastAsia="Times New Roman" w:cs="Times New Roman"/>
                <w:lang w:eastAsia="fi-FI"/>
              </w:rPr>
              <w:t>osa (</w:t>
            </w:r>
            <w:r w:rsidR="004063B0" w:rsidRPr="002C6519">
              <w:rPr>
                <w:rFonts w:eastAsia="Times New Roman" w:cs="Times New Roman"/>
                <w:lang w:eastAsia="fi-FI"/>
              </w:rPr>
              <w:t>T, K</w:t>
            </w:r>
            <w:r w:rsidRPr="002C6519">
              <w:rPr>
                <w:rFonts w:eastAsia="Times New Roman" w:cs="Times New Roman"/>
                <w:lang w:eastAsia="fi-FI"/>
              </w:rPr>
              <w: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20B4F8"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Vaatimus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CB6A8D" w14:textId="57FD906C"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Prioriteetti</w:t>
            </w:r>
            <w:r w:rsidR="00884481" w:rsidRPr="002C6519">
              <w:rPr>
                <w:rFonts w:eastAsia="Times New Roman" w:cs="Times New Roman"/>
                <w:lang w:eastAsia="fi-FI"/>
              </w:rPr>
              <w:t xml:space="preserve"> </w:t>
            </w:r>
            <w:r w:rsidRPr="002C6519">
              <w:rPr>
                <w:rFonts w:eastAsia="Times New Roman" w:cs="Times New Roman"/>
                <w:lang w:eastAsia="fi-FI"/>
              </w:rPr>
              <w:t>(1,2,3) </w:t>
            </w:r>
          </w:p>
        </w:tc>
      </w:tr>
      <w:tr w:rsidR="00215313" w:rsidRPr="002C6519" w14:paraId="3EBD5C3A"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3614C7" w14:textId="740EE107" w:rsidR="00215313" w:rsidRPr="002C6519" w:rsidRDefault="4A20BD24" w:rsidP="00B1597F">
            <w:pPr>
              <w:rPr>
                <w:lang w:eastAsia="fi-FI"/>
              </w:rPr>
            </w:pPr>
            <w:r w:rsidRPr="002C6519">
              <w:rPr>
                <w:lang w:eastAsia="fi-FI"/>
              </w:rPr>
              <w:t>40</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C7D23C" w14:textId="77777777" w:rsidR="00215313" w:rsidRPr="002C6519" w:rsidRDefault="00215313" w:rsidP="00B1597F">
            <w:pPr>
              <w:rPr>
                <w:lang w:eastAsia="fi-FI"/>
              </w:rPr>
            </w:pPr>
            <w:r w:rsidRPr="002C6519">
              <w:rPr>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82732" w14:textId="7E25DE70" w:rsidR="00215313" w:rsidRPr="002C6519" w:rsidRDefault="00215313" w:rsidP="00B1597F">
            <w:pPr>
              <w:rPr>
                <w:lang w:eastAsia="fi-FI"/>
              </w:rPr>
            </w:pPr>
            <w:r w:rsidRPr="002C6519">
              <w:rPr>
                <w:lang w:eastAsia="fi-FI"/>
              </w:rPr>
              <w:t>Vasteaika käyttäjille täytyy olla alle 0.5 sekuntia jos on alle 1000 samanaikaista käyttäjää.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C47B5C" w14:textId="431D0754" w:rsidR="00215313" w:rsidRPr="002C6519" w:rsidRDefault="00215313" w:rsidP="00B1597F">
            <w:pPr>
              <w:rPr>
                <w:lang w:eastAsia="fi-FI"/>
              </w:rPr>
            </w:pPr>
            <w:r w:rsidRPr="12FA11C3">
              <w:rPr>
                <w:lang w:eastAsia="fi-FI"/>
              </w:rPr>
              <w:t> </w:t>
            </w:r>
            <w:r w:rsidR="28A15CBE" w:rsidRPr="12FA11C3">
              <w:rPr>
                <w:lang w:eastAsia="fi-FI"/>
              </w:rPr>
              <w:t>1</w:t>
            </w:r>
          </w:p>
        </w:tc>
      </w:tr>
      <w:tr w:rsidR="00215313" w:rsidRPr="002C6519" w14:paraId="066CDFCE"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87F4D1" w14:textId="25680975" w:rsidR="00215313" w:rsidRPr="002C6519" w:rsidRDefault="6F875755" w:rsidP="00B1597F">
            <w:pPr>
              <w:rPr>
                <w:lang w:eastAsia="fi-FI"/>
              </w:rPr>
            </w:pPr>
            <w:r w:rsidRPr="002C6519">
              <w:rPr>
                <w:lang w:eastAsia="fi-FI"/>
              </w:rPr>
              <w:t>41</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C79DF0"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02D9E1" w14:textId="0DD3690C" w:rsidR="00215313" w:rsidRPr="002C6519" w:rsidRDefault="00215313" w:rsidP="00B1597F">
            <w:pPr>
              <w:rPr>
                <w:lang w:eastAsia="fi-FI"/>
              </w:rPr>
            </w:pPr>
            <w:r w:rsidRPr="002C6519">
              <w:rPr>
                <w:lang w:eastAsia="fi-FI"/>
              </w:rPr>
              <w:t>Tulospalvelu päivittyy 1min välein ilman käyttäjän tarvetta virkistää sivua.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6D5BF0" w14:textId="4FB0753B" w:rsidR="00215313" w:rsidRPr="002C6519" w:rsidRDefault="00215313" w:rsidP="00B1597F">
            <w:pPr>
              <w:rPr>
                <w:lang w:eastAsia="fi-FI"/>
              </w:rPr>
            </w:pPr>
            <w:r w:rsidRPr="12FA11C3">
              <w:rPr>
                <w:lang w:eastAsia="fi-FI"/>
              </w:rPr>
              <w:t> </w:t>
            </w:r>
            <w:r w:rsidR="5F9AA772" w:rsidRPr="12FA11C3">
              <w:rPr>
                <w:lang w:eastAsia="fi-FI"/>
              </w:rPr>
              <w:t>1</w:t>
            </w:r>
          </w:p>
        </w:tc>
      </w:tr>
      <w:tr w:rsidR="00215313" w:rsidRPr="002C6519" w14:paraId="773BB6C3"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D29E9B" w14:textId="7B47445B" w:rsidR="00215313" w:rsidRPr="002C6519" w:rsidRDefault="38AEB2AC" w:rsidP="00B1597F">
            <w:pPr>
              <w:rPr>
                <w:lang w:eastAsia="fi-FI"/>
              </w:rPr>
            </w:pPr>
            <w:r w:rsidRPr="002C6519">
              <w:rPr>
                <w:lang w:eastAsia="fi-FI"/>
              </w:rPr>
              <w:t>42</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1B5FB3"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332320" w14:textId="0271BCAB" w:rsidR="00215313" w:rsidRPr="002C6519" w:rsidRDefault="00215313" w:rsidP="00B1597F">
            <w:pPr>
              <w:rPr>
                <w:lang w:eastAsia="fi-FI"/>
              </w:rPr>
            </w:pPr>
            <w:r w:rsidRPr="002C6519">
              <w:rPr>
                <w:lang w:eastAsia="fi-FI"/>
              </w:rPr>
              <w:t>Tulospalvelun tarkastelu ei vaadi kirjautumista.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D77F4E" w14:textId="3169CD3B" w:rsidR="00215313" w:rsidRPr="002C6519" w:rsidRDefault="00215313" w:rsidP="00B1597F">
            <w:pPr>
              <w:rPr>
                <w:lang w:eastAsia="fi-FI"/>
              </w:rPr>
            </w:pPr>
            <w:r w:rsidRPr="12FA11C3">
              <w:rPr>
                <w:lang w:eastAsia="fi-FI"/>
              </w:rPr>
              <w:t> </w:t>
            </w:r>
            <w:r w:rsidR="5A5258CE" w:rsidRPr="12FA11C3">
              <w:rPr>
                <w:lang w:eastAsia="fi-FI"/>
              </w:rPr>
              <w:t>1</w:t>
            </w:r>
          </w:p>
        </w:tc>
      </w:tr>
    </w:tbl>
    <w:p w14:paraId="4C993A00" w14:textId="4206EB8A" w:rsidR="005A5A1F" w:rsidRDefault="005A5A1F">
      <w:r>
        <w:tab/>
      </w:r>
      <w:r>
        <w:tab/>
      </w:r>
      <w:r>
        <w:tab/>
      </w:r>
      <w:r>
        <w:tab/>
      </w:r>
      <w:r>
        <w:tab/>
      </w:r>
      <w:r>
        <w:tab/>
      </w:r>
      <w:r>
        <w:tab/>
        <w:t>(jatkuu)</w:t>
      </w:r>
    </w:p>
    <w:p w14:paraId="3729DDB5" w14:textId="77777777" w:rsidR="005A5A1F" w:rsidRDefault="005A5A1F"/>
    <w:p w14:paraId="362B3459" w14:textId="61E1AE4B" w:rsidR="005A5A1F" w:rsidRDefault="003423D2">
      <w:r>
        <w:lastRenderedPageBreak/>
        <w:t>TAULUKKO 5. (jatkuu)</w:t>
      </w:r>
    </w:p>
    <w:p w14:paraId="52A816B8" w14:textId="77777777" w:rsidR="003423D2" w:rsidRDefault="003423D2"/>
    <w:tbl>
      <w:tblPr>
        <w:tblW w:w="9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1620"/>
        <w:gridCol w:w="6210"/>
        <w:gridCol w:w="1305"/>
      </w:tblGrid>
      <w:tr w:rsidR="00215313" w:rsidRPr="002C6519" w14:paraId="395E4426"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DF5877" w14:textId="675B4ACA" w:rsidR="00215313" w:rsidRPr="002C6519" w:rsidRDefault="4056B34A" w:rsidP="00B1597F">
            <w:pPr>
              <w:rPr>
                <w:lang w:eastAsia="fi-FI"/>
              </w:rPr>
            </w:pPr>
            <w:r w:rsidRPr="002C6519">
              <w:rPr>
                <w:lang w:eastAsia="fi-FI"/>
              </w:rPr>
              <w:t>43</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51B05C" w14:textId="77777777" w:rsidR="00215313" w:rsidRPr="002C6519" w:rsidRDefault="00215313" w:rsidP="00B1597F">
            <w:pPr>
              <w:rPr>
                <w:lang w:eastAsia="fi-FI"/>
              </w:rPr>
            </w:pPr>
            <w:r w:rsidRPr="002C6519">
              <w:rPr>
                <w:lang w:eastAsia="fi-FI"/>
              </w:rPr>
              <w: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D24E74" w14:textId="7F52E692" w:rsidR="00215313" w:rsidRPr="002C6519" w:rsidRDefault="00215313" w:rsidP="005A5A1F">
            <w:pPr>
              <w:rPr>
                <w:lang w:eastAsia="fi-FI"/>
              </w:rPr>
            </w:pPr>
            <w:r w:rsidRPr="002C6519">
              <w:rPr>
                <w:lang w:eastAsia="fi-FI"/>
              </w:rPr>
              <w:t>Kirjautumisjärjestelmän pitää olla käytettävissä tietokoneella</w:t>
            </w:r>
            <w:r w:rsidR="00B11571">
              <w:rPr>
                <w:lang w:eastAsia="fi-FI"/>
              </w:rPr>
              <w:t xml:space="preserve"> vähintään Windows ja MacOS-käyttöjärjestelmillä</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186818" w14:textId="7BB97CC2" w:rsidR="00215313" w:rsidRPr="002C6519" w:rsidRDefault="00215313" w:rsidP="00B1597F">
            <w:pPr>
              <w:rPr>
                <w:lang w:eastAsia="fi-FI"/>
              </w:rPr>
            </w:pPr>
            <w:r w:rsidRPr="12FA11C3">
              <w:rPr>
                <w:lang w:eastAsia="fi-FI"/>
              </w:rPr>
              <w:t> </w:t>
            </w:r>
            <w:r w:rsidR="496D9E4D" w:rsidRPr="12FA11C3">
              <w:rPr>
                <w:lang w:eastAsia="fi-FI"/>
              </w:rPr>
              <w:t>2</w:t>
            </w:r>
          </w:p>
        </w:tc>
      </w:tr>
      <w:tr w:rsidR="00215313" w:rsidRPr="002C6519" w14:paraId="0F44E74C"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694124" w14:textId="1F8BFA27" w:rsidR="00215313" w:rsidRPr="002C6519" w:rsidRDefault="60AA6AE8" w:rsidP="00B1597F">
            <w:pPr>
              <w:rPr>
                <w:lang w:eastAsia="fi-FI"/>
              </w:rPr>
            </w:pPr>
            <w:r w:rsidRPr="002C6519">
              <w:rPr>
                <w:lang w:eastAsia="fi-FI"/>
              </w:rPr>
              <w:t>44</w:t>
            </w:r>
            <w:r w:rsidR="00215313" w:rsidRPr="002C6519">
              <w:rPr>
                <w:lang w:eastAsia="fi-FI"/>
              </w:rPr>
              <w:t> </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F4EC08" w14:textId="77777777" w:rsidR="00215313" w:rsidRPr="002C6519" w:rsidRDefault="00215313" w:rsidP="00B1597F">
            <w:pPr>
              <w:rPr>
                <w:lang w:eastAsia="fi-FI"/>
              </w:rPr>
            </w:pPr>
            <w:r w:rsidRPr="002C6519">
              <w:rPr>
                <w:lang w:eastAsia="fi-FI"/>
              </w:rPr>
              <w:t>T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EF659F" w14:textId="56EB71F9" w:rsidR="00215313" w:rsidRPr="002C6519" w:rsidRDefault="00215313" w:rsidP="00B1597F">
            <w:pPr>
              <w:rPr>
                <w:lang w:eastAsia="fi-FI"/>
              </w:rPr>
            </w:pPr>
            <w:r w:rsidRPr="002C6519">
              <w:rPr>
                <w:lang w:eastAsia="fi-FI"/>
              </w:rPr>
              <w:t>Tulospalvelu tulee olla käytettävissä tietokoneella, puhelimella tai tabletilla.</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A4E91" w14:textId="7130C981" w:rsidR="00215313" w:rsidRPr="002C6519" w:rsidRDefault="00215313" w:rsidP="00B1597F">
            <w:pPr>
              <w:rPr>
                <w:lang w:eastAsia="fi-FI"/>
              </w:rPr>
            </w:pPr>
            <w:r w:rsidRPr="12FA11C3">
              <w:rPr>
                <w:lang w:eastAsia="fi-FI"/>
              </w:rPr>
              <w:t> </w:t>
            </w:r>
            <w:r w:rsidR="5A481AD3" w:rsidRPr="12FA11C3">
              <w:rPr>
                <w:lang w:eastAsia="fi-FI"/>
              </w:rPr>
              <w:t>1</w:t>
            </w:r>
          </w:p>
        </w:tc>
      </w:tr>
      <w:tr w:rsidR="00215313" w:rsidRPr="002C6519" w14:paraId="5CECC43B" w14:textId="77777777" w:rsidTr="12FA11C3">
        <w:trPr>
          <w:trHeight w:val="300"/>
        </w:trPr>
        <w:tc>
          <w:tcPr>
            <w:tcW w:w="7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6A012F" w14:textId="6950CC5D" w:rsidR="00215313" w:rsidRPr="002C6519" w:rsidRDefault="595510E3" w:rsidP="00215313">
            <w:pPr>
              <w:spacing w:line="240" w:lineRule="auto"/>
              <w:textAlignment w:val="baseline"/>
              <w:rPr>
                <w:rFonts w:eastAsia="Times New Roman" w:cs="Times New Roman"/>
                <w:lang w:eastAsia="fi-FI"/>
              </w:rPr>
            </w:pPr>
            <w:r w:rsidRPr="002C6519">
              <w:rPr>
                <w:rFonts w:eastAsia="Times New Roman" w:cs="Times New Roman"/>
                <w:lang w:eastAsia="fi-FI"/>
              </w:rPr>
              <w:t>45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BC5937" w14:textId="77777777"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TK </w:t>
            </w:r>
          </w:p>
        </w:tc>
        <w:tc>
          <w:tcPr>
            <w:tcW w:w="62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77775" w14:textId="5533BC9B" w:rsidR="00215313" w:rsidRPr="002C6519" w:rsidRDefault="00215313" w:rsidP="00215313">
            <w:pPr>
              <w:spacing w:line="240" w:lineRule="auto"/>
              <w:textAlignment w:val="baseline"/>
              <w:rPr>
                <w:rFonts w:eastAsia="Times New Roman" w:cs="Times New Roman"/>
                <w:lang w:eastAsia="fi-FI"/>
              </w:rPr>
            </w:pPr>
            <w:r w:rsidRPr="002C6519">
              <w:rPr>
                <w:rFonts w:eastAsia="Times New Roman" w:cs="Times New Roman"/>
                <w:lang w:eastAsia="fi-FI"/>
              </w:rPr>
              <w:t xml:space="preserve">Järjestelmä toimii </w:t>
            </w:r>
            <w:r w:rsidR="00B664D8" w:rsidRPr="002C6519">
              <w:rPr>
                <w:rFonts w:eastAsia="Times New Roman" w:cs="Times New Roman"/>
                <w:lang w:eastAsia="fi-FI"/>
              </w:rPr>
              <w:t>Windows</w:t>
            </w:r>
            <w:r w:rsidRPr="002C6519">
              <w:rPr>
                <w:rFonts w:eastAsia="Times New Roman" w:cs="Times New Roman"/>
                <w:lang w:eastAsia="fi-FI"/>
              </w:rPr>
              <w:t xml:space="preserve">, </w:t>
            </w:r>
            <w:r w:rsidR="00E61962" w:rsidRPr="002C6519">
              <w:rPr>
                <w:rFonts w:eastAsia="Times New Roman" w:cs="Times New Roman"/>
                <w:lang w:eastAsia="fi-FI"/>
              </w:rPr>
              <w:t>Android</w:t>
            </w:r>
            <w:r w:rsidRPr="002C6519">
              <w:rPr>
                <w:rFonts w:eastAsia="Times New Roman" w:cs="Times New Roman"/>
                <w:lang w:eastAsia="fi-FI"/>
              </w:rPr>
              <w:t xml:space="preserve">, </w:t>
            </w:r>
            <w:r w:rsidR="00150018" w:rsidRPr="002C6519">
              <w:rPr>
                <w:rFonts w:eastAsia="Times New Roman" w:cs="Times New Roman"/>
                <w:lang w:eastAsia="fi-FI"/>
              </w:rPr>
              <w:t>iOS</w:t>
            </w:r>
            <w:r w:rsidRPr="002C6519">
              <w:rPr>
                <w:rFonts w:eastAsia="Times New Roman" w:cs="Times New Roman"/>
                <w:lang w:eastAsia="fi-FI"/>
              </w:rPr>
              <w:t xml:space="preserve"> ja </w:t>
            </w:r>
            <w:r w:rsidR="00B664D8" w:rsidRPr="002C6519">
              <w:rPr>
                <w:rFonts w:eastAsia="Times New Roman" w:cs="Times New Roman"/>
                <w:lang w:eastAsia="fi-FI"/>
              </w:rPr>
              <w:t>Linux</w:t>
            </w:r>
            <w:r w:rsidRPr="002C6519">
              <w:rPr>
                <w:rFonts w:eastAsia="Times New Roman" w:cs="Times New Roman"/>
                <w:lang w:eastAsia="fi-FI"/>
              </w:rPr>
              <w:t xml:space="preserve"> alustoilla. </w:t>
            </w:r>
          </w:p>
        </w:tc>
        <w:tc>
          <w:tcPr>
            <w:tcW w:w="13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EB399" w14:textId="253244CB" w:rsidR="00215313" w:rsidRPr="002C6519" w:rsidRDefault="00215313" w:rsidP="00215313">
            <w:pPr>
              <w:spacing w:line="240" w:lineRule="auto"/>
              <w:textAlignment w:val="baseline"/>
              <w:rPr>
                <w:rFonts w:eastAsia="Times New Roman" w:cs="Times New Roman"/>
                <w:lang w:eastAsia="fi-FI"/>
              </w:rPr>
            </w:pPr>
            <w:r w:rsidRPr="12FA11C3">
              <w:rPr>
                <w:rFonts w:eastAsia="Times New Roman" w:cs="Times New Roman"/>
                <w:lang w:eastAsia="fi-FI"/>
              </w:rPr>
              <w:t> </w:t>
            </w:r>
            <w:r w:rsidR="67FDE669" w:rsidRPr="12FA11C3">
              <w:rPr>
                <w:rFonts w:eastAsia="Times New Roman" w:cs="Times New Roman"/>
                <w:lang w:eastAsia="fi-FI"/>
              </w:rPr>
              <w:t>2</w:t>
            </w:r>
          </w:p>
        </w:tc>
      </w:tr>
    </w:tbl>
    <w:p w14:paraId="1F3B42A0" w14:textId="77777777" w:rsidR="00215313" w:rsidRDefault="00215313" w:rsidP="00215313"/>
    <w:p w14:paraId="27816438" w14:textId="77777777" w:rsidR="000303AD" w:rsidRDefault="000303AD" w:rsidP="003423D2"/>
    <w:p w14:paraId="44F1227C" w14:textId="56EDE824" w:rsidR="1DDDBC34" w:rsidRDefault="1DDDBC34" w:rsidP="00DC6402">
      <w:pPr>
        <w:pStyle w:val="Otsikko2"/>
      </w:pPr>
      <w:bookmarkStart w:id="26" w:name="_Toc152836048"/>
      <w:r w:rsidRPr="002C6519">
        <w:t>Rajapinta</w:t>
      </w:r>
      <w:bookmarkEnd w:id="26"/>
    </w:p>
    <w:p w14:paraId="2A6E41DF" w14:textId="77777777" w:rsidR="00A513AD" w:rsidRPr="00A513AD" w:rsidRDefault="00A513AD" w:rsidP="00A513AD"/>
    <w:p w14:paraId="7CC34869" w14:textId="7C9F3099" w:rsidR="1DDDBC34" w:rsidRPr="002C6519" w:rsidRDefault="1DDDBC34" w:rsidP="1C1195C4">
      <w:r w:rsidRPr="002C6519">
        <w:t>Kisanhallintajärjestelmän rinnalle rakennetaan rajapinta, jota voidaan käyttää tietokannasta kisoj</w:t>
      </w:r>
      <w:r w:rsidR="716435EA" w:rsidRPr="002C6519">
        <w:t xml:space="preserve">en tietojen hakemiseen. Rajapinta tulisi tehdä mahdollisimman saavutettavaksi jatkokäyttöä varten muiden tulospalveluiden </w:t>
      </w:r>
      <w:r w:rsidR="06FD6135" w:rsidRPr="002C6519">
        <w:t>kanssa. Rajapinta ominaisuus järjestelmässä mahdollistaisi isomman myynnin.</w:t>
      </w:r>
    </w:p>
    <w:p w14:paraId="1E27C1DD" w14:textId="00AFF6FB" w:rsidR="15B8118E" w:rsidRPr="002C6519" w:rsidRDefault="15B8118E" w:rsidP="15B8118E"/>
    <w:p w14:paraId="734B019C" w14:textId="7A652A23" w:rsidR="15B8118E" w:rsidRPr="002C6519" w:rsidRDefault="0007634A" w:rsidP="0007634A">
      <w:pPr>
        <w:pStyle w:val="Otsikko1"/>
      </w:pPr>
      <w:bookmarkStart w:id="27" w:name="_Toc152836049"/>
      <w:r w:rsidRPr="002C6519">
        <w:lastRenderedPageBreak/>
        <w:t>Arkkitehtuuri ja moduulisuunnittelu</w:t>
      </w:r>
      <w:bookmarkEnd w:id="27"/>
    </w:p>
    <w:p w14:paraId="0274D160" w14:textId="4E5E2F13" w:rsidR="002E0A24" w:rsidRDefault="002E0A24" w:rsidP="002E0A24">
      <w:pPr>
        <w:pStyle w:val="Otsikko2"/>
      </w:pPr>
      <w:bookmarkStart w:id="28" w:name="_Toc152836050"/>
      <w:r>
        <w:t>Järjestelmän yleiskuvaus</w:t>
      </w:r>
      <w:bookmarkEnd w:id="28"/>
    </w:p>
    <w:p w14:paraId="1185A48A" w14:textId="77777777" w:rsidR="002E0A24" w:rsidRDefault="002E0A24" w:rsidP="0007634A"/>
    <w:p w14:paraId="16C43A93" w14:textId="7E4C3A89" w:rsidR="009D2D74" w:rsidRDefault="002E0A24" w:rsidP="0007634A">
      <w:pPr>
        <w:rPr>
          <w:rFonts w:cs="Times New Roman"/>
          <w:szCs w:val="24"/>
        </w:rPr>
      </w:pPr>
      <w:r w:rsidRPr="000A14B6">
        <w:rPr>
          <w:rFonts w:cs="Times New Roman"/>
          <w:szCs w:val="24"/>
        </w:rPr>
        <w:t>Järjestelmä koostuu kahdesta pääjärjestelmästä, tulospalvelusta ja kilpailuhallintajärjestelmästä. Järjestelmä sisältää tietokannan, johon syötetään kilpailut, pisteet, kilpailijat ja niihin tarvittavat tiedot. Kilpailuhallintajärjestelmä toimii työkaluna kilpailuorganisaatioille kilpailun hallinnan helpottamiseksi. Järjestelmään sisältyy rajapinta, jota käytetään kilpailuhallintajärjestelmän ja tulospalvelun välisessä tiedonsiirrossa. Rajapinnan tavoitteena on luoda väline, jota voidaan hyödyntää tulevaisuudessa myös muiden tulospalveluiden kanssa</w:t>
      </w:r>
    </w:p>
    <w:p w14:paraId="0B2A1536" w14:textId="77777777" w:rsidR="002E0A24" w:rsidRDefault="002E0A24" w:rsidP="0007634A">
      <w:pPr>
        <w:rPr>
          <w:rFonts w:cs="Times New Roman"/>
          <w:szCs w:val="24"/>
        </w:rPr>
      </w:pPr>
    </w:p>
    <w:p w14:paraId="06183FBE" w14:textId="6B521125" w:rsidR="002E0A24" w:rsidRDefault="002E0A24" w:rsidP="002E0A24">
      <w:pPr>
        <w:jc w:val="center"/>
        <w:rPr>
          <w:rFonts w:cs="Times New Roman"/>
          <w:szCs w:val="24"/>
        </w:rPr>
      </w:pPr>
      <w:r>
        <w:rPr>
          <w:noProof/>
        </w:rPr>
        <w:drawing>
          <wp:inline distT="0" distB="0" distL="0" distR="0" wp14:anchorId="4668B054" wp14:editId="394151F8">
            <wp:extent cx="3867150" cy="1974309"/>
            <wp:effectExtent l="0" t="0" r="0" b="6985"/>
            <wp:docPr id="433575045" name="Kuva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390" cy="1980047"/>
                    </a:xfrm>
                    <a:prstGeom prst="rect">
                      <a:avLst/>
                    </a:prstGeom>
                    <a:noFill/>
                    <a:ln>
                      <a:noFill/>
                    </a:ln>
                  </pic:spPr>
                </pic:pic>
              </a:graphicData>
            </a:graphic>
          </wp:inline>
        </w:drawing>
      </w:r>
    </w:p>
    <w:p w14:paraId="781E2D75" w14:textId="77777777" w:rsidR="002E0A24" w:rsidRDefault="002E0A24" w:rsidP="0007634A">
      <w:pPr>
        <w:rPr>
          <w:rFonts w:cs="Times New Roman"/>
          <w:szCs w:val="24"/>
        </w:rPr>
      </w:pPr>
    </w:p>
    <w:p w14:paraId="52B303CB" w14:textId="4C3ECE36" w:rsidR="000134E8" w:rsidRDefault="000134E8" w:rsidP="0007634A">
      <w:pPr>
        <w:rPr>
          <w:rFonts w:cs="Times New Roman"/>
          <w:szCs w:val="24"/>
        </w:rPr>
      </w:pPr>
      <w:r>
        <w:rPr>
          <w:rFonts w:cs="Times New Roman"/>
          <w:szCs w:val="24"/>
        </w:rPr>
        <w:t>KUVIO 2.</w:t>
      </w:r>
      <w:r w:rsidR="00DC7BAB">
        <w:rPr>
          <w:rFonts w:cs="Times New Roman"/>
          <w:szCs w:val="24"/>
        </w:rPr>
        <w:t>Ohjelmiston yleiskuvaus.</w:t>
      </w:r>
    </w:p>
    <w:p w14:paraId="3B1175D6" w14:textId="77777777" w:rsidR="000134E8" w:rsidRDefault="000134E8" w:rsidP="0007634A">
      <w:pPr>
        <w:rPr>
          <w:rFonts w:cs="Times New Roman"/>
          <w:szCs w:val="24"/>
        </w:rPr>
      </w:pPr>
    </w:p>
    <w:p w14:paraId="589675AC" w14:textId="77777777" w:rsidR="000134E8" w:rsidRDefault="000134E8" w:rsidP="0007634A">
      <w:pPr>
        <w:rPr>
          <w:rFonts w:cs="Times New Roman"/>
          <w:szCs w:val="24"/>
        </w:rPr>
      </w:pPr>
    </w:p>
    <w:p w14:paraId="2881C142" w14:textId="7FD29759" w:rsidR="002E0A24" w:rsidRDefault="002E0A24" w:rsidP="002E0A24">
      <w:pPr>
        <w:pStyle w:val="Otsikko2"/>
      </w:pPr>
      <w:bookmarkStart w:id="29" w:name="_Toc152836051"/>
      <w:r>
        <w:t>Arkkitehtuurin kuvaus (kilpailuhallinta)</w:t>
      </w:r>
      <w:bookmarkEnd w:id="29"/>
    </w:p>
    <w:p w14:paraId="1AA65CEB" w14:textId="77777777" w:rsidR="002E0A24" w:rsidRDefault="002E0A24" w:rsidP="002E0A24"/>
    <w:p w14:paraId="6321019B" w14:textId="77777777" w:rsidR="002E0A24" w:rsidRPr="000A14B6" w:rsidRDefault="002E0A24" w:rsidP="002E0A24">
      <w:pPr>
        <w:rPr>
          <w:rFonts w:cs="Times New Roman"/>
          <w:szCs w:val="24"/>
        </w:rPr>
      </w:pPr>
      <w:r w:rsidRPr="000A14B6">
        <w:rPr>
          <w:rFonts w:cs="Times New Roman"/>
          <w:szCs w:val="24"/>
        </w:rPr>
        <w:t>Käyttöliittymä tarjoaa käyttäjälle näkymän tulevista kilpailuista ja mahdollisuuden kirjautua palveluun. Kirjautumalla palveluun mahdollisuus luoda uudet kilpailut, luoda kilpailijat, syöttää pisteet ja tulokset. Seuran edustajilla, tuomareilla ja kilpailun järjestäjillä on omat tunnukset omilla oikeuksilla, jotka mahdollistavat tiettyjen ominaisuuksien käytön. Tuomarit pystyvät syöttämään pisteet kilpailuissa telinekohtaisesti, seuran edustaja pystyy luomaan uusia kilpailijoita sekä ilmoittamaan kilpailijat kilpailuun ja järjestäjä pystyy hallitsemaan kilpailuja ja muokkaamaan niitä tarvittaessa.</w:t>
      </w:r>
    </w:p>
    <w:p w14:paraId="7F819EF6" w14:textId="77777777" w:rsidR="002E0A24" w:rsidRDefault="002E0A24" w:rsidP="002E0A24"/>
    <w:p w14:paraId="241122C6" w14:textId="5BDF3153" w:rsidR="002E0A24" w:rsidRDefault="002E0A24" w:rsidP="002E0A24">
      <w:pPr>
        <w:pStyle w:val="Otsikko2"/>
      </w:pPr>
      <w:bookmarkStart w:id="30" w:name="_Toc152836052"/>
      <w:r>
        <w:lastRenderedPageBreak/>
        <w:t>Käyttäjähallinta ja kirjautuminen</w:t>
      </w:r>
      <w:bookmarkEnd w:id="30"/>
    </w:p>
    <w:p w14:paraId="2E240E9E" w14:textId="77777777" w:rsidR="002E0A24" w:rsidRDefault="002E0A24" w:rsidP="002E0A24"/>
    <w:p w14:paraId="07F34470" w14:textId="0DFDCBD6" w:rsidR="002E0A24" w:rsidRDefault="002E0A24" w:rsidP="002E0A24">
      <w:pPr>
        <w:rPr>
          <w:rFonts w:cs="Times New Roman"/>
          <w:szCs w:val="24"/>
          <w:shd w:val="clear" w:color="auto" w:fill="FFFFFF"/>
        </w:rPr>
      </w:pPr>
      <w:r w:rsidRPr="000A14B6">
        <w:rPr>
          <w:rFonts w:cs="Times New Roman"/>
          <w:szCs w:val="24"/>
          <w:shd w:val="clear" w:color="auto" w:fill="FFFFFF"/>
        </w:rPr>
        <w:t>Käyttäjät rekisteröityvät ja kirjautuvat palveluun. Palvelu tunnistaa käyttäjän roolit ja oikeudet esim. erilaiset käyttäjä roolit, kuten tuomarit, seuran edustajat ja kilpailun järjestäjät.</w:t>
      </w:r>
    </w:p>
    <w:p w14:paraId="7C762548" w14:textId="77777777" w:rsidR="004F5AC3" w:rsidRDefault="004F5AC3" w:rsidP="002E0A24">
      <w:pPr>
        <w:rPr>
          <w:rFonts w:cs="Times New Roman"/>
          <w:szCs w:val="24"/>
          <w:shd w:val="clear" w:color="auto" w:fill="FFFFFF"/>
        </w:rPr>
      </w:pPr>
    </w:p>
    <w:p w14:paraId="063F7C13" w14:textId="77777777" w:rsidR="004F5AC3" w:rsidRDefault="004F5AC3" w:rsidP="002E0A24">
      <w:pPr>
        <w:rPr>
          <w:rFonts w:cs="Times New Roman"/>
          <w:szCs w:val="24"/>
          <w:shd w:val="clear" w:color="auto" w:fill="FFFFFF"/>
        </w:rPr>
      </w:pPr>
    </w:p>
    <w:p w14:paraId="7EDF45C6" w14:textId="77777777" w:rsidR="002E0A24" w:rsidRDefault="002E0A24" w:rsidP="002E0A24">
      <w:pPr>
        <w:pStyle w:val="Otsikko2"/>
      </w:pPr>
      <w:bookmarkStart w:id="31" w:name="_Toc152836053"/>
      <w:r w:rsidRPr="00BB30EB">
        <w:t>Kilpailuhallinta</w:t>
      </w:r>
      <w:bookmarkEnd w:id="31"/>
    </w:p>
    <w:p w14:paraId="5684AB13" w14:textId="77777777" w:rsidR="002E0A24" w:rsidRPr="00BB30EB" w:rsidRDefault="002E0A24" w:rsidP="002E0A24"/>
    <w:p w14:paraId="3AA3D257" w14:textId="77777777" w:rsidR="002E0A24" w:rsidRDefault="002E0A24" w:rsidP="002E0A24">
      <w:r>
        <w:t xml:space="preserve">Kilpailuhallinta tarjoaa mahdollisuuden hallinnoida ja muokata kilpailuja siihen ilmoittautuneita osallistuja sekä kilpailun aikatauluja. Tuomareilla on mahdollisuus syöttää pisteitä telinekohtaisesti sekä päättää kilpailu. Seuran edustajulla mahdollisuus ilmoittaa kilpailijat kilpailuun. </w:t>
      </w:r>
    </w:p>
    <w:p w14:paraId="6E343ED5" w14:textId="77777777" w:rsidR="004F5AC3" w:rsidRDefault="004F5AC3" w:rsidP="002E0A24"/>
    <w:p w14:paraId="4DE641F2" w14:textId="77777777" w:rsidR="002E0A24" w:rsidRPr="000A14B6" w:rsidRDefault="002E0A24" w:rsidP="002E0A24">
      <w:pPr>
        <w:rPr>
          <w:rFonts w:cs="Times New Roman"/>
          <w:szCs w:val="24"/>
          <w:shd w:val="clear" w:color="auto" w:fill="FFFFFF"/>
        </w:rPr>
      </w:pPr>
    </w:p>
    <w:p w14:paraId="33802E11" w14:textId="77777777" w:rsidR="002E0A24" w:rsidRDefault="002E0A24" w:rsidP="002E0A24">
      <w:pPr>
        <w:pStyle w:val="Otsikko2"/>
      </w:pPr>
      <w:bookmarkStart w:id="32" w:name="_Toc152836054"/>
      <w:r>
        <w:t>Rajapinta</w:t>
      </w:r>
      <w:bookmarkEnd w:id="32"/>
    </w:p>
    <w:p w14:paraId="57740B28" w14:textId="77777777" w:rsidR="002E0A24" w:rsidRPr="00BB30EB" w:rsidRDefault="002E0A24" w:rsidP="002E0A24"/>
    <w:p w14:paraId="19DCD43A" w14:textId="77777777" w:rsidR="002E0A24" w:rsidRDefault="002E0A24" w:rsidP="002E0A24">
      <w:r>
        <w:t>Mahdollistaa tiedonsiirron kilpailuhallinnasta tulospalveluun ja se on suunniteltu tulevaisuutta ajatellen ja mahdollisuuksien mukaan laajennettavissa myös muihin tulospalveluihin.</w:t>
      </w:r>
    </w:p>
    <w:p w14:paraId="0D89379B" w14:textId="77777777" w:rsidR="004F5AC3" w:rsidRDefault="004F5AC3" w:rsidP="002E0A24"/>
    <w:p w14:paraId="2BB419BC" w14:textId="77777777" w:rsidR="002E0A24" w:rsidRDefault="002E0A24" w:rsidP="002E0A24"/>
    <w:p w14:paraId="21196C0E" w14:textId="04422250" w:rsidR="002E0A24" w:rsidRDefault="002E0A24" w:rsidP="002E0A24">
      <w:pPr>
        <w:pStyle w:val="Otsikko2"/>
      </w:pPr>
      <w:bookmarkStart w:id="33" w:name="_Toc152239687"/>
      <w:bookmarkStart w:id="34" w:name="_Toc152836055"/>
      <w:r>
        <w:t>Arkkitehtuurin kuvaus (Tulospalvelu)</w:t>
      </w:r>
      <w:bookmarkEnd w:id="33"/>
      <w:bookmarkEnd w:id="34"/>
    </w:p>
    <w:p w14:paraId="2679AAB8" w14:textId="77777777" w:rsidR="00E10128" w:rsidRDefault="00E10128" w:rsidP="00E10128"/>
    <w:p w14:paraId="514981E9" w14:textId="78804273" w:rsidR="00E10128" w:rsidRDefault="00E10128" w:rsidP="00E10128">
      <w:r>
        <w:t>Käyttöliittymä tarjoaa käyttäjälle mahdollisuuden seurata telinevoimistelun tuloksia. Tulospalvelun kautta on mahdollisuus hakea kilpailuja viimeiseltä viideltä vuodelta ja mahdollisuus porautua kilpailuprofiiliin. Mahdollisuus hakea kilpailijoita ja porautua kilpailija profiiliin.</w:t>
      </w:r>
    </w:p>
    <w:p w14:paraId="42478981" w14:textId="77777777" w:rsidR="004F5AC3" w:rsidRPr="00E10128" w:rsidRDefault="004F5AC3" w:rsidP="00E10128"/>
    <w:p w14:paraId="6753270E" w14:textId="77777777" w:rsidR="002E0A24" w:rsidRDefault="002E0A24" w:rsidP="002E0A24"/>
    <w:p w14:paraId="7EA2813D" w14:textId="1BCA2403" w:rsidR="00E10128" w:rsidRDefault="00E10128" w:rsidP="00E10128">
      <w:pPr>
        <w:pStyle w:val="Otsikko2"/>
      </w:pPr>
      <w:bookmarkStart w:id="35" w:name="_Toc152836056"/>
      <w:r>
        <w:t>Moduulisuunnittelu (Tulospalvelu)</w:t>
      </w:r>
      <w:bookmarkEnd w:id="35"/>
    </w:p>
    <w:p w14:paraId="6077A85C" w14:textId="77777777" w:rsidR="00E10128" w:rsidRPr="00BB30EB" w:rsidRDefault="00E10128" w:rsidP="002E0A24"/>
    <w:p w14:paraId="7C0E3958" w14:textId="6311F653" w:rsidR="002E0A24" w:rsidRDefault="002E0A24" w:rsidP="002E0A24">
      <w:r>
        <w:t>Tulospalvelu sisältää pää</w:t>
      </w:r>
      <w:r w:rsidR="00F76354">
        <w:t>n</w:t>
      </w:r>
      <w:r>
        <w:t>äkymän</w:t>
      </w:r>
      <w:r w:rsidR="00F76354">
        <w:t>,</w:t>
      </w:r>
      <w:r>
        <w:t xml:space="preserve"> joka aukeaa tulospalvelun etusivulle ja näyttää kilpailut uusimmasta vanhimpaan. Tulospalvelu näyttää myös tulevat kisat. Päänäkymässä on hakupalkki ja kilpailuja pystyy näkemään esimerkiksi tietyiltä vuosilta. Kilpailunäkymä </w:t>
      </w:r>
      <w:r w:rsidR="00F76354">
        <w:t>avautuu,</w:t>
      </w:r>
      <w:r>
        <w:t xml:space="preserve"> kun kilpailua päänäkymästä on painettu. Kilpailunäkymä näyttää valitun kilpailun kaikkien kilpailijoiden tulokset järjestyksessä suurimmasta pienimpään. Näkymässä mahdollista myös nähdä telinekohtaisesti saadut pisteet.</w:t>
      </w:r>
    </w:p>
    <w:p w14:paraId="48BAEF70" w14:textId="77777777" w:rsidR="002E0A24" w:rsidRDefault="002E0A24" w:rsidP="002E0A24"/>
    <w:p w14:paraId="468068F0" w14:textId="77777777" w:rsidR="002E0A24" w:rsidRDefault="002E0A24" w:rsidP="002E0A24">
      <w:r>
        <w:lastRenderedPageBreak/>
        <w:t>Kilpailijaprofiiliin on myös mahdollista porautua esimerkiksi hakutoiminnon kautta hakemalla tai kilpailunäkymästä kilpailijan profiilia painamalla, tässä näkymässä näytetään kilpailijan aikaisemman kilpailut ja niiden pisteet sekä lopputulokset. Sieltä kautta on myös mahdollista porautua kilpailunäkymään.</w:t>
      </w:r>
    </w:p>
    <w:p w14:paraId="51173C47" w14:textId="77777777" w:rsidR="002E0A24" w:rsidRDefault="002E0A24" w:rsidP="002E0A24"/>
    <w:p w14:paraId="08402D60" w14:textId="71CCCF55" w:rsidR="002E0A24" w:rsidRDefault="002E0A24" w:rsidP="002E0A24">
      <w:pPr>
        <w:jc w:val="center"/>
      </w:pPr>
      <w:r>
        <w:rPr>
          <w:noProof/>
        </w:rPr>
        <w:drawing>
          <wp:inline distT="0" distB="0" distL="0" distR="0" wp14:anchorId="593AEF7B" wp14:editId="45022869">
            <wp:extent cx="5819775" cy="2310077"/>
            <wp:effectExtent l="0" t="0" r="0" b="0"/>
            <wp:docPr id="1343472516" name="Kuva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906" cy="2312114"/>
                    </a:xfrm>
                    <a:prstGeom prst="rect">
                      <a:avLst/>
                    </a:prstGeom>
                    <a:noFill/>
                    <a:ln>
                      <a:noFill/>
                    </a:ln>
                  </pic:spPr>
                </pic:pic>
              </a:graphicData>
            </a:graphic>
          </wp:inline>
        </w:drawing>
      </w:r>
    </w:p>
    <w:p w14:paraId="6DC040C6" w14:textId="77777777" w:rsidR="002E0A24" w:rsidRDefault="002E0A24" w:rsidP="002E0A24">
      <w:pPr>
        <w:jc w:val="center"/>
      </w:pPr>
    </w:p>
    <w:p w14:paraId="4DB7152A" w14:textId="77777777" w:rsidR="004F5AC3" w:rsidRDefault="004F5AC3" w:rsidP="004F5AC3"/>
    <w:p w14:paraId="0C1D0C3A" w14:textId="5EB40634" w:rsidR="004F5AC3" w:rsidRDefault="004F5AC3" w:rsidP="004F5AC3">
      <w:r>
        <w:t xml:space="preserve">KUVIO 3. </w:t>
      </w:r>
      <w:r w:rsidR="0099293E">
        <w:t>Tulospalvelumoduuli alamoduuleineen.</w:t>
      </w:r>
    </w:p>
    <w:p w14:paraId="5D71F663" w14:textId="77777777" w:rsidR="004F5AC3" w:rsidRDefault="004F5AC3" w:rsidP="004F5AC3"/>
    <w:p w14:paraId="26051940" w14:textId="77777777" w:rsidR="004F5AC3" w:rsidRDefault="004F5AC3" w:rsidP="004F5AC3"/>
    <w:p w14:paraId="381648A3" w14:textId="77777777" w:rsidR="002E0A24" w:rsidRDefault="002E0A24" w:rsidP="002E0A24">
      <w:pPr>
        <w:pStyle w:val="Otsikko2"/>
      </w:pPr>
      <w:bookmarkStart w:id="36" w:name="_Toc152836057"/>
      <w:r>
        <w:t>Tiedonkulku</w:t>
      </w:r>
      <w:bookmarkEnd w:id="36"/>
    </w:p>
    <w:p w14:paraId="49ED580D" w14:textId="77777777" w:rsidR="002E0A24" w:rsidRPr="00BB30EB" w:rsidRDefault="002E0A24" w:rsidP="002E0A24"/>
    <w:p w14:paraId="3157C576" w14:textId="77777777" w:rsidR="002E0A24" w:rsidRDefault="002E0A24" w:rsidP="002E0A24">
      <w:r>
        <w:t>Käyttöliittymä -&gt; Kilpailuhallinta</w:t>
      </w:r>
    </w:p>
    <w:p w14:paraId="0F3F1870" w14:textId="77777777" w:rsidR="002E0A24" w:rsidRDefault="002E0A24" w:rsidP="002E0A24">
      <w:pPr>
        <w:pStyle w:val="Luettelokappale"/>
        <w:numPr>
          <w:ilvl w:val="0"/>
          <w:numId w:val="32"/>
        </w:numPr>
      </w:pPr>
      <w:r>
        <w:t>Käyttäjän toiminnot välitetään kilpailuhallintamoduulille.</w:t>
      </w:r>
    </w:p>
    <w:p w14:paraId="029928A1" w14:textId="77777777" w:rsidR="002E0A24" w:rsidRDefault="002E0A24" w:rsidP="002E0A24">
      <w:r>
        <w:t>Kilpailuhallintamoduuli -&gt; Tietokanta</w:t>
      </w:r>
    </w:p>
    <w:p w14:paraId="48B854D8" w14:textId="77777777" w:rsidR="002E0A24" w:rsidRDefault="002E0A24" w:rsidP="002E0A24">
      <w:pPr>
        <w:pStyle w:val="Luettelokappale"/>
        <w:numPr>
          <w:ilvl w:val="0"/>
          <w:numId w:val="32"/>
        </w:numPr>
      </w:pPr>
      <w:r>
        <w:t>Kilpailujen, pisteiden ja kilpailijoiden tiedot tallennetaan tietokantaan.</w:t>
      </w:r>
    </w:p>
    <w:p w14:paraId="629BD0B0" w14:textId="77777777" w:rsidR="002E0A24" w:rsidRDefault="002E0A24" w:rsidP="002E0A24">
      <w:r>
        <w:t>Kilpailuhallintamoduuli &lt;-&gt; Rajapinta &lt;-&gt; Tulospalvelu</w:t>
      </w:r>
    </w:p>
    <w:p w14:paraId="0EA1E833" w14:textId="77777777" w:rsidR="002E0A24" w:rsidRDefault="002E0A24" w:rsidP="002E0A24">
      <w:pPr>
        <w:pStyle w:val="Luettelokappale"/>
        <w:numPr>
          <w:ilvl w:val="0"/>
          <w:numId w:val="32"/>
        </w:numPr>
      </w:pPr>
      <w:r>
        <w:t>Tiedonsiirto kilpailuhallintajärjestelmän ja tulospalvelun välillä.</w:t>
      </w:r>
    </w:p>
    <w:p w14:paraId="29B16D15" w14:textId="456A35E9" w:rsidR="002E0A24" w:rsidRDefault="002E0A24" w:rsidP="007225D3">
      <w:pPr>
        <w:jc w:val="center"/>
      </w:pPr>
      <w:r>
        <w:rPr>
          <w:noProof/>
        </w:rPr>
        <w:lastRenderedPageBreak/>
        <w:drawing>
          <wp:inline distT="0" distB="0" distL="0" distR="0" wp14:anchorId="16A3081C" wp14:editId="077AD332">
            <wp:extent cx="2390775" cy="2889948"/>
            <wp:effectExtent l="0" t="0" r="0" b="5715"/>
            <wp:docPr id="1176127667" name="Kuva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740" cy="2895950"/>
                    </a:xfrm>
                    <a:prstGeom prst="rect">
                      <a:avLst/>
                    </a:prstGeom>
                    <a:noFill/>
                    <a:ln>
                      <a:noFill/>
                    </a:ln>
                  </pic:spPr>
                </pic:pic>
              </a:graphicData>
            </a:graphic>
          </wp:inline>
        </w:drawing>
      </w:r>
    </w:p>
    <w:p w14:paraId="168C48E9" w14:textId="77777777" w:rsidR="007225D3" w:rsidRDefault="007225D3" w:rsidP="002E0A24">
      <w:pPr>
        <w:jc w:val="center"/>
      </w:pPr>
    </w:p>
    <w:p w14:paraId="0A5DA218" w14:textId="50E1E830" w:rsidR="007225D3" w:rsidRDefault="007225D3" w:rsidP="002E0A24">
      <w:pPr>
        <w:jc w:val="center"/>
      </w:pPr>
      <w:r>
        <w:t xml:space="preserve">KUVIO 4. </w:t>
      </w:r>
      <w:r w:rsidR="00305960">
        <w:t>Tiedonkulku</w:t>
      </w:r>
      <w:r w:rsidR="00CC0048">
        <w:t>kaavio</w:t>
      </w:r>
    </w:p>
    <w:p w14:paraId="4EF5E1F4" w14:textId="77777777" w:rsidR="00CC0048" w:rsidRPr="002E0A24" w:rsidRDefault="00CC0048" w:rsidP="002E0A24">
      <w:pPr>
        <w:jc w:val="center"/>
      </w:pPr>
    </w:p>
    <w:p w14:paraId="17586EEB" w14:textId="69EDC3D8" w:rsidR="009D2D74" w:rsidRDefault="009D2D74" w:rsidP="002E0A24">
      <w:pPr>
        <w:pStyle w:val="Otsikko1"/>
      </w:pPr>
      <w:bookmarkStart w:id="37" w:name="_Toc152836058"/>
      <w:r w:rsidRPr="002C6519">
        <w:lastRenderedPageBreak/>
        <w:t>Saavutettavuus</w:t>
      </w:r>
      <w:bookmarkEnd w:id="37"/>
    </w:p>
    <w:p w14:paraId="2023B7E9" w14:textId="125D07EC" w:rsidR="002E0A24" w:rsidRDefault="002E0A24" w:rsidP="002E0A24">
      <w:r>
        <w:t xml:space="preserve">Noudatetaan HTML ja WCAG standardeja. WCAG:n standardissa noudatetaan </w:t>
      </w:r>
      <w:r w:rsidR="00E77291">
        <w:t>AA-tasoa</w:t>
      </w:r>
      <w:r>
        <w:t xml:space="preserve">. Lähdekoodia tulee </w:t>
      </w:r>
      <w:r w:rsidR="007312F8">
        <w:t>refaktoroida,</w:t>
      </w:r>
      <w:r>
        <w:t xml:space="preserve"> kunnes ohjelmisto on työnjohtajan haluamalla tasolla.</w:t>
      </w:r>
    </w:p>
    <w:p w14:paraId="155326FC" w14:textId="77777777" w:rsidR="002E0A24" w:rsidRDefault="002E0A24" w:rsidP="002E0A24"/>
    <w:p w14:paraId="320B5402" w14:textId="4679C874" w:rsidR="002E0A24" w:rsidRDefault="002E0A24" w:rsidP="002E0A24">
      <w:r>
        <w:t>Sivustot toteutetaan mahdollisimman helppokäyttöisiksi ja helposti navigoitaviksi. URL-osoitteet tulee olla luettavassa ja kuvaavassa muodossa. Kontrastin tulee olla selvästi laaja, jotta sivuja on helppo lukea.</w:t>
      </w:r>
    </w:p>
    <w:p w14:paraId="77A2AEFC" w14:textId="77777777" w:rsidR="002E0A24" w:rsidRDefault="002E0A24" w:rsidP="002E0A24"/>
    <w:p w14:paraId="371FE6B8" w14:textId="77777777" w:rsidR="002E0A24" w:rsidRDefault="002E0A24" w:rsidP="002E0A24">
      <w:r>
        <w:t xml:space="preserve">Järjestelmä on suunniteltu käyttäjäystävälliseksi ja luomaan esteettömän käyttökokemuksen eri käyttäjärooleille. Saavutettavuusvaatimukset on otettu huomioon suunnittelusta toteutukseen. Käyttöliittymä tarjoaa selkeät ohjeet ja havainnollistavat elementit rekisteröitymis- ja kirjautumistoiminnoille. Kilpailujen luominen, muokkaaminen ja aikatauluttaminen on tehty helpoksi ja intuitiiviseksi. </w:t>
      </w:r>
    </w:p>
    <w:p w14:paraId="5DE2ED58" w14:textId="77777777" w:rsidR="002E0A24" w:rsidRDefault="002E0A24" w:rsidP="002E0A24"/>
    <w:p w14:paraId="65B83444" w14:textId="77777777" w:rsidR="002E0A24" w:rsidRPr="00D5232D" w:rsidRDefault="002E0A24" w:rsidP="002E0A24">
      <w:r>
        <w:t>Tulospalvelun päänäkymän kontrasti ja visuaalinen selkeys ovat priorisoitu. Hakutoiminnon avulla on helppo navigoida Kilpailunäkymästä kilpailijaprofiiliin. Piste ja tulostiedot esitetään selkeästi.</w:t>
      </w:r>
    </w:p>
    <w:p w14:paraId="2EB2E5B9" w14:textId="77777777" w:rsidR="002E0A24" w:rsidRPr="002E0A24" w:rsidRDefault="002E0A24" w:rsidP="002E0A24"/>
    <w:p w14:paraId="40096DD0" w14:textId="77777777" w:rsidR="00392385" w:rsidRPr="00392385" w:rsidRDefault="00392385" w:rsidP="00392385">
      <w:pPr>
        <w:keepNext/>
        <w:keepLines/>
        <w:pageBreakBefore/>
        <w:numPr>
          <w:ilvl w:val="0"/>
          <w:numId w:val="1"/>
        </w:numPr>
        <w:spacing w:after="800"/>
        <w:outlineLvl w:val="0"/>
        <w:rPr>
          <w:rFonts w:eastAsiaTheme="majorEastAsia" w:cstheme="majorHAnsi"/>
          <w:b/>
          <w:caps/>
          <w:szCs w:val="32"/>
        </w:rPr>
      </w:pPr>
      <w:bookmarkStart w:id="38" w:name="_Toc152065066"/>
      <w:bookmarkStart w:id="39" w:name="_Toc152836059"/>
      <w:r w:rsidRPr="00392385">
        <w:rPr>
          <w:rFonts w:eastAsiaTheme="majorEastAsia" w:cstheme="majorHAnsi"/>
          <w:b/>
          <w:caps/>
          <w:szCs w:val="32"/>
        </w:rPr>
        <w:lastRenderedPageBreak/>
        <w:t>tuotteenhallintasuunnitelma</w:t>
      </w:r>
      <w:bookmarkEnd w:id="38"/>
      <w:bookmarkEnd w:id="39"/>
    </w:p>
    <w:p w14:paraId="44C692CA" w14:textId="77777777" w:rsidR="00392385" w:rsidRPr="00392385" w:rsidRDefault="00392385" w:rsidP="00392385">
      <w:r w:rsidRPr="00392385">
        <w:t xml:space="preserve">Tuotteenhallintasuunnitelma jaoteltuna yleiseen osaan, komponenttien hallintaan ja konfiguraation hallintaan. </w:t>
      </w:r>
    </w:p>
    <w:p w14:paraId="10FA1B23" w14:textId="77777777" w:rsidR="00392385" w:rsidRDefault="00392385" w:rsidP="00392385"/>
    <w:p w14:paraId="71CD8C2D" w14:textId="77777777" w:rsidR="00A4207A" w:rsidRPr="00392385" w:rsidRDefault="00A4207A" w:rsidP="00392385"/>
    <w:p w14:paraId="65EFD9B1"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40" w:name="_Toc152065067"/>
      <w:bookmarkStart w:id="41" w:name="_Toc152836060"/>
      <w:r w:rsidRPr="00392385">
        <w:rPr>
          <w:rFonts w:eastAsiaTheme="majorEastAsia" w:cstheme="majorHAnsi"/>
          <w:b/>
          <w:szCs w:val="26"/>
        </w:rPr>
        <w:t>Tuotteenhallinnan toimintatavat</w:t>
      </w:r>
      <w:bookmarkEnd w:id="40"/>
      <w:bookmarkEnd w:id="41"/>
    </w:p>
    <w:p w14:paraId="3B553E5C" w14:textId="77777777" w:rsidR="00A4207A" w:rsidRPr="00392385" w:rsidRDefault="00A4207A" w:rsidP="009547FC">
      <w:pPr>
        <w:keepNext/>
        <w:keepLines/>
        <w:outlineLvl w:val="1"/>
        <w:rPr>
          <w:rFonts w:eastAsiaTheme="majorEastAsia" w:cstheme="majorHAnsi"/>
          <w:b/>
          <w:szCs w:val="26"/>
        </w:rPr>
      </w:pPr>
    </w:p>
    <w:p w14:paraId="3D7F3C2F"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2" w:name="_Toc152065068"/>
      <w:bookmarkStart w:id="43" w:name="_Toc152836061"/>
      <w:r w:rsidRPr="00392385">
        <w:rPr>
          <w:rFonts w:eastAsiaTheme="majorEastAsia" w:cstheme="majorBidi"/>
          <w:b/>
          <w:szCs w:val="24"/>
        </w:rPr>
        <w:t>Vastuut ja toimintavaltuudet</w:t>
      </w:r>
      <w:bookmarkEnd w:id="42"/>
      <w:bookmarkEnd w:id="43"/>
    </w:p>
    <w:p w14:paraId="2C84B9B7" w14:textId="77777777" w:rsidR="00A4207A" w:rsidRPr="00392385" w:rsidRDefault="00A4207A" w:rsidP="009547FC">
      <w:pPr>
        <w:keepNext/>
        <w:keepLines/>
        <w:outlineLvl w:val="2"/>
        <w:rPr>
          <w:rFonts w:eastAsiaTheme="majorEastAsia" w:cstheme="majorBidi"/>
          <w:b/>
          <w:szCs w:val="24"/>
        </w:rPr>
      </w:pPr>
    </w:p>
    <w:p w14:paraId="5534AB98" w14:textId="77777777" w:rsidR="00392385" w:rsidRPr="00392385" w:rsidRDefault="00392385" w:rsidP="00392385">
      <w:r w:rsidRPr="00392385">
        <w:t xml:space="preserve">Kaikilla projektin jäsenillä on valtuudet liittää oma dokumentaatio osuus pääraporttiin. Jokaisen dokumentaation muokkaajan vastuulla on huolehtia, että päivitys ei sekoita alkuperäistä tekstimuotoilua tai aiempien osien päälle ei tallenneta ilman hyväksyntää muilta organisaation jäseniltä. </w:t>
      </w:r>
    </w:p>
    <w:p w14:paraId="60A7BBDC" w14:textId="77777777" w:rsidR="00392385" w:rsidRPr="00392385" w:rsidRDefault="00392385" w:rsidP="00392385">
      <w:r w:rsidRPr="00392385">
        <w:t>Projektin projektipäälliköllä, ohjelmistosuunnittelijalla ja pääsuunnittelijalla on oikeus tehdä muutoksia tulospalveluohjelmistoon. Projektipäällikkö vastaa ohjelmistokomponenttien muutosten hyväksynnästä.</w:t>
      </w:r>
    </w:p>
    <w:p w14:paraId="1DDED85E" w14:textId="77777777" w:rsidR="00392385" w:rsidRDefault="00392385" w:rsidP="00392385"/>
    <w:p w14:paraId="6B97A3B1" w14:textId="77777777" w:rsidR="00A4207A" w:rsidRPr="00392385" w:rsidRDefault="00A4207A" w:rsidP="00392385"/>
    <w:p w14:paraId="091F41C7"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4" w:name="_Toc152065069"/>
      <w:bookmarkStart w:id="45" w:name="_Toc152836062"/>
      <w:r w:rsidRPr="00392385">
        <w:rPr>
          <w:rFonts w:eastAsiaTheme="majorEastAsia" w:cstheme="majorBidi"/>
          <w:b/>
          <w:szCs w:val="24"/>
        </w:rPr>
        <w:t>Muutokset</w:t>
      </w:r>
      <w:bookmarkEnd w:id="44"/>
      <w:bookmarkEnd w:id="45"/>
    </w:p>
    <w:p w14:paraId="1A0A4EFC" w14:textId="77777777" w:rsidR="00A4207A" w:rsidRPr="00392385" w:rsidRDefault="00A4207A" w:rsidP="00A4207A">
      <w:pPr>
        <w:keepNext/>
        <w:keepLines/>
        <w:outlineLvl w:val="2"/>
        <w:rPr>
          <w:rFonts w:eastAsiaTheme="majorEastAsia" w:cstheme="majorBidi"/>
          <w:b/>
          <w:szCs w:val="24"/>
        </w:rPr>
      </w:pPr>
    </w:p>
    <w:p w14:paraId="0F2B288B" w14:textId="77777777" w:rsidR="00392385" w:rsidRPr="00392385" w:rsidRDefault="00392385" w:rsidP="00392385">
      <w:r w:rsidRPr="00392385">
        <w:t>Mikäli ohjelmistoa päädytään muokkaamaan, tulee pääkehityspolusta tai pääkomponentinkehityspolusta tehdä erilliseen haarautuma, jota muokataan. Muokkaajan tulee ilmoittaa projektipäällikölle myös sähköpostitse muutostyöaikeistaan, jotta useampi henkilö kuin pelkästään itse kehittäjä tietää mahdollisen uuden version kehitteille laitosta. Kun muutos on testattu testaussuunnitelman mukaisesti ja todettu toimivaksi, tekee kehittäjä projektipäällikölle pyynnön kehityshaaran yhdistämisestä ja uuden version tallentamisesta. Projektipäällikkö tekee lopullisen hyväksynnän kehityshaarojen lisäämisestä pääkehityspolkuun.</w:t>
      </w:r>
    </w:p>
    <w:p w14:paraId="05BF0749" w14:textId="77777777" w:rsidR="00392385" w:rsidRDefault="00392385" w:rsidP="00392385"/>
    <w:p w14:paraId="236878CC" w14:textId="77777777" w:rsidR="00A4207A" w:rsidRPr="00392385" w:rsidRDefault="00A4207A" w:rsidP="00392385"/>
    <w:p w14:paraId="0C872422"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6" w:name="_Toc152065070"/>
      <w:bookmarkStart w:id="47" w:name="_Toc152836063"/>
      <w:r w:rsidRPr="00392385">
        <w:rPr>
          <w:rFonts w:eastAsiaTheme="majorEastAsia" w:cstheme="majorBidi"/>
          <w:b/>
          <w:szCs w:val="24"/>
        </w:rPr>
        <w:t>Muutosesitykset, virheraportit ja muutosmenettely</w:t>
      </w:r>
      <w:bookmarkEnd w:id="46"/>
      <w:bookmarkEnd w:id="47"/>
    </w:p>
    <w:p w14:paraId="24FA809B" w14:textId="77777777" w:rsidR="00A4207A" w:rsidRPr="00392385" w:rsidRDefault="00A4207A" w:rsidP="009547FC">
      <w:pPr>
        <w:keepNext/>
        <w:keepLines/>
        <w:outlineLvl w:val="2"/>
        <w:rPr>
          <w:rFonts w:eastAsiaTheme="majorEastAsia" w:cstheme="majorBidi"/>
          <w:b/>
          <w:szCs w:val="24"/>
        </w:rPr>
      </w:pPr>
    </w:p>
    <w:p w14:paraId="5D16BA7A" w14:textId="77777777" w:rsidR="009E5DDE" w:rsidRDefault="00392385" w:rsidP="00392385">
      <w:r w:rsidRPr="00392385">
        <w:t xml:space="preserve">Asiakkaalta tulevat muutosesitykset ja virheraportit dokumentoidaan. Virheet priorisoidaan niiden vakavuuden mukaan ja käyttäjiltä tulevat muutosesitykset sen perusteella, kuinka moni käyttäjä kokee </w:t>
      </w:r>
      <w:r w:rsidRPr="00392385">
        <w:lastRenderedPageBreak/>
        <w:t>saman muutoksen tarpeelliseksi. Mahdolliset tietoturvaongelmat tulee priorisoida korkeimmalle tasolle.</w:t>
      </w:r>
      <w:r w:rsidR="009E5DDE">
        <w:t xml:space="preserve"> </w:t>
      </w:r>
    </w:p>
    <w:p w14:paraId="3CFF27DF" w14:textId="77777777" w:rsidR="00392385" w:rsidRPr="00392385" w:rsidRDefault="00392385" w:rsidP="00392385"/>
    <w:p w14:paraId="0F09BBF2" w14:textId="4BFCD188" w:rsidR="00392385" w:rsidRPr="00392385" w:rsidRDefault="00392385" w:rsidP="00392385">
      <w:r w:rsidRPr="00392385">
        <w:t>Mikäli Tulospalveluohjelmistosta saadaan virheraportti tai muutospyyntö, tulee selvittää, millainen konfiguraatio asiakkaalla on. Konfiguraation selvityksen jälkeen pyritään vastaava konfiguraatio rakentamaan, mikäli mahdollista. Vian paikallistamisen jälkeen suunnitellaan korjaukset ja toteutetaan ne. Testauksilla varmistetaan, että vika korjaantui ja selvitetään vaikuttaako muutos muihin komponentteihin.</w:t>
      </w:r>
    </w:p>
    <w:p w14:paraId="037BF12F" w14:textId="77777777" w:rsidR="00392385" w:rsidRPr="00392385" w:rsidRDefault="00392385" w:rsidP="00392385"/>
    <w:p w14:paraId="358297E3" w14:textId="77777777" w:rsidR="009E5DDE" w:rsidRPr="00392385" w:rsidRDefault="009E5DDE" w:rsidP="00392385"/>
    <w:p w14:paraId="44E04961"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48" w:name="_Toc152065071"/>
      <w:bookmarkStart w:id="49" w:name="_Toc152836064"/>
      <w:r w:rsidRPr="00392385">
        <w:rPr>
          <w:rFonts w:eastAsiaTheme="majorEastAsia" w:cstheme="majorBidi"/>
          <w:b/>
          <w:szCs w:val="24"/>
        </w:rPr>
        <w:t>Varmuuskopiointi</w:t>
      </w:r>
      <w:bookmarkEnd w:id="48"/>
      <w:bookmarkEnd w:id="49"/>
    </w:p>
    <w:p w14:paraId="1577AB64" w14:textId="77777777" w:rsidR="00A4207A" w:rsidRPr="00392385" w:rsidRDefault="00A4207A" w:rsidP="00A4207A">
      <w:pPr>
        <w:keepNext/>
        <w:keepLines/>
        <w:outlineLvl w:val="2"/>
        <w:rPr>
          <w:rFonts w:eastAsiaTheme="majorEastAsia" w:cstheme="majorBidi"/>
          <w:b/>
          <w:szCs w:val="24"/>
        </w:rPr>
      </w:pPr>
    </w:p>
    <w:p w14:paraId="6B6BD5A5" w14:textId="77777777" w:rsidR="00392385" w:rsidRPr="00392385" w:rsidRDefault="00392385" w:rsidP="00392385">
      <w:r w:rsidRPr="00392385">
        <w:t>Git-tietokantaan tallentuu eri versioiden sisältämät tiedot ja hajautetun versiohallintajärjestelmän myötä kehittäjien työkoneille muodostuu omat tietokantansa, josta ohjelmiston versioita voidaan tarvittaessa palauttaa. Ohjelmiston suuremmat versiomuutokset ja tärkeimmät päivitysversiot tallennetaan kuukausittain ulkopuoliseen pilvitallennuspalveluun.</w:t>
      </w:r>
    </w:p>
    <w:p w14:paraId="22EFF8C1" w14:textId="77777777" w:rsidR="00392385" w:rsidRDefault="00392385" w:rsidP="00392385">
      <w:r w:rsidRPr="00392385">
        <w:t xml:space="preserve"> </w:t>
      </w:r>
    </w:p>
    <w:p w14:paraId="3A2A44C4" w14:textId="77777777" w:rsidR="00A513AD" w:rsidRPr="00392385" w:rsidRDefault="00A513AD" w:rsidP="00392385"/>
    <w:p w14:paraId="2F9048A9" w14:textId="2DAEB2E8" w:rsidR="00A513AD" w:rsidRDefault="00392385" w:rsidP="003B1618">
      <w:pPr>
        <w:keepNext/>
        <w:keepLines/>
        <w:numPr>
          <w:ilvl w:val="1"/>
          <w:numId w:val="1"/>
        </w:numPr>
        <w:ind w:left="364" w:hanging="364"/>
        <w:outlineLvl w:val="1"/>
        <w:rPr>
          <w:rFonts w:eastAsiaTheme="majorEastAsia" w:cstheme="majorHAnsi"/>
          <w:b/>
          <w:szCs w:val="26"/>
        </w:rPr>
      </w:pPr>
      <w:bookmarkStart w:id="50" w:name="_Toc152065072"/>
      <w:bookmarkStart w:id="51" w:name="_Toc152836065"/>
      <w:r w:rsidRPr="00A513AD">
        <w:rPr>
          <w:rFonts w:eastAsiaTheme="majorEastAsia" w:cstheme="majorHAnsi"/>
          <w:b/>
          <w:szCs w:val="26"/>
        </w:rPr>
        <w:t>Komponentit</w:t>
      </w:r>
      <w:bookmarkEnd w:id="50"/>
      <w:bookmarkEnd w:id="51"/>
    </w:p>
    <w:p w14:paraId="2F85C00B" w14:textId="77777777" w:rsidR="00A513AD" w:rsidRPr="00A513AD" w:rsidRDefault="00A513AD" w:rsidP="00A513AD"/>
    <w:p w14:paraId="49BF521C" w14:textId="77777777" w:rsidR="00392385" w:rsidRPr="002C6519" w:rsidRDefault="00392385" w:rsidP="00392385">
      <w:r w:rsidRPr="00392385">
        <w:t xml:space="preserve">Ohjelmiston arkkitehtuurissa Telinevoimistelun tulospalvelujärjestelmä on jaettu karkealla tasolla kahdeksi osa-alueeksi, jotka ovat kisahallintajärjestelmä ja tulospalvelu. </w:t>
      </w:r>
    </w:p>
    <w:p w14:paraId="79389583" w14:textId="77777777" w:rsidR="000E3D11" w:rsidRPr="00392385" w:rsidRDefault="000E3D11" w:rsidP="00392385"/>
    <w:p w14:paraId="4BBDDE67" w14:textId="77777777" w:rsidR="00392385" w:rsidRPr="00392385" w:rsidRDefault="00392385" w:rsidP="00392385">
      <w:pPr>
        <w:rPr>
          <w:b/>
          <w:bCs/>
        </w:rPr>
      </w:pPr>
      <w:r w:rsidRPr="00392385">
        <w:rPr>
          <w:b/>
          <w:bCs/>
        </w:rPr>
        <w:t xml:space="preserve">Kisahallintajärjestelmä </w:t>
      </w:r>
    </w:p>
    <w:p w14:paraId="4E09F447" w14:textId="77777777" w:rsidR="00392385" w:rsidRPr="002C6519" w:rsidRDefault="00392385" w:rsidP="00392385">
      <w:r w:rsidRPr="00392385">
        <w:t xml:space="preserve">Jakautuu mm. kisatapahtuman luomis- ja muokkaamiskomponenttiin, kilpailijan kirjaamiskomponenttiin ja kisapisteiden kirjaamiskomponentteihin, jotka on lokalisoitu toisistaan irrallisiksi. </w:t>
      </w:r>
    </w:p>
    <w:p w14:paraId="6B45C3E8" w14:textId="77777777" w:rsidR="000E3D11" w:rsidRPr="00392385" w:rsidRDefault="000E3D11" w:rsidP="00392385"/>
    <w:p w14:paraId="6EED1FFB" w14:textId="77777777" w:rsidR="00392385" w:rsidRPr="00392385" w:rsidRDefault="00392385" w:rsidP="00392385">
      <w:pPr>
        <w:rPr>
          <w:b/>
          <w:bCs/>
        </w:rPr>
      </w:pPr>
      <w:r w:rsidRPr="00392385">
        <w:rPr>
          <w:b/>
          <w:bCs/>
        </w:rPr>
        <w:t xml:space="preserve">Tulospalvelu </w:t>
      </w:r>
    </w:p>
    <w:p w14:paraId="19F0D85F" w14:textId="77777777" w:rsidR="00392385" w:rsidRPr="002C6519" w:rsidRDefault="00392385" w:rsidP="00392385">
      <w:r w:rsidRPr="00392385">
        <w:t>Tulospalvelukomponentti on hyvin riippuvainen kisahallintajärjestelmän tuottamasta tietokannasta. Ilman tietokantaa, tulospalvelu ei pysty näyttämään haluttuja tietoja. Tällöin tulospalvelun tulee näyttää oletustiedot ilman kilpailija ym. kisatietoja.</w:t>
      </w:r>
    </w:p>
    <w:p w14:paraId="4754F824" w14:textId="77777777" w:rsidR="000E3D11" w:rsidRPr="00392385" w:rsidRDefault="000E3D11" w:rsidP="00392385"/>
    <w:p w14:paraId="04114E4A" w14:textId="77777777" w:rsidR="009E5DDE" w:rsidRDefault="009E5DDE" w:rsidP="00392385"/>
    <w:p w14:paraId="418613CC" w14:textId="77777777" w:rsidR="009E5DDE" w:rsidRPr="00392385" w:rsidRDefault="009E5DDE" w:rsidP="00392385"/>
    <w:p w14:paraId="47A97579" w14:textId="77777777" w:rsidR="00392385" w:rsidRPr="00392385" w:rsidRDefault="00392385" w:rsidP="00392385">
      <w:pPr>
        <w:rPr>
          <w:b/>
          <w:bCs/>
        </w:rPr>
      </w:pPr>
      <w:r w:rsidRPr="00392385">
        <w:rPr>
          <w:b/>
          <w:bCs/>
        </w:rPr>
        <w:lastRenderedPageBreak/>
        <w:t>Dokumentaatio</w:t>
      </w:r>
    </w:p>
    <w:p w14:paraId="4B0C8F4E" w14:textId="77777777" w:rsidR="00392385" w:rsidRPr="00392385" w:rsidRDefault="00392385" w:rsidP="00392385">
      <w:r w:rsidRPr="00392385">
        <w:t>Kisahallintajärjestelmää varten luodaan verkkosivuilta luettavissa oleva yksityiskohtainen käyttöohje järjestelmän käyttöön. Käyttöohje sisältyy saman verkkosivuosoitteen alle kuin kisajärjestelmä.</w:t>
      </w:r>
    </w:p>
    <w:p w14:paraId="3BE26FD7" w14:textId="77777777" w:rsidR="00392385" w:rsidRPr="00392385" w:rsidRDefault="00392385" w:rsidP="00392385">
      <w:r w:rsidRPr="00392385">
        <w:t xml:space="preserve">Projektidokumentaatio sisältää Tulospalveluohjelmiston suunnitteluun ja toteutukseen liittyvät dokumentaatiot. </w:t>
      </w:r>
    </w:p>
    <w:p w14:paraId="78E95009" w14:textId="77777777" w:rsidR="00392385" w:rsidRDefault="00392385" w:rsidP="00392385"/>
    <w:p w14:paraId="48F43794" w14:textId="77777777" w:rsidR="003B1618" w:rsidRPr="00392385" w:rsidRDefault="003B1618" w:rsidP="00392385"/>
    <w:p w14:paraId="29B06DAB"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52" w:name="_Toc152065073"/>
      <w:bookmarkStart w:id="53" w:name="_Toc152836066"/>
      <w:r w:rsidRPr="00392385">
        <w:rPr>
          <w:rFonts w:eastAsiaTheme="majorEastAsia" w:cstheme="majorHAnsi"/>
          <w:b/>
          <w:szCs w:val="26"/>
        </w:rPr>
        <w:t>Konfiguraatiot</w:t>
      </w:r>
      <w:bookmarkEnd w:id="52"/>
      <w:bookmarkEnd w:id="53"/>
    </w:p>
    <w:p w14:paraId="27CCD468" w14:textId="77777777" w:rsidR="003B1618" w:rsidRPr="00392385" w:rsidRDefault="003B1618" w:rsidP="003B1618">
      <w:pPr>
        <w:keepNext/>
        <w:keepLines/>
        <w:outlineLvl w:val="1"/>
        <w:rPr>
          <w:rFonts w:eastAsiaTheme="majorEastAsia" w:cstheme="majorHAnsi"/>
          <w:b/>
          <w:szCs w:val="26"/>
        </w:rPr>
      </w:pPr>
    </w:p>
    <w:p w14:paraId="706C117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54" w:name="_Toc152065074"/>
      <w:bookmarkStart w:id="55" w:name="_Toc152836067"/>
      <w:r w:rsidRPr="00392385">
        <w:rPr>
          <w:rFonts w:eastAsiaTheme="majorEastAsia" w:cstheme="majorBidi"/>
          <w:b/>
          <w:szCs w:val="24"/>
        </w:rPr>
        <w:t>Kisahallintajärjestelmä</w:t>
      </w:r>
      <w:bookmarkEnd w:id="54"/>
      <w:bookmarkEnd w:id="55"/>
    </w:p>
    <w:p w14:paraId="1649CF45" w14:textId="77777777" w:rsidR="003B1618" w:rsidRPr="00392385" w:rsidRDefault="003B1618" w:rsidP="003B1618">
      <w:pPr>
        <w:keepNext/>
        <w:keepLines/>
        <w:ind w:left="546"/>
        <w:outlineLvl w:val="2"/>
        <w:rPr>
          <w:rFonts w:eastAsiaTheme="majorEastAsia" w:cstheme="majorBidi"/>
          <w:b/>
          <w:szCs w:val="24"/>
        </w:rPr>
      </w:pPr>
    </w:p>
    <w:p w14:paraId="7CE6BB9F" w14:textId="6A391FA6" w:rsidR="00392385" w:rsidRPr="00392385" w:rsidRDefault="00392385" w:rsidP="00392385">
      <w:r w:rsidRPr="00392385">
        <w:t xml:space="preserve">Kisahallintajärjestelmä toteutetaan toimimaan </w:t>
      </w:r>
      <w:r w:rsidR="00B664D8" w:rsidRPr="00392385">
        <w:t>Windows-</w:t>
      </w:r>
      <w:r w:rsidRPr="00392385">
        <w:t xml:space="preserve"> ja macOS-käyttöjärjestelmissä. Kisahallintajärjestelmä käyttö kannettavalla tai pöytätietokoneella on henkilö-, seura- ja kisatietojen muokkaamisen vuoksi suositeltavampi vaihtoehto mahdollisten virhesyötteiden määrän vähentämiseksi. Mikäli riittävän laaja käyttäjäkunta näkee tarpeelliseksi pystyä käyttämään kisahallintajärjestelmää myös älypuhelimella tai tabletilla, otetaan i</w:t>
      </w:r>
      <w:r w:rsidR="00485441">
        <w:t>OS</w:t>
      </w:r>
      <w:r w:rsidRPr="00392385">
        <w:t xml:space="preserve">- ja </w:t>
      </w:r>
      <w:r w:rsidR="00485441" w:rsidRPr="00392385">
        <w:t>Android</w:t>
      </w:r>
      <w:r w:rsidRPr="00392385">
        <w:t xml:space="preserve">-käyttöjärjestelmäkonfiguraatiot huomioon versiopäivityksissä. </w:t>
      </w:r>
    </w:p>
    <w:p w14:paraId="3AB8C85C" w14:textId="77777777" w:rsidR="00392385" w:rsidRDefault="00392385" w:rsidP="00392385"/>
    <w:p w14:paraId="50B942D8" w14:textId="77777777" w:rsidR="003B1618" w:rsidRPr="00392385" w:rsidRDefault="003B1618" w:rsidP="00392385"/>
    <w:p w14:paraId="5DEB462A"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56" w:name="_Toc152065075"/>
      <w:bookmarkStart w:id="57" w:name="_Toc152836068"/>
      <w:r w:rsidRPr="00392385">
        <w:rPr>
          <w:rFonts w:eastAsiaTheme="majorEastAsia" w:cstheme="majorBidi"/>
          <w:b/>
          <w:szCs w:val="24"/>
        </w:rPr>
        <w:t>Tulospalvelu</w:t>
      </w:r>
      <w:bookmarkEnd w:id="56"/>
      <w:bookmarkEnd w:id="57"/>
    </w:p>
    <w:p w14:paraId="3EA68BE4" w14:textId="77777777" w:rsidR="003B1618" w:rsidRPr="00392385" w:rsidRDefault="003B1618" w:rsidP="003B1618">
      <w:pPr>
        <w:keepNext/>
        <w:keepLines/>
        <w:outlineLvl w:val="2"/>
        <w:rPr>
          <w:rFonts w:eastAsiaTheme="majorEastAsia" w:cstheme="majorBidi"/>
          <w:b/>
          <w:szCs w:val="24"/>
        </w:rPr>
      </w:pPr>
    </w:p>
    <w:p w14:paraId="756BFAE9" w14:textId="20CCC3AE" w:rsidR="00392385" w:rsidRPr="00392385" w:rsidRDefault="00392385" w:rsidP="00392385">
      <w:r w:rsidRPr="00392385">
        <w:t xml:space="preserve">Tulospalvelun seuraaminen tulee olla mahdollista </w:t>
      </w:r>
      <w:r w:rsidR="00485441" w:rsidRPr="00392385">
        <w:t>Windows</w:t>
      </w:r>
      <w:r w:rsidRPr="00392385">
        <w:t xml:space="preserve">-, </w:t>
      </w:r>
      <w:r w:rsidR="00126020">
        <w:t>iOS</w:t>
      </w:r>
      <w:r w:rsidRPr="00392385">
        <w:t xml:space="preserve">-, macOS- ja </w:t>
      </w:r>
      <w:r w:rsidR="00485441" w:rsidRPr="00392385">
        <w:t>Android</w:t>
      </w:r>
      <w:r w:rsidRPr="00392385">
        <w:t xml:space="preserve"> käyttöjärjestelmässä.</w:t>
      </w:r>
      <w:r w:rsidR="00E77291">
        <w:t xml:space="preserve"> </w:t>
      </w:r>
      <w:r w:rsidRPr="00392385">
        <w:t>Tulospalvelu on selainpohjainen.</w:t>
      </w:r>
    </w:p>
    <w:p w14:paraId="4A85BE1F" w14:textId="77777777" w:rsidR="00392385" w:rsidRDefault="00392385" w:rsidP="00392385"/>
    <w:p w14:paraId="0F3F2AAE" w14:textId="77777777" w:rsidR="003B1618" w:rsidRPr="00392385" w:rsidRDefault="003B1618" w:rsidP="00392385"/>
    <w:p w14:paraId="07DB804F"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58" w:name="_Toc152065076"/>
      <w:bookmarkStart w:id="59" w:name="_Toc152836069"/>
      <w:r w:rsidRPr="00392385">
        <w:rPr>
          <w:rFonts w:eastAsiaTheme="majorEastAsia" w:cstheme="majorHAnsi"/>
          <w:b/>
          <w:szCs w:val="26"/>
        </w:rPr>
        <w:t>Versionhallinta</w:t>
      </w:r>
      <w:bookmarkEnd w:id="58"/>
      <w:bookmarkEnd w:id="59"/>
    </w:p>
    <w:p w14:paraId="158DA3DC" w14:textId="77777777" w:rsidR="003B1618" w:rsidRPr="00392385" w:rsidRDefault="003B1618" w:rsidP="003B1618">
      <w:pPr>
        <w:keepNext/>
        <w:keepLines/>
        <w:outlineLvl w:val="1"/>
        <w:rPr>
          <w:rFonts w:eastAsiaTheme="majorEastAsia" w:cstheme="majorHAnsi"/>
          <w:b/>
          <w:szCs w:val="26"/>
        </w:rPr>
      </w:pPr>
    </w:p>
    <w:p w14:paraId="0AD61066" w14:textId="14D6089A" w:rsidR="00392385" w:rsidRPr="00392385" w:rsidRDefault="00392385" w:rsidP="00392385">
      <w:r w:rsidRPr="00392385">
        <w:t xml:space="preserve">Ohjelmistonversionhallinnassa käytetään hajautettua versionhallinta järjestelmää. Tämä toteutetaan käyttämällä Git-versionhallintajärjestelmää ja </w:t>
      </w:r>
      <w:r w:rsidR="00485441" w:rsidRPr="00392385">
        <w:t>GitHub</w:t>
      </w:r>
      <w:r w:rsidRPr="00392385">
        <w:t xml:space="preserve">-verkkosivustoa. Projektidokumentaatiosta versionhallintaa toteutetaan </w:t>
      </w:r>
      <w:r w:rsidR="00D750BC" w:rsidRPr="00392385">
        <w:t>GitHubilla</w:t>
      </w:r>
      <w:r w:rsidRPr="00392385">
        <w:t xml:space="preserve"> ja Microsoft OneDrive-pilvipalveluun tallennetun </w:t>
      </w:r>
      <w:r w:rsidR="00D750BC" w:rsidRPr="00392385">
        <w:t>Word</w:t>
      </w:r>
      <w:r w:rsidRPr="00392385">
        <w:t>-dokumentilla.</w:t>
      </w:r>
    </w:p>
    <w:p w14:paraId="16CD1822" w14:textId="3109D69E" w:rsidR="00392385" w:rsidRPr="00392385" w:rsidRDefault="00FB2EB2">
      <w:pPr>
        <w:spacing w:after="160" w:line="259" w:lineRule="auto"/>
      </w:pPr>
      <w:r>
        <w:br w:type="page"/>
      </w:r>
    </w:p>
    <w:p w14:paraId="5523974F" w14:textId="77777777" w:rsidR="00392385" w:rsidRPr="00392385" w:rsidRDefault="00392385" w:rsidP="00392385">
      <w:pPr>
        <w:rPr>
          <w:rFonts w:eastAsia="Calibri" w:cs="Times New Roman"/>
          <w:b/>
          <w:szCs w:val="24"/>
        </w:rPr>
      </w:pPr>
      <w:r w:rsidRPr="00392385">
        <w:rPr>
          <w:rFonts w:eastAsia="Calibri" w:cs="Times New Roman"/>
          <w:b/>
          <w:szCs w:val="24"/>
        </w:rPr>
        <w:lastRenderedPageBreak/>
        <w:t>Versionumeroinnin tyyli (esim. 1.1.1.1)</w:t>
      </w:r>
    </w:p>
    <w:p w14:paraId="51708C10" w14:textId="77777777" w:rsidR="00392385" w:rsidRPr="00392385" w:rsidRDefault="00392385" w:rsidP="00392385">
      <w:pPr>
        <w:numPr>
          <w:ilvl w:val="0"/>
          <w:numId w:val="24"/>
        </w:numPr>
        <w:contextualSpacing/>
      </w:pPr>
      <w:r w:rsidRPr="00392385">
        <w:t>1 taso, muuttuu jos on tehty uudelleen suurimmalta osalta</w:t>
      </w:r>
    </w:p>
    <w:p w14:paraId="65BA1DE6" w14:textId="77777777" w:rsidR="00392385" w:rsidRPr="00392385" w:rsidRDefault="00392385" w:rsidP="00392385">
      <w:pPr>
        <w:numPr>
          <w:ilvl w:val="0"/>
          <w:numId w:val="24"/>
        </w:numPr>
        <w:contextualSpacing/>
      </w:pPr>
      <w:r w:rsidRPr="00392385">
        <w:t>2 taso ilmaisee toiminnallisia muutoksia</w:t>
      </w:r>
    </w:p>
    <w:p w14:paraId="3019E376" w14:textId="77777777" w:rsidR="00392385" w:rsidRPr="00392385" w:rsidRDefault="00392385" w:rsidP="00392385">
      <w:pPr>
        <w:numPr>
          <w:ilvl w:val="0"/>
          <w:numId w:val="24"/>
        </w:numPr>
        <w:contextualSpacing/>
      </w:pPr>
      <w:r w:rsidRPr="00392385">
        <w:t>3 taso, ilmaisee virheiden korjaamiset</w:t>
      </w:r>
    </w:p>
    <w:p w14:paraId="6C37F6B6" w14:textId="77777777" w:rsidR="00392385" w:rsidRPr="00392385" w:rsidRDefault="00392385" w:rsidP="00392385">
      <w:pPr>
        <w:numPr>
          <w:ilvl w:val="0"/>
          <w:numId w:val="24"/>
        </w:numPr>
        <w:contextualSpacing/>
      </w:pPr>
      <w:r w:rsidRPr="00392385">
        <w:t>4 taso on tuotekehityksen välitallennuksia varten</w:t>
      </w:r>
    </w:p>
    <w:p w14:paraId="3A00A3F2" w14:textId="77777777" w:rsidR="00392385" w:rsidRPr="00392385" w:rsidRDefault="00392385" w:rsidP="00392385"/>
    <w:p w14:paraId="459E5042" w14:textId="77777777" w:rsidR="00392385" w:rsidRPr="00392385" w:rsidRDefault="00392385" w:rsidP="00392385">
      <w:r w:rsidRPr="00392385">
        <w:t>Päähaarassa sijaitsee lopputuotteen julkaisuversio, johon on koottu kaikki ohjelmiston komponentit.</w:t>
      </w:r>
    </w:p>
    <w:p w14:paraId="6579C98B" w14:textId="77777777" w:rsidR="00392385" w:rsidRPr="00392385" w:rsidRDefault="00392385" w:rsidP="00392385"/>
    <w:p w14:paraId="0C4A2F66" w14:textId="77777777" w:rsidR="00FB2EB2" w:rsidRPr="00392385" w:rsidRDefault="00FB2EB2" w:rsidP="00392385"/>
    <w:p w14:paraId="0C35C3F9" w14:textId="77777777" w:rsidR="00392385" w:rsidRDefault="00392385" w:rsidP="00392385">
      <w:pPr>
        <w:keepNext/>
        <w:keepLines/>
        <w:numPr>
          <w:ilvl w:val="1"/>
          <w:numId w:val="1"/>
        </w:numPr>
        <w:ind w:left="364" w:hanging="364"/>
        <w:outlineLvl w:val="1"/>
        <w:rPr>
          <w:rFonts w:eastAsiaTheme="majorEastAsia" w:cstheme="majorHAnsi"/>
          <w:b/>
          <w:szCs w:val="26"/>
        </w:rPr>
      </w:pPr>
      <w:bookmarkStart w:id="60" w:name="_Toc152065077"/>
      <w:bookmarkStart w:id="61" w:name="_Toc152836070"/>
      <w:r w:rsidRPr="00392385">
        <w:rPr>
          <w:rFonts w:eastAsiaTheme="majorEastAsia" w:cstheme="majorHAnsi"/>
          <w:b/>
          <w:szCs w:val="26"/>
        </w:rPr>
        <w:t>Komponenttien hallinta</w:t>
      </w:r>
      <w:bookmarkEnd w:id="60"/>
      <w:bookmarkEnd w:id="61"/>
    </w:p>
    <w:p w14:paraId="603D01CA" w14:textId="77777777" w:rsidR="00A4207A" w:rsidRPr="00392385" w:rsidRDefault="00A4207A" w:rsidP="00A4207A">
      <w:pPr>
        <w:keepNext/>
        <w:keepLines/>
        <w:ind w:left="364"/>
        <w:outlineLvl w:val="1"/>
        <w:rPr>
          <w:rFonts w:eastAsiaTheme="majorEastAsia" w:cstheme="majorHAnsi"/>
          <w:b/>
          <w:szCs w:val="26"/>
        </w:rPr>
      </w:pPr>
    </w:p>
    <w:p w14:paraId="05ABDF35" w14:textId="77777777" w:rsidR="00392385" w:rsidRDefault="00392385" w:rsidP="00392385">
      <w:pPr>
        <w:keepNext/>
        <w:keepLines/>
        <w:numPr>
          <w:ilvl w:val="2"/>
          <w:numId w:val="1"/>
        </w:numPr>
        <w:ind w:left="546" w:hanging="546"/>
        <w:outlineLvl w:val="2"/>
        <w:rPr>
          <w:rFonts w:eastAsiaTheme="majorEastAsia" w:cstheme="majorBidi"/>
          <w:b/>
          <w:szCs w:val="24"/>
        </w:rPr>
      </w:pPr>
      <w:bookmarkStart w:id="62" w:name="_Toc152065078"/>
      <w:bookmarkStart w:id="63" w:name="_Toc152836071"/>
      <w:r w:rsidRPr="00392385">
        <w:rPr>
          <w:rFonts w:eastAsiaTheme="majorEastAsia" w:cstheme="majorBidi"/>
          <w:b/>
          <w:szCs w:val="24"/>
        </w:rPr>
        <w:t>Versiointi</w:t>
      </w:r>
      <w:bookmarkEnd w:id="62"/>
      <w:bookmarkEnd w:id="63"/>
    </w:p>
    <w:p w14:paraId="3F247FD9" w14:textId="77777777" w:rsidR="00A4207A" w:rsidRPr="00392385" w:rsidRDefault="00A4207A" w:rsidP="00A4207A">
      <w:pPr>
        <w:keepNext/>
        <w:keepLines/>
        <w:outlineLvl w:val="2"/>
        <w:rPr>
          <w:rFonts w:eastAsiaTheme="majorEastAsia" w:cstheme="majorBidi"/>
          <w:b/>
          <w:szCs w:val="24"/>
        </w:rPr>
      </w:pPr>
    </w:p>
    <w:p w14:paraId="2D9EAD20" w14:textId="3814F6A1" w:rsidR="00392385" w:rsidRPr="00392385" w:rsidRDefault="00392385" w:rsidP="00392385">
      <w:r w:rsidRPr="00392385">
        <w:t>Komponenttien versioista muodostuu lista Git-järjestelmää käyttäessä. Versiohistoria nähdään graafisesti G</w:t>
      </w:r>
      <w:r w:rsidR="00C43237">
        <w:t>itH</w:t>
      </w:r>
      <w:r w:rsidRPr="00392385">
        <w:t>ubin kautta. Versionumerointi Versionhallinta-kappaleen mukaisesti. Versiodokumenttiin kirjataan koostetiedot tehdyistä muutoksista ja korjauksista. Vanhat versiot tallentuvat Git-versionhallintajärjestelmään Git</w:t>
      </w:r>
      <w:r w:rsidR="00C43237">
        <w:t>H</w:t>
      </w:r>
      <w:r w:rsidRPr="00392385">
        <w:t>ub-repositorioon.</w:t>
      </w:r>
    </w:p>
    <w:p w14:paraId="3B64794B" w14:textId="77777777" w:rsidR="00392385" w:rsidRDefault="00392385" w:rsidP="00392385"/>
    <w:p w14:paraId="0041320D" w14:textId="77777777" w:rsidR="003B1618" w:rsidRPr="00392385" w:rsidRDefault="003B1618" w:rsidP="00392385"/>
    <w:p w14:paraId="188E15D4" w14:textId="6C47D156" w:rsidR="00392385" w:rsidRDefault="00110376" w:rsidP="00392385">
      <w:pPr>
        <w:keepNext/>
        <w:keepLines/>
        <w:numPr>
          <w:ilvl w:val="2"/>
          <w:numId w:val="1"/>
        </w:numPr>
        <w:ind w:left="546" w:hanging="546"/>
        <w:outlineLvl w:val="2"/>
        <w:rPr>
          <w:rFonts w:eastAsiaTheme="majorEastAsia" w:cstheme="majorBidi"/>
          <w:b/>
          <w:szCs w:val="24"/>
        </w:rPr>
      </w:pPr>
      <w:bookmarkStart w:id="64" w:name="_Toc152836072"/>
      <w:r w:rsidRPr="00392385">
        <w:rPr>
          <w:rFonts w:eastAsiaTheme="majorEastAsia" w:cstheme="majorBidi"/>
          <w:b/>
          <w:szCs w:val="24"/>
        </w:rPr>
        <w:t>Identifiointi</w:t>
      </w:r>
      <w:bookmarkEnd w:id="64"/>
    </w:p>
    <w:p w14:paraId="4340F810" w14:textId="77777777" w:rsidR="003B1618" w:rsidRPr="00392385" w:rsidRDefault="003B1618" w:rsidP="00FB2EB2">
      <w:pPr>
        <w:keepNext/>
        <w:keepLines/>
        <w:outlineLvl w:val="2"/>
        <w:rPr>
          <w:rFonts w:eastAsiaTheme="majorEastAsia" w:cstheme="majorBidi"/>
          <w:b/>
          <w:szCs w:val="24"/>
        </w:rPr>
      </w:pPr>
    </w:p>
    <w:p w14:paraId="1DE828DB" w14:textId="77777777" w:rsidR="00392385" w:rsidRPr="00392385" w:rsidRDefault="00392385" w:rsidP="00392385">
      <w:r w:rsidRPr="00392385">
        <w:t>Ohjelmiston komponenteista muodostetaan erillisiä haaroja repositorioon, haarat nimetään komponentin mukaan. Pääkehityshaaraan luodaan dokumentti ”Readme.txt”, johon kirjataan kunkin komponentin ominaisuudet ja yhteys ylempään haaraan.  Uudet ominaisuudet tulee kirjata pääkehityshaaran dokumenttiin.</w:t>
      </w:r>
    </w:p>
    <w:p w14:paraId="6E740DEE" w14:textId="77777777" w:rsidR="00392385" w:rsidRPr="00392385" w:rsidRDefault="00392385" w:rsidP="00392385">
      <w:r w:rsidRPr="00392385">
        <w:t xml:space="preserve">Git-versionhallintajärjestelmä tallentaa kullekin muutokselle identifikaatiotunnuksen, tallennuspäivämäärän, muutoksen tekijän sekä muutoksen kommentoinnin. </w:t>
      </w:r>
    </w:p>
    <w:p w14:paraId="75476263" w14:textId="77777777" w:rsidR="00392385" w:rsidRDefault="00392385" w:rsidP="00392385"/>
    <w:p w14:paraId="2B07306E" w14:textId="77777777" w:rsidR="003B1618" w:rsidRPr="00392385" w:rsidRDefault="003B1618" w:rsidP="00392385"/>
    <w:p w14:paraId="2E612C7A" w14:textId="41A9BC75" w:rsidR="003B1618" w:rsidRPr="003B1618" w:rsidRDefault="00392385" w:rsidP="003B1618">
      <w:pPr>
        <w:keepNext/>
        <w:keepLines/>
        <w:numPr>
          <w:ilvl w:val="2"/>
          <w:numId w:val="1"/>
        </w:numPr>
        <w:ind w:left="546" w:hanging="546"/>
        <w:outlineLvl w:val="2"/>
        <w:rPr>
          <w:rFonts w:eastAsiaTheme="majorEastAsia" w:cstheme="majorBidi"/>
          <w:b/>
          <w:szCs w:val="24"/>
        </w:rPr>
      </w:pPr>
      <w:bookmarkStart w:id="65" w:name="_Toc152065080"/>
      <w:bookmarkStart w:id="66" w:name="_Toc152836073"/>
      <w:r w:rsidRPr="00392385">
        <w:rPr>
          <w:rFonts w:eastAsiaTheme="majorEastAsia" w:cstheme="majorBidi"/>
          <w:b/>
          <w:szCs w:val="24"/>
        </w:rPr>
        <w:t>Tuottaminen</w:t>
      </w:r>
      <w:bookmarkEnd w:id="65"/>
      <w:bookmarkEnd w:id="66"/>
    </w:p>
    <w:p w14:paraId="7EF9ECF1" w14:textId="77777777" w:rsidR="003B1618" w:rsidRPr="003B1618" w:rsidRDefault="003B1618" w:rsidP="003B1618"/>
    <w:p w14:paraId="7AA50706" w14:textId="5D91408A" w:rsidR="00392385" w:rsidRPr="00392385" w:rsidRDefault="00392385" w:rsidP="00392385">
      <w:r w:rsidRPr="00392385">
        <w:t>Front</w:t>
      </w:r>
      <w:r w:rsidR="002C290A">
        <w:t>-</w:t>
      </w:r>
      <w:r w:rsidR="00110376">
        <w:t>e</w:t>
      </w:r>
      <w:r w:rsidRPr="00392385">
        <w:t>nd</w:t>
      </w:r>
      <w:r w:rsidR="002C290A">
        <w:t>-</w:t>
      </w:r>
      <w:r w:rsidR="001B535B">
        <w:t xml:space="preserve"> </w:t>
      </w:r>
      <w:r w:rsidRPr="00392385">
        <w:t>puolella HTML ja CSS ja Back</w:t>
      </w:r>
      <w:r w:rsidR="002C290A">
        <w:t>-e</w:t>
      </w:r>
      <w:r w:rsidRPr="00392385">
        <w:t>nd-</w:t>
      </w:r>
      <w:r w:rsidR="001B535B">
        <w:t xml:space="preserve"> </w:t>
      </w:r>
      <w:r w:rsidRPr="00392385">
        <w:t>puolella SQL Server ja PHP.</w:t>
      </w:r>
    </w:p>
    <w:p w14:paraId="280B5E21" w14:textId="77777777" w:rsidR="00392385" w:rsidRDefault="00392385" w:rsidP="00392385"/>
    <w:p w14:paraId="19B79808" w14:textId="77777777" w:rsidR="003B1618" w:rsidRPr="00392385" w:rsidRDefault="003B1618" w:rsidP="00392385"/>
    <w:p w14:paraId="5726CFA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67" w:name="_Toc152065081"/>
      <w:bookmarkStart w:id="68" w:name="_Toc152836074"/>
      <w:r w:rsidRPr="00392385">
        <w:rPr>
          <w:rFonts w:eastAsiaTheme="majorEastAsia" w:cstheme="majorBidi"/>
          <w:b/>
          <w:szCs w:val="24"/>
        </w:rPr>
        <w:lastRenderedPageBreak/>
        <w:t>Muutosten hallinta</w:t>
      </w:r>
      <w:bookmarkEnd w:id="67"/>
      <w:bookmarkEnd w:id="68"/>
    </w:p>
    <w:p w14:paraId="3FB05866" w14:textId="77777777" w:rsidR="00FB2EB2" w:rsidRPr="00392385" w:rsidRDefault="00FB2EB2" w:rsidP="00FB2EB2">
      <w:pPr>
        <w:keepNext/>
        <w:keepLines/>
        <w:outlineLvl w:val="2"/>
        <w:rPr>
          <w:rFonts w:eastAsiaTheme="majorEastAsia" w:cstheme="majorBidi"/>
          <w:b/>
          <w:szCs w:val="24"/>
        </w:rPr>
      </w:pPr>
    </w:p>
    <w:p w14:paraId="06F95EAA" w14:textId="51235ADC" w:rsidR="00392385" w:rsidRPr="00392385" w:rsidRDefault="00392385" w:rsidP="00392385">
      <w:r w:rsidRPr="00392385">
        <w:t xml:space="preserve">Git mahdollistaa usean kehittäjän yhtäaikaisen työskentelyn jonkin komponentin parissa. Kun kehittäjä aloittaa muutoksen/korjauksen työstämisen tulee hänen ottaa luoda uusi haara, kopioida tiedot omaan paikalliseen </w:t>
      </w:r>
      <w:r w:rsidR="005B4139" w:rsidRPr="00392385">
        <w:t>repositorioon</w:t>
      </w:r>
      <w:r w:rsidRPr="00392385">
        <w:t xml:space="preserve"> ja ilmoittaa asiasta tuotehallintaa ylläpitävälle projektipäällikölle.  </w:t>
      </w:r>
    </w:p>
    <w:p w14:paraId="27B15230" w14:textId="45D3E6AF" w:rsidR="00392385" w:rsidRPr="00392385" w:rsidRDefault="00392385" w:rsidP="00392385">
      <w:r w:rsidRPr="00392385">
        <w:t>Muutos on syytä kommentoida koodin sisällä ja kun muutos sidotaan (commit) paikallisesta repositoriosta Git-repositorioon (Git</w:t>
      </w:r>
      <w:r w:rsidR="007B05AB">
        <w:t>-</w:t>
      </w:r>
      <w:r w:rsidRPr="00392385">
        <w:t xml:space="preserve">tietokantaan). Commit tulee kommentoida lyhyesti. Mikäli tarvitaan laajempi muutosselvitys, dokumentoidaan se muutoksen hyväksymisen jälkeen erilliseen dokumenttiin, joka luodaan Git tietokannan pääjuureen, viitaten kyseiseen committiin. </w:t>
      </w:r>
    </w:p>
    <w:p w14:paraId="6C9FAF60" w14:textId="77777777" w:rsidR="00FB2EB2" w:rsidRPr="00392385" w:rsidRDefault="00FB2EB2" w:rsidP="00392385"/>
    <w:p w14:paraId="58AAB847" w14:textId="6DB29BBD" w:rsidR="00392385" w:rsidRPr="00392385" w:rsidRDefault="00392385" w:rsidP="00392385">
      <w:r w:rsidRPr="00392385">
        <w:t>Kehittäjän tekemästä muutosehdotuksesta tulee tehdä Git</w:t>
      </w:r>
      <w:r w:rsidR="00D16018">
        <w:t>t</w:t>
      </w:r>
      <w:r w:rsidRPr="00392385">
        <w:t>iin pyyntö (pull request), jonka projektipäällikkö hyväksyy tai vaatii ehdotusta muokattavan ennen hyväksyntää. Hyväksytty ehdotus yhdistetään (merge) komponentin päähaaraan. Siinä tapauksessa, että kaksi tai useampi kehittäjää on työskennellyt saman komponentin ominaisuuksien parissa Git ilmoittaa yhdistämisvaiheessa ristiriidasta (Merge Conflict), joka ratkaistaan kehittäjien ja projektipäällikön kesken manuaalisesti.</w:t>
      </w:r>
    </w:p>
    <w:p w14:paraId="286C6884" w14:textId="77777777" w:rsidR="00392385" w:rsidRPr="00392385" w:rsidRDefault="00392385" w:rsidP="00392385"/>
    <w:p w14:paraId="49A98AC6" w14:textId="77777777" w:rsidR="00FB2EB2" w:rsidRPr="00392385" w:rsidRDefault="00FB2EB2" w:rsidP="00392385"/>
    <w:p w14:paraId="61F258EE" w14:textId="77777777" w:rsidR="00392385" w:rsidRPr="00392385" w:rsidRDefault="00392385" w:rsidP="00392385">
      <w:pPr>
        <w:keepNext/>
        <w:keepLines/>
        <w:numPr>
          <w:ilvl w:val="1"/>
          <w:numId w:val="1"/>
        </w:numPr>
        <w:ind w:left="364" w:hanging="364"/>
        <w:outlineLvl w:val="1"/>
        <w:rPr>
          <w:rFonts w:eastAsiaTheme="majorEastAsia" w:cstheme="majorHAnsi"/>
          <w:b/>
          <w:szCs w:val="26"/>
        </w:rPr>
      </w:pPr>
      <w:bookmarkStart w:id="69" w:name="_Toc152065082"/>
      <w:bookmarkStart w:id="70" w:name="_Toc152836075"/>
      <w:r w:rsidRPr="00392385">
        <w:rPr>
          <w:rFonts w:eastAsiaTheme="majorEastAsia" w:cstheme="majorHAnsi"/>
          <w:b/>
          <w:szCs w:val="26"/>
        </w:rPr>
        <w:t>Konfiguraatioiden hallinta</w:t>
      </w:r>
      <w:bookmarkEnd w:id="69"/>
      <w:bookmarkEnd w:id="70"/>
    </w:p>
    <w:p w14:paraId="7942D2FE" w14:textId="77777777" w:rsidR="00FB2EB2" w:rsidRPr="00392385" w:rsidRDefault="00FB2EB2" w:rsidP="00FB2EB2">
      <w:pPr>
        <w:keepNext/>
        <w:keepLines/>
        <w:outlineLvl w:val="1"/>
        <w:rPr>
          <w:rFonts w:eastAsiaTheme="majorEastAsia" w:cstheme="majorHAnsi"/>
          <w:b/>
          <w:szCs w:val="26"/>
        </w:rPr>
      </w:pPr>
    </w:p>
    <w:p w14:paraId="294A9F85" w14:textId="77777777" w:rsidR="00392385" w:rsidRPr="00392385" w:rsidRDefault="00392385" w:rsidP="00392385">
      <w:r w:rsidRPr="00392385">
        <w:t>Tulospalveluohjelman ollessa selainpohjainen, konfiguraatiot ovat riippuvaisia verkkoselaimesta ja sen versiosta sekä käyttöjärjestelmästä ja sen versiosta.</w:t>
      </w:r>
    </w:p>
    <w:p w14:paraId="2ED66ADD" w14:textId="77777777" w:rsidR="00392385" w:rsidRPr="00392385" w:rsidRDefault="00392385" w:rsidP="00392385"/>
    <w:p w14:paraId="40E6DBE7" w14:textId="77777777" w:rsidR="00FB2EB2" w:rsidRPr="00392385" w:rsidRDefault="00FB2EB2" w:rsidP="00392385"/>
    <w:p w14:paraId="72CE66F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1" w:name="_Toc152065083"/>
      <w:bookmarkStart w:id="72" w:name="_Toc152836076"/>
      <w:r w:rsidRPr="00392385">
        <w:rPr>
          <w:rFonts w:eastAsiaTheme="majorEastAsia" w:cstheme="majorBidi"/>
          <w:b/>
          <w:szCs w:val="24"/>
        </w:rPr>
        <w:t>Versiointi</w:t>
      </w:r>
      <w:bookmarkEnd w:id="71"/>
      <w:bookmarkEnd w:id="72"/>
    </w:p>
    <w:p w14:paraId="34C0ABF2" w14:textId="77777777" w:rsidR="00FB2EB2" w:rsidRPr="00392385" w:rsidRDefault="00FB2EB2" w:rsidP="00FB2EB2">
      <w:pPr>
        <w:keepNext/>
        <w:keepLines/>
        <w:outlineLvl w:val="2"/>
        <w:rPr>
          <w:rFonts w:eastAsiaTheme="majorEastAsia" w:cstheme="majorBidi"/>
          <w:b/>
          <w:szCs w:val="24"/>
        </w:rPr>
      </w:pPr>
    </w:p>
    <w:p w14:paraId="73501067" w14:textId="77777777" w:rsidR="00392385" w:rsidRDefault="00392385" w:rsidP="00392385">
      <w:r w:rsidRPr="00392385">
        <w:t xml:space="preserve">Konfiguraatiot kirjataan konfiguraatioversio-dokumenttiin. Dokumenttiin luetteloidaan, mistä komponenttiversioista, verkkoselaimesta ja käyttöliittymästä konfiguraatio koostuu. Komponentit testataan useammalle käyttöliittymä versiolle uudemmasta taaksepäin. </w:t>
      </w:r>
    </w:p>
    <w:p w14:paraId="5961196F" w14:textId="77777777" w:rsidR="00423515" w:rsidRDefault="00423515" w:rsidP="00392385"/>
    <w:p w14:paraId="5A165C17" w14:textId="77777777" w:rsidR="00423515" w:rsidRPr="00392385" w:rsidRDefault="00423515" w:rsidP="00392385"/>
    <w:p w14:paraId="61922C23" w14:textId="77777777" w:rsidR="00392385" w:rsidRPr="00392385" w:rsidRDefault="00392385" w:rsidP="00392385"/>
    <w:p w14:paraId="1FCDEAC2" w14:textId="77777777" w:rsidR="00FB2EB2" w:rsidRPr="00392385" w:rsidRDefault="00FB2EB2" w:rsidP="00392385"/>
    <w:p w14:paraId="3FB42A22"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3" w:name="_Toc152065084"/>
      <w:bookmarkStart w:id="74" w:name="_Toc152836077"/>
      <w:r w:rsidRPr="00392385">
        <w:rPr>
          <w:rFonts w:eastAsiaTheme="majorEastAsia" w:cstheme="majorBidi"/>
          <w:b/>
          <w:szCs w:val="24"/>
        </w:rPr>
        <w:lastRenderedPageBreak/>
        <w:t>Identifiointi</w:t>
      </w:r>
      <w:bookmarkEnd w:id="73"/>
      <w:bookmarkEnd w:id="74"/>
    </w:p>
    <w:p w14:paraId="45071F67" w14:textId="77777777" w:rsidR="00FB2EB2" w:rsidRPr="00392385" w:rsidRDefault="00FB2EB2" w:rsidP="00FB2EB2">
      <w:pPr>
        <w:pStyle w:val="Otsikko2"/>
        <w:numPr>
          <w:ilvl w:val="0"/>
          <w:numId w:val="0"/>
        </w:numPr>
        <w:ind w:left="576" w:hanging="576"/>
      </w:pPr>
    </w:p>
    <w:p w14:paraId="7DC13802" w14:textId="77777777" w:rsidR="00392385" w:rsidRPr="00392385" w:rsidRDefault="00392385" w:rsidP="00392385">
      <w:r w:rsidRPr="00392385">
        <w:t xml:space="preserve">Konfiguraatioversio-dokumenttiin kirjattavista tiedoista on pystyttävä selvittämään, mitä komponentteja ja niiden versioita tietyn käyttöjärjestelmän konfiguraatio sisältää. Konfiguraatiolle nimi käyttöjärjestelmän ja käyttöjärjestelmäversion mukaan sekä konfiguraatiolle kolminumeroinen versionumero. </w:t>
      </w:r>
    </w:p>
    <w:p w14:paraId="788EA6E0" w14:textId="77777777" w:rsidR="00392385" w:rsidRPr="00392385" w:rsidRDefault="00392385" w:rsidP="00392385"/>
    <w:p w14:paraId="3738F635" w14:textId="77777777" w:rsidR="00FB2EB2" w:rsidRPr="00392385" w:rsidRDefault="00FB2EB2" w:rsidP="00392385"/>
    <w:p w14:paraId="13A4CCD9"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5" w:name="_Toc152065085"/>
      <w:bookmarkStart w:id="76" w:name="_Toc152836078"/>
      <w:r w:rsidRPr="00392385">
        <w:rPr>
          <w:rFonts w:eastAsiaTheme="majorEastAsia" w:cstheme="majorBidi"/>
          <w:b/>
          <w:szCs w:val="24"/>
        </w:rPr>
        <w:t>Tuottaminen</w:t>
      </w:r>
      <w:bookmarkEnd w:id="75"/>
      <w:bookmarkEnd w:id="76"/>
    </w:p>
    <w:p w14:paraId="7B9E694F" w14:textId="77777777" w:rsidR="00FB2EB2" w:rsidRPr="00392385" w:rsidRDefault="00FB2EB2" w:rsidP="00FB2EB2">
      <w:pPr>
        <w:keepNext/>
        <w:keepLines/>
        <w:outlineLvl w:val="2"/>
        <w:rPr>
          <w:rFonts w:eastAsiaTheme="majorEastAsia" w:cstheme="majorBidi"/>
          <w:b/>
          <w:szCs w:val="24"/>
        </w:rPr>
      </w:pPr>
    </w:p>
    <w:p w14:paraId="345362D8" w14:textId="3A613723" w:rsidR="00392385" w:rsidRPr="00392385" w:rsidRDefault="00392385" w:rsidP="00392385">
      <w:pPr>
        <w:rPr>
          <w:rFonts w:eastAsia="Calibri" w:cs="Times New Roman"/>
          <w:bCs/>
          <w:szCs w:val="24"/>
        </w:rPr>
      </w:pPr>
      <w:r w:rsidRPr="00392385">
        <w:rPr>
          <w:rFonts w:eastAsia="Calibri" w:cs="Times New Roman"/>
          <w:bCs/>
          <w:szCs w:val="24"/>
        </w:rPr>
        <w:t xml:space="preserve">Käyttöjärjestelmäversioita on oltava </w:t>
      </w:r>
      <w:r w:rsidR="00D16018" w:rsidRPr="00392385">
        <w:rPr>
          <w:rFonts w:eastAsia="Calibri" w:cs="Times New Roman"/>
          <w:bCs/>
          <w:szCs w:val="24"/>
        </w:rPr>
        <w:t>2–3</w:t>
      </w:r>
      <w:r w:rsidRPr="00392385">
        <w:rPr>
          <w:rFonts w:eastAsia="Calibri" w:cs="Times New Roman"/>
          <w:bCs/>
          <w:szCs w:val="24"/>
        </w:rPr>
        <w:t xml:space="preserve"> versiota taaksepäin konfiguraatioiden taaksepäin yhteensopivuutta varten. Myös selainten vanhempia versioita pidetään varmuuskopiona pilvipalvelussa eri konfiguraatiovertailuja.</w:t>
      </w:r>
    </w:p>
    <w:p w14:paraId="7E03D347" w14:textId="77777777" w:rsidR="00392385" w:rsidRPr="00392385" w:rsidRDefault="00392385" w:rsidP="00392385">
      <w:pPr>
        <w:rPr>
          <w:rFonts w:eastAsia="Calibri" w:cs="Times New Roman"/>
          <w:bCs/>
          <w:szCs w:val="24"/>
        </w:rPr>
      </w:pPr>
    </w:p>
    <w:p w14:paraId="7C3EA36B" w14:textId="77777777" w:rsidR="00FB2EB2" w:rsidRPr="00392385" w:rsidRDefault="00FB2EB2" w:rsidP="00392385">
      <w:pPr>
        <w:rPr>
          <w:rFonts w:eastAsia="Calibri" w:cs="Times New Roman"/>
          <w:bCs/>
          <w:szCs w:val="24"/>
        </w:rPr>
      </w:pPr>
    </w:p>
    <w:p w14:paraId="73CD50B0"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7" w:name="_Toc152065086"/>
      <w:bookmarkStart w:id="78" w:name="_Toc152836079"/>
      <w:r w:rsidRPr="00392385">
        <w:rPr>
          <w:rFonts w:eastAsiaTheme="majorEastAsia" w:cstheme="majorBidi"/>
          <w:b/>
          <w:szCs w:val="24"/>
        </w:rPr>
        <w:t>Komponenttien välisten riippuvuuksien hallinta</w:t>
      </w:r>
      <w:bookmarkEnd w:id="77"/>
      <w:bookmarkEnd w:id="78"/>
    </w:p>
    <w:p w14:paraId="0DC19298" w14:textId="77777777" w:rsidR="00FB2EB2" w:rsidRPr="00392385" w:rsidRDefault="00FB2EB2" w:rsidP="00FB2EB2">
      <w:pPr>
        <w:pStyle w:val="Otsikko2"/>
        <w:numPr>
          <w:ilvl w:val="0"/>
          <w:numId w:val="0"/>
        </w:numPr>
        <w:ind w:left="576" w:hanging="576"/>
      </w:pPr>
    </w:p>
    <w:p w14:paraId="269D608E" w14:textId="77777777" w:rsidR="00392385" w:rsidRPr="00392385" w:rsidRDefault="00392385" w:rsidP="00392385">
      <w:r w:rsidRPr="00392385">
        <w:t>Komponenttien väliset riippuvuudet dokumentoidaan, Git-repositorion päähaaran juureen tallennettavaan dokumentaatioon. Uusia ominaisuuksia luodessa komponentin riippuvuustiedot päivitetään. Jos jotain komponenttia muutetaan, tarkistetaan missä konfiguraatioissa edellistä versiota käytetään ja testataan komponenttiversion vaikutus muissakin konfiguraatioissa, joissa samaista komponenttia hyödynnetään.</w:t>
      </w:r>
    </w:p>
    <w:p w14:paraId="7E8E01B9" w14:textId="77777777" w:rsidR="00392385" w:rsidRPr="00392385" w:rsidRDefault="00392385" w:rsidP="00392385"/>
    <w:p w14:paraId="28FBD2BE" w14:textId="77777777" w:rsidR="00FB2EB2" w:rsidRPr="00392385" w:rsidRDefault="00FB2EB2" w:rsidP="00392385"/>
    <w:p w14:paraId="28E503C1" w14:textId="77777777" w:rsidR="00392385" w:rsidRPr="00392385" w:rsidRDefault="00392385" w:rsidP="00392385">
      <w:pPr>
        <w:keepNext/>
        <w:keepLines/>
        <w:numPr>
          <w:ilvl w:val="2"/>
          <w:numId w:val="1"/>
        </w:numPr>
        <w:ind w:left="546" w:hanging="546"/>
        <w:outlineLvl w:val="2"/>
        <w:rPr>
          <w:rFonts w:eastAsiaTheme="majorEastAsia" w:cstheme="majorBidi"/>
          <w:b/>
          <w:szCs w:val="24"/>
        </w:rPr>
      </w:pPr>
      <w:bookmarkStart w:id="79" w:name="_Toc152065087"/>
      <w:bookmarkStart w:id="80" w:name="_Toc152836080"/>
      <w:r w:rsidRPr="00392385">
        <w:rPr>
          <w:rFonts w:eastAsiaTheme="majorEastAsia" w:cstheme="majorBidi"/>
          <w:b/>
          <w:szCs w:val="24"/>
        </w:rPr>
        <w:t>Muutosten hallinta</w:t>
      </w:r>
      <w:bookmarkEnd w:id="79"/>
      <w:bookmarkEnd w:id="80"/>
    </w:p>
    <w:p w14:paraId="069D4D21" w14:textId="77777777" w:rsidR="00FB2EB2" w:rsidRPr="00392385" w:rsidRDefault="00FB2EB2" w:rsidP="00FB2EB2">
      <w:pPr>
        <w:keepNext/>
        <w:keepLines/>
        <w:outlineLvl w:val="2"/>
        <w:rPr>
          <w:rFonts w:eastAsiaTheme="majorEastAsia" w:cstheme="majorBidi"/>
          <w:b/>
          <w:szCs w:val="24"/>
        </w:rPr>
      </w:pPr>
    </w:p>
    <w:p w14:paraId="74CDCC2A" w14:textId="77777777" w:rsidR="00392385" w:rsidRDefault="00392385" w:rsidP="00392385">
      <w:r w:rsidRPr="00392385">
        <w:t xml:space="preserve">Muutostarpeen ilmaantuessa selvitetään, mitkä komponentit ja komponenttiversiot toimivat muutosta vaativan osa-alueen yhteydessä. Kyseessä olevien komponenttien kytkökset muihin komponentteihin ja konfiguraatioihin selvitetään riippuvuusdokumentaatiosta ja konfiguraatiodokumenteista. </w:t>
      </w:r>
    </w:p>
    <w:p w14:paraId="44B8E1D1" w14:textId="77777777" w:rsidR="00BC1712" w:rsidRDefault="00BC1712" w:rsidP="00392385"/>
    <w:p w14:paraId="6FEDF5F8" w14:textId="7BD7C277" w:rsidR="00693AEE" w:rsidRDefault="00CB600D" w:rsidP="00534091">
      <w:pPr>
        <w:pStyle w:val="Otsikko1"/>
      </w:pPr>
      <w:bookmarkStart w:id="81" w:name="_Toc152836081"/>
      <w:r>
        <w:lastRenderedPageBreak/>
        <w:t>Tuotetestaus ja laatu</w:t>
      </w:r>
      <w:bookmarkEnd w:id="81"/>
    </w:p>
    <w:p w14:paraId="57CA2370" w14:textId="77777777" w:rsidR="00CB600D" w:rsidRDefault="00CB600D" w:rsidP="00CB600D">
      <w:pPr>
        <w:pStyle w:val="Otsikko2"/>
      </w:pPr>
      <w:bookmarkStart w:id="82" w:name="_Toc152836082"/>
      <w:r>
        <w:t>Testauksen tavoitteet</w:t>
      </w:r>
      <w:bookmarkEnd w:id="82"/>
      <w:r>
        <w:t xml:space="preserve"> </w:t>
      </w:r>
    </w:p>
    <w:p w14:paraId="640CA7E2" w14:textId="77777777" w:rsidR="00534091" w:rsidRPr="00693AEE" w:rsidRDefault="00534091" w:rsidP="00693AEE"/>
    <w:p w14:paraId="00BE63CC" w14:textId="39AEE3FF" w:rsidR="00CB600D" w:rsidRDefault="00CB600D" w:rsidP="00CB600D">
      <w:r>
        <w:t xml:space="preserve">Testauksella varmistetaan ohjelmiston eri osa-alueiden toimivuus sekä tietotekninen turvallisuus. Jotta testaus on suoritettu hyväksytysti, tulee ohjelmistossa asiakkaan vaatimat toiminnot olla asiakkaan hyväksymällä tasolla. Testattavia kokonaisuuksia </w:t>
      </w:r>
      <w:r w:rsidR="00982BB6">
        <w:t>on:</w:t>
      </w:r>
      <w:r>
        <w:t xml:space="preserve"> kisahallintajärjestelmä, tulospalvelu sekä kisahallintajärjestelmän kanssa toimiva rajapinta. </w:t>
      </w:r>
    </w:p>
    <w:p w14:paraId="23073000" w14:textId="77777777" w:rsidR="00CB600D" w:rsidRDefault="00CB600D" w:rsidP="00CB600D"/>
    <w:p w14:paraId="3FEC2321" w14:textId="77777777" w:rsidR="009D6A05" w:rsidRPr="00CD2CD9" w:rsidRDefault="009D6A05" w:rsidP="00CB600D"/>
    <w:p w14:paraId="65C92DE4" w14:textId="77777777" w:rsidR="00CB600D" w:rsidRDefault="00CB600D" w:rsidP="00CB600D">
      <w:pPr>
        <w:pStyle w:val="Otsikko2"/>
      </w:pPr>
      <w:bookmarkStart w:id="83" w:name="_Toc152836083"/>
      <w:r>
        <w:t>Tuotteen jatkuva testaus</w:t>
      </w:r>
      <w:bookmarkEnd w:id="83"/>
    </w:p>
    <w:p w14:paraId="64C3B321" w14:textId="77777777" w:rsidR="009D6A05" w:rsidRPr="009D6A05" w:rsidRDefault="009D6A05" w:rsidP="009D6A05"/>
    <w:p w14:paraId="71F26A84" w14:textId="77777777" w:rsidR="00CB600D" w:rsidRDefault="00CB600D" w:rsidP="00CB600D">
      <w:r>
        <w:t>Tuotetta tulee testata koko valmistusprosessin ajan pienikokoisilla moduulitestauksilla. moduulitestauksella tarkoitetaan ohjelmiston osan eristämistä ja tämän osan testausta ”simuloiduilla” inputeilla. Moduulitestaus tarkastetaan testattavan osan logiikkaa ja tämän lopputulosta.</w:t>
      </w:r>
    </w:p>
    <w:p w14:paraId="7BED34A6" w14:textId="77777777" w:rsidR="00CB600D" w:rsidRDefault="00CB600D" w:rsidP="00CB600D">
      <w:r>
        <w:t>Tuotteen jatkuvalla testauksella minimoidaan testausaikaa ja helpotetaan lopullista testausta. Testaukset suoritetaan ensin hyvin pienillä yksikkötestauksilla, joissa testataan pienillä ohjelmiston osilla ja testialueet laajennetaan isompiin ohjelmiston kokonaisuuksiin, eli integrointitestauksiin kun pienemmät alueet on testattu.</w:t>
      </w:r>
    </w:p>
    <w:p w14:paraId="5609B752" w14:textId="77777777" w:rsidR="00CB600D" w:rsidRDefault="00CB600D" w:rsidP="00CB600D">
      <w:r>
        <w:t>Toiminnallinen testaus suoritetaan integrointitestausten jälkeen. Toiminnallisessa testauksessa simuloidaan asiakkaan käyttötapauksia ja testataan, että järjestelmä toimii kokonaisuutena, ja että järjestelmän osien vuorovaikutus toimii suunnitellulla tavalla.</w:t>
      </w:r>
    </w:p>
    <w:p w14:paraId="4DCA97BC" w14:textId="77777777" w:rsidR="00CB600D" w:rsidRDefault="00CB600D" w:rsidP="00CB600D"/>
    <w:p w14:paraId="02CE2745" w14:textId="77777777" w:rsidR="009D6A05" w:rsidRDefault="009D6A05" w:rsidP="00CB600D"/>
    <w:p w14:paraId="702BE40E" w14:textId="77777777" w:rsidR="00CB600D" w:rsidRDefault="00CB600D" w:rsidP="00CB600D">
      <w:pPr>
        <w:pStyle w:val="Otsikko2"/>
      </w:pPr>
      <w:bookmarkStart w:id="84" w:name="_Toc152836084"/>
      <w:r>
        <w:t>Toiminnallinen testaus ja testauksen raportointi</w:t>
      </w:r>
      <w:bookmarkEnd w:id="84"/>
    </w:p>
    <w:p w14:paraId="5C81943B" w14:textId="77777777" w:rsidR="009D6A05" w:rsidRPr="009D6A05" w:rsidRDefault="009D6A05" w:rsidP="009D6A05"/>
    <w:p w14:paraId="5ED8E857" w14:textId="77777777" w:rsidR="00CB600D" w:rsidRDefault="00CB600D" w:rsidP="00CB600D">
      <w:r>
        <w:t>Toiminnallisen testauksen suorittaa jokin muu ryhmä, kuin ohjelmiston kehittäjät. Testaus ryhmä testaa testaussuunnitelmaan laaditut testit. Toiminnallisesta testauksesta luodaan raportti, jossa jokaisen testaussuunnitelman tulokset kirjataan. Mikäli testauksessa ilmenee tuloksia, jotka eivät toimi suunnitelman mukaan, Järjestelmää korjataan ja kehitetään, jonka jälkeen toiminnallinen testaus suoritetaan uudestaan. Tämä iteraatio toistetaan niin monta kertaa, kunnes järjestelmän testauslopputulos on testaussuunnitelman mukainen.</w:t>
      </w:r>
    </w:p>
    <w:p w14:paraId="42564A2A" w14:textId="77777777" w:rsidR="00CB600D" w:rsidRDefault="00CB600D" w:rsidP="00CB600D"/>
    <w:p w14:paraId="03681111" w14:textId="77777777" w:rsidR="00CB600D" w:rsidRDefault="00CB600D" w:rsidP="00CB600D">
      <w:pPr>
        <w:pStyle w:val="Otsikko2"/>
      </w:pPr>
      <w:bookmarkStart w:id="85" w:name="_Toc152836085"/>
      <w:r>
        <w:lastRenderedPageBreak/>
        <w:t>Hyväksymistestaus</w:t>
      </w:r>
      <w:bookmarkEnd w:id="85"/>
    </w:p>
    <w:p w14:paraId="1BB5E013" w14:textId="77777777" w:rsidR="009D6A05" w:rsidRPr="009D6A05" w:rsidRDefault="009D6A05" w:rsidP="009D6A05"/>
    <w:p w14:paraId="4A636A8E" w14:textId="77777777" w:rsidR="00CB600D" w:rsidRDefault="00CB600D" w:rsidP="00CB600D">
      <w:r>
        <w:t xml:space="preserve">Hyväksymistestaus tapahtuu ennen kuin järjestelmä asennetaan tai luovutetaan asiakkaalle. Hyväksymistestaus on tarkoitettu suoritettavaksi asiakkaan kanssa, jossa tarkastellaan järjestelmän toiminnot, sekä ominaisuudet vastaavan asiakkaan määrityksiä. Mikäli asiakas hyväksyy testauksen onnistuneeksi, siirrytään asennustestaukseen. </w:t>
      </w:r>
    </w:p>
    <w:p w14:paraId="62FB97F6" w14:textId="77777777" w:rsidR="00CB600D" w:rsidRDefault="00CB600D" w:rsidP="00CB600D"/>
    <w:p w14:paraId="220BCF97" w14:textId="77777777" w:rsidR="009D6A05" w:rsidRPr="00D8120C" w:rsidRDefault="009D6A05" w:rsidP="00CB600D"/>
    <w:p w14:paraId="6901920E" w14:textId="3151F807" w:rsidR="00CB600D" w:rsidRDefault="00CB600D" w:rsidP="00CB600D">
      <w:pPr>
        <w:pStyle w:val="Otsikko2"/>
      </w:pPr>
      <w:bookmarkStart w:id="86" w:name="_Toc152836086"/>
      <w:r>
        <w:t>Asennustestau</w:t>
      </w:r>
      <w:r w:rsidR="009D6A05">
        <w:t>s</w:t>
      </w:r>
      <w:bookmarkEnd w:id="86"/>
    </w:p>
    <w:p w14:paraId="40FCD299" w14:textId="77777777" w:rsidR="009D6A05" w:rsidRPr="009D6A05" w:rsidRDefault="009D6A05" w:rsidP="009D6A05"/>
    <w:p w14:paraId="7C4D0D2E" w14:textId="77777777" w:rsidR="00CB600D" w:rsidRDefault="00CB600D" w:rsidP="00CB600D">
      <w:r>
        <w:t>Järjestelmän toiminnallisuus tulee vielä testata testaussuunnitelman mukaisesti, kun järjestelmä on valmis käytettäväksi ja asennettu asiakkaalle.</w:t>
      </w:r>
    </w:p>
    <w:p w14:paraId="4851301A" w14:textId="77777777" w:rsidR="00CB600D" w:rsidRDefault="00CB600D" w:rsidP="00CB600D"/>
    <w:p w14:paraId="2DF8319A" w14:textId="563D195A" w:rsidR="00F7171D" w:rsidRDefault="00F7171D" w:rsidP="00353A52"/>
    <w:p w14:paraId="227DE725" w14:textId="64D47ADF" w:rsidR="00CB600D" w:rsidRDefault="00CB600D" w:rsidP="00DC3E11">
      <w:pPr>
        <w:pStyle w:val="Otsikko2"/>
      </w:pPr>
      <w:bookmarkStart w:id="87" w:name="_Toc152836087"/>
      <w:r>
        <w:t>K</w:t>
      </w:r>
      <w:r w:rsidR="00DC3E11">
        <w:t>isahallintajärjestelmän testaus</w:t>
      </w:r>
      <w:bookmarkEnd w:id="87"/>
    </w:p>
    <w:p w14:paraId="77C14804" w14:textId="77777777" w:rsidR="00DC3E11" w:rsidRDefault="00DC3E11" w:rsidP="00DC3E11"/>
    <w:p w14:paraId="6D35F172" w14:textId="77777777" w:rsidR="00DC3E11" w:rsidRDefault="00DC3E11" w:rsidP="00DC3E11">
      <w:r>
        <w:t>Kisahallintajärjestelmässä olevat toiminnot tulee testata tekaistuilla testausdatalla kisanjärjestäjän, valmentajan sekä tuomarin näkökulmasta. Näiden käyttäjäryhmien toiminnot tulee testata ja varmistaa oikeanlainen toiminta.</w:t>
      </w:r>
    </w:p>
    <w:p w14:paraId="609FCADA" w14:textId="77777777" w:rsidR="00DC3E11" w:rsidRPr="00DC3E11" w:rsidRDefault="00DC3E11" w:rsidP="00DC3E11"/>
    <w:p w14:paraId="1554E892" w14:textId="77777777" w:rsidR="00F133D8" w:rsidRDefault="00F133D8" w:rsidP="00F133D8"/>
    <w:p w14:paraId="57CE587C" w14:textId="0C32A1E9" w:rsidR="009D6A05" w:rsidRDefault="008D3B24" w:rsidP="009D6A05">
      <w:r>
        <w:t>TAULUKKO 6</w:t>
      </w:r>
      <w:r w:rsidR="00A61654">
        <w:t>.</w:t>
      </w:r>
      <w:r w:rsidR="00DC3E11">
        <w:t xml:space="preserve"> Kisahallintajärjestelmän testaussuunnitelma</w:t>
      </w:r>
    </w:p>
    <w:p w14:paraId="7FD0CAC5" w14:textId="77777777" w:rsidR="004D19CD" w:rsidRPr="009D6A05" w:rsidRDefault="004D19CD" w:rsidP="009D6A05"/>
    <w:tbl>
      <w:tblPr>
        <w:tblStyle w:val="TaulukkoRuudukko"/>
        <w:tblW w:w="9999" w:type="dxa"/>
        <w:tblLook w:val="04A0" w:firstRow="1" w:lastRow="0" w:firstColumn="1" w:lastColumn="0" w:noHBand="0" w:noVBand="1"/>
      </w:tblPr>
      <w:tblGrid>
        <w:gridCol w:w="4999"/>
        <w:gridCol w:w="5000"/>
      </w:tblGrid>
      <w:tr w:rsidR="00CB600D" w14:paraId="487A1144" w14:textId="77777777">
        <w:trPr>
          <w:trHeight w:val="419"/>
        </w:trPr>
        <w:tc>
          <w:tcPr>
            <w:tcW w:w="4999" w:type="dxa"/>
          </w:tcPr>
          <w:p w14:paraId="531937B4" w14:textId="77777777" w:rsidR="00CB600D" w:rsidRDefault="00CB600D">
            <w:r>
              <w:t>Input</w:t>
            </w:r>
          </w:p>
        </w:tc>
        <w:tc>
          <w:tcPr>
            <w:tcW w:w="5000" w:type="dxa"/>
          </w:tcPr>
          <w:p w14:paraId="097AD640" w14:textId="77777777" w:rsidR="00CB600D" w:rsidRDefault="00CB600D">
            <w:r>
              <w:t>Expected output</w:t>
            </w:r>
          </w:p>
        </w:tc>
      </w:tr>
      <w:tr w:rsidR="00CB600D" w14:paraId="78AA6E58" w14:textId="77777777">
        <w:trPr>
          <w:trHeight w:val="854"/>
        </w:trPr>
        <w:tc>
          <w:tcPr>
            <w:tcW w:w="4999" w:type="dxa"/>
          </w:tcPr>
          <w:p w14:paraId="0DF54A81" w14:textId="572F56C4" w:rsidR="00CB600D" w:rsidRDefault="00CB600D">
            <w:r>
              <w:t xml:space="preserve">Kisaajaprofiili </w:t>
            </w:r>
            <w:r w:rsidR="00982BB6">
              <w:t>luodaan:</w:t>
            </w:r>
            <w:r>
              <w:t xml:space="preserve"> Kisaajan nimi, seura, ikä, valmentajan nimi, </w:t>
            </w:r>
          </w:p>
        </w:tc>
        <w:tc>
          <w:tcPr>
            <w:tcW w:w="5000" w:type="dxa"/>
          </w:tcPr>
          <w:p w14:paraId="1637E074" w14:textId="77777777" w:rsidR="00CB600D" w:rsidRDefault="00CB600D">
            <w:r>
              <w:t>Kisaajaprofiili tallennetaan tietokantaan.</w:t>
            </w:r>
          </w:p>
        </w:tc>
      </w:tr>
      <w:tr w:rsidR="00CB600D" w14:paraId="76B773E3" w14:textId="77777777">
        <w:trPr>
          <w:trHeight w:val="854"/>
        </w:trPr>
        <w:tc>
          <w:tcPr>
            <w:tcW w:w="4999" w:type="dxa"/>
          </w:tcPr>
          <w:p w14:paraId="3D582C9E" w14:textId="77777777" w:rsidR="00CB600D" w:rsidRDefault="00CB600D">
            <w:r>
              <w:t>Kirjautuminen: Käyttäjätunnus ja salasana</w:t>
            </w:r>
          </w:p>
        </w:tc>
        <w:tc>
          <w:tcPr>
            <w:tcW w:w="5000" w:type="dxa"/>
          </w:tcPr>
          <w:p w14:paraId="7AB46C9B" w14:textId="77777777" w:rsidR="00CB600D" w:rsidRDefault="00CB600D">
            <w:r>
              <w:t>Käyttäjä kirjautuu järjestelmään ja saa tunnustyypin mukaiset käyttöoikeudet</w:t>
            </w:r>
          </w:p>
        </w:tc>
      </w:tr>
      <w:tr w:rsidR="00CB600D" w14:paraId="5AE5CD02" w14:textId="77777777">
        <w:trPr>
          <w:trHeight w:val="854"/>
        </w:trPr>
        <w:tc>
          <w:tcPr>
            <w:tcW w:w="4999" w:type="dxa"/>
          </w:tcPr>
          <w:p w14:paraId="76E5B5C9" w14:textId="77777777" w:rsidR="00CB600D" w:rsidRDefault="00CB600D">
            <w:r>
              <w:t>Kisan luonti: Kisajärjestäjä luo kisan kisanluontitoimintojen kautta</w:t>
            </w:r>
          </w:p>
        </w:tc>
        <w:tc>
          <w:tcPr>
            <w:tcW w:w="5000" w:type="dxa"/>
          </w:tcPr>
          <w:p w14:paraId="657BD6A1" w14:textId="77777777" w:rsidR="00CB600D" w:rsidRDefault="00CB600D">
            <w:r>
              <w:t>Järjestelmään on lisätty kisanjärjestäjän luoma kisa.</w:t>
            </w:r>
          </w:p>
        </w:tc>
      </w:tr>
    </w:tbl>
    <w:p w14:paraId="146EB284" w14:textId="260EA7FA" w:rsidR="009F3BE3" w:rsidRDefault="009F3BE3">
      <w:r>
        <w:tab/>
      </w:r>
      <w:r>
        <w:tab/>
      </w:r>
      <w:r>
        <w:tab/>
      </w:r>
      <w:r>
        <w:tab/>
      </w:r>
      <w:r>
        <w:tab/>
      </w:r>
      <w:r>
        <w:tab/>
      </w:r>
      <w:r>
        <w:tab/>
        <w:t>(jatkuu)</w:t>
      </w:r>
    </w:p>
    <w:p w14:paraId="3DC08F19" w14:textId="77777777" w:rsidR="009F3BE3" w:rsidRDefault="009F3BE3"/>
    <w:p w14:paraId="15C7541A" w14:textId="77777777" w:rsidR="00885569" w:rsidRDefault="00885569"/>
    <w:p w14:paraId="3A51B386" w14:textId="5F6939D5" w:rsidR="009F3BE3" w:rsidRDefault="009F3BE3">
      <w:r>
        <w:lastRenderedPageBreak/>
        <w:t>TAULUKKO 6</w:t>
      </w:r>
      <w:r w:rsidR="006C7D9D">
        <w:t>. (jatkuu)</w:t>
      </w:r>
    </w:p>
    <w:p w14:paraId="314691C4" w14:textId="77777777" w:rsidR="00721E47" w:rsidRDefault="00721E47"/>
    <w:tbl>
      <w:tblPr>
        <w:tblStyle w:val="TaulukkoRuudukko"/>
        <w:tblW w:w="9999" w:type="dxa"/>
        <w:tblLook w:val="04A0" w:firstRow="1" w:lastRow="0" w:firstColumn="1" w:lastColumn="0" w:noHBand="0" w:noVBand="1"/>
      </w:tblPr>
      <w:tblGrid>
        <w:gridCol w:w="4999"/>
        <w:gridCol w:w="5000"/>
      </w:tblGrid>
      <w:tr w:rsidR="00CB600D" w14:paraId="002DED35" w14:textId="77777777">
        <w:trPr>
          <w:trHeight w:val="854"/>
        </w:trPr>
        <w:tc>
          <w:tcPr>
            <w:tcW w:w="4999" w:type="dxa"/>
          </w:tcPr>
          <w:p w14:paraId="3CF69C7E" w14:textId="77777777" w:rsidR="00CB600D" w:rsidRDefault="00CB600D">
            <w:r>
              <w:t>Tuomari lisää kisaajan pisteet: Tuomari valitsee kisan ja kisassa olevan kisaajan ja lisää tälle kisaajalle tietylle telineelle pisteet.</w:t>
            </w:r>
          </w:p>
        </w:tc>
        <w:tc>
          <w:tcPr>
            <w:tcW w:w="5000" w:type="dxa"/>
          </w:tcPr>
          <w:p w14:paraId="5BDE74A6" w14:textId="77777777" w:rsidR="00CB600D" w:rsidRDefault="00CB600D">
            <w:r>
              <w:t>Kisaajan kisan telinepisteet on lisätty järjestelmään.</w:t>
            </w:r>
          </w:p>
        </w:tc>
      </w:tr>
      <w:tr w:rsidR="00CB600D" w14:paraId="18098178" w14:textId="77777777">
        <w:trPr>
          <w:trHeight w:val="854"/>
        </w:trPr>
        <w:tc>
          <w:tcPr>
            <w:tcW w:w="4999" w:type="dxa"/>
          </w:tcPr>
          <w:p w14:paraId="7CF1C91E" w14:textId="77777777" w:rsidR="00CB600D" w:rsidRDefault="00CB600D">
            <w:r>
              <w:t>Rekisteröinti: Valmentaja tai kisajärjestäjä luo tunnukset.</w:t>
            </w:r>
          </w:p>
        </w:tc>
        <w:tc>
          <w:tcPr>
            <w:tcW w:w="5000" w:type="dxa"/>
          </w:tcPr>
          <w:p w14:paraId="62BD6CF3" w14:textId="77777777" w:rsidR="00CB600D" w:rsidRDefault="00CB600D">
            <w:r>
              <w:t>Rekisteröijä kirjaa tarvittavat tiedot järjestelmään, järjestelmä todentaa henkilön vahvalla tunnistautumisella, jonka jälkeen luo tilin rekisteröijälle, jossa on määritellyt oikeudet.</w:t>
            </w:r>
          </w:p>
        </w:tc>
      </w:tr>
    </w:tbl>
    <w:p w14:paraId="3FB88E3E" w14:textId="77777777" w:rsidR="00CB600D" w:rsidRDefault="00CB600D" w:rsidP="00CB600D"/>
    <w:p w14:paraId="12B855F8" w14:textId="77777777" w:rsidR="00534091" w:rsidRPr="001C1059" w:rsidRDefault="00534091" w:rsidP="00CB600D"/>
    <w:p w14:paraId="2635BC76" w14:textId="40580762" w:rsidR="00CB600D" w:rsidRDefault="00CB600D" w:rsidP="00DC3E11">
      <w:pPr>
        <w:pStyle w:val="Otsikko2"/>
      </w:pPr>
      <w:bookmarkStart w:id="88" w:name="_Toc152836088"/>
      <w:r>
        <w:t>Tulospalvelu</w:t>
      </w:r>
      <w:r w:rsidR="00DC3E11">
        <w:t>n testaus</w:t>
      </w:r>
      <w:bookmarkEnd w:id="88"/>
    </w:p>
    <w:p w14:paraId="17531B2C" w14:textId="77777777" w:rsidR="00534091" w:rsidRPr="00534091" w:rsidRDefault="00534091" w:rsidP="00534091"/>
    <w:p w14:paraId="768BCFD5" w14:textId="77777777" w:rsidR="00CB600D" w:rsidRDefault="00CB600D" w:rsidP="00CB600D">
      <w:r>
        <w:t xml:space="preserve">Tulospalvelua testataan testausdatalla, joka on syntynyt kisahallintajärjestelmän testauksesta. Tulospalvelun tulosten päivitysajankohta, datan tarkkuuden määritys sekä normaali kisanseuraajan toimintojen toiminta tulee varmistaa.  </w:t>
      </w:r>
    </w:p>
    <w:p w14:paraId="4D2CDB7C" w14:textId="1C630B7B" w:rsidR="00F7171D" w:rsidRDefault="00F7171D" w:rsidP="00353A52"/>
    <w:p w14:paraId="36F2A2F2" w14:textId="77777777" w:rsidR="00534091" w:rsidRDefault="00534091" w:rsidP="00534091"/>
    <w:p w14:paraId="2EA56BE0" w14:textId="1F98B7DA" w:rsidR="00F7171D" w:rsidRPr="00AF087B" w:rsidRDefault="00F7171D" w:rsidP="006E6DD4">
      <w:r>
        <w:t>TAULUKKO 7.</w:t>
      </w:r>
      <w:r w:rsidR="00AF087B">
        <w:t xml:space="preserve"> </w:t>
      </w:r>
      <w:r w:rsidR="00AF087B" w:rsidRPr="00AF087B">
        <w:t>Tulospalvelun testaussuunnitelma</w:t>
      </w:r>
    </w:p>
    <w:p w14:paraId="03A6CE73" w14:textId="77777777" w:rsidR="00DE3B0B" w:rsidRPr="00534091" w:rsidRDefault="00DE3B0B" w:rsidP="00534091"/>
    <w:tbl>
      <w:tblPr>
        <w:tblStyle w:val="TaulukkoRuudukko"/>
        <w:tblW w:w="0" w:type="auto"/>
        <w:tblLook w:val="04A0" w:firstRow="1" w:lastRow="0" w:firstColumn="1" w:lastColumn="0" w:noHBand="0" w:noVBand="1"/>
      </w:tblPr>
      <w:tblGrid>
        <w:gridCol w:w="4955"/>
        <w:gridCol w:w="4956"/>
      </w:tblGrid>
      <w:tr w:rsidR="00CB600D" w14:paraId="64A689BE" w14:textId="77777777">
        <w:tc>
          <w:tcPr>
            <w:tcW w:w="4955" w:type="dxa"/>
          </w:tcPr>
          <w:p w14:paraId="5BE74DE6" w14:textId="77777777" w:rsidR="00CB600D" w:rsidRPr="008E32D8" w:rsidRDefault="00CB600D">
            <w:r w:rsidRPr="008E32D8">
              <w:t>Input</w:t>
            </w:r>
          </w:p>
        </w:tc>
        <w:tc>
          <w:tcPr>
            <w:tcW w:w="4956" w:type="dxa"/>
          </w:tcPr>
          <w:p w14:paraId="53A4643E" w14:textId="77777777" w:rsidR="00CB600D" w:rsidRDefault="00CB600D">
            <w:r>
              <w:t>Expected output</w:t>
            </w:r>
          </w:p>
        </w:tc>
      </w:tr>
      <w:tr w:rsidR="00CB600D" w14:paraId="6945EC75" w14:textId="77777777">
        <w:tc>
          <w:tcPr>
            <w:tcW w:w="4955" w:type="dxa"/>
          </w:tcPr>
          <w:p w14:paraId="63FF3B74" w14:textId="20773E08" w:rsidR="00CB600D" w:rsidRDefault="00CB600D">
            <w:r>
              <w:t xml:space="preserve">Tulospalvelu päivittää kisan tietoja ja kisanhallintajärjestelmässä on muutettu </w:t>
            </w:r>
            <w:r w:rsidR="00982BB6">
              <w:t>tietoja,</w:t>
            </w:r>
            <w:r>
              <w:t xml:space="preserve"> joita tulospalvelussa ei vielä näy.</w:t>
            </w:r>
          </w:p>
        </w:tc>
        <w:tc>
          <w:tcPr>
            <w:tcW w:w="4956" w:type="dxa"/>
          </w:tcPr>
          <w:p w14:paraId="5198AD87" w14:textId="159E89E4" w:rsidR="00CB600D" w:rsidRDefault="00CB600D">
            <w:r>
              <w:t xml:space="preserve">Tulospalvelu on päivittänyt onnistuneesti kisan tiedot </w:t>
            </w:r>
            <w:r w:rsidR="00982BB6">
              <w:t>ajan tasalle</w:t>
            </w:r>
            <w:r>
              <w:t>.</w:t>
            </w:r>
          </w:p>
        </w:tc>
      </w:tr>
      <w:tr w:rsidR="00CB600D" w14:paraId="70FF7D29" w14:textId="77777777">
        <w:tc>
          <w:tcPr>
            <w:tcW w:w="4955" w:type="dxa"/>
          </w:tcPr>
          <w:p w14:paraId="3A8D2B3B" w14:textId="77777777" w:rsidR="00CB600D" w:rsidRDefault="00CB600D">
            <w:r>
              <w:t>Kisan seuraaja seuraa käynnissä olevan kisan pisteitä.</w:t>
            </w:r>
          </w:p>
        </w:tc>
        <w:tc>
          <w:tcPr>
            <w:tcW w:w="4956" w:type="dxa"/>
          </w:tcPr>
          <w:p w14:paraId="54C05165" w14:textId="199385C9" w:rsidR="00CB600D" w:rsidRDefault="00CB600D">
            <w:r>
              <w:t>Kisan tulokset päivittyvät seuraajalle rea</w:t>
            </w:r>
            <w:r w:rsidR="00982BB6">
              <w:t>a</w:t>
            </w:r>
            <w:r>
              <w:t xml:space="preserve">liajassa noin ~1min. tarkkuudella. </w:t>
            </w:r>
          </w:p>
        </w:tc>
      </w:tr>
    </w:tbl>
    <w:p w14:paraId="14717633" w14:textId="77777777" w:rsidR="00CB600D" w:rsidRDefault="00CB600D" w:rsidP="00CB600D"/>
    <w:p w14:paraId="6BE307D7" w14:textId="77777777" w:rsidR="00534091" w:rsidRPr="005C2C32" w:rsidRDefault="00534091" w:rsidP="00CB600D"/>
    <w:p w14:paraId="5FD03002" w14:textId="5C518A18" w:rsidR="00CB600D" w:rsidRDefault="00CB600D" w:rsidP="00AF087B">
      <w:pPr>
        <w:pStyle w:val="Otsikko2"/>
      </w:pPr>
      <w:bookmarkStart w:id="89" w:name="_Toc152836089"/>
      <w:r>
        <w:t>Rajapin</w:t>
      </w:r>
      <w:r w:rsidR="00AF087B">
        <w:t>nan testaus</w:t>
      </w:r>
      <w:bookmarkEnd w:id="89"/>
    </w:p>
    <w:p w14:paraId="3AC5E4EF" w14:textId="77777777" w:rsidR="00534091" w:rsidRPr="00534091" w:rsidRDefault="00534091" w:rsidP="00534091"/>
    <w:p w14:paraId="50CEA061" w14:textId="77777777" w:rsidR="00CB600D" w:rsidRDefault="00CB600D" w:rsidP="00CB600D">
      <w:r>
        <w:t>Rajapinnan toiminnan testaus tapahtuu tulospalvelun kanssa samaan aikaan. Rajapinnan tarkastaa datapyyntöjä ja toimimaan kisahallintajärjestelmän kanssa. Rajapinta tulee myös testata yhteiskäyttöisyyden kannalta. Rajapinnan tavoite olisi olla käytettävissä muiden tulospalvelujen kanssa.</w:t>
      </w:r>
    </w:p>
    <w:p w14:paraId="3A2E06A3" w14:textId="411990F1" w:rsidR="00F7171D" w:rsidRDefault="00F7171D" w:rsidP="00534091">
      <w:r>
        <w:lastRenderedPageBreak/>
        <w:t>TAULUKKO 8.</w:t>
      </w:r>
      <w:r w:rsidR="00AF087B">
        <w:t xml:space="preserve"> </w:t>
      </w:r>
      <w:r w:rsidR="00AF087B" w:rsidRPr="00AF087B">
        <w:t>Rajapinnan testaussuunnitelma</w:t>
      </w:r>
    </w:p>
    <w:p w14:paraId="689576F5" w14:textId="77777777" w:rsidR="00DE3B0B" w:rsidRPr="00534091" w:rsidRDefault="00DE3B0B" w:rsidP="00534091"/>
    <w:tbl>
      <w:tblPr>
        <w:tblStyle w:val="TaulukkoRuudukko"/>
        <w:tblW w:w="0" w:type="auto"/>
        <w:tblLook w:val="04A0" w:firstRow="1" w:lastRow="0" w:firstColumn="1" w:lastColumn="0" w:noHBand="0" w:noVBand="1"/>
      </w:tblPr>
      <w:tblGrid>
        <w:gridCol w:w="4955"/>
        <w:gridCol w:w="4956"/>
      </w:tblGrid>
      <w:tr w:rsidR="00CB600D" w14:paraId="171211FD" w14:textId="77777777">
        <w:tc>
          <w:tcPr>
            <w:tcW w:w="4955" w:type="dxa"/>
          </w:tcPr>
          <w:p w14:paraId="65677EFE" w14:textId="77777777" w:rsidR="00CB600D" w:rsidRDefault="00CB600D">
            <w:r>
              <w:t>Input</w:t>
            </w:r>
          </w:p>
        </w:tc>
        <w:tc>
          <w:tcPr>
            <w:tcW w:w="4956" w:type="dxa"/>
          </w:tcPr>
          <w:p w14:paraId="4E7FC76A" w14:textId="77777777" w:rsidR="00CB600D" w:rsidRDefault="00CB600D">
            <w:r>
              <w:t>Expected output</w:t>
            </w:r>
          </w:p>
        </w:tc>
      </w:tr>
      <w:tr w:rsidR="00CB600D" w14:paraId="6DF46521" w14:textId="77777777">
        <w:tc>
          <w:tcPr>
            <w:tcW w:w="4955" w:type="dxa"/>
          </w:tcPr>
          <w:p w14:paraId="2B48E0A4" w14:textId="77777777" w:rsidR="00CB600D" w:rsidRDefault="00CB600D">
            <w:r>
              <w:t>Tulospalvelu hakee rajapinnalta kisan tuloksia.</w:t>
            </w:r>
          </w:p>
        </w:tc>
        <w:tc>
          <w:tcPr>
            <w:tcW w:w="4956" w:type="dxa"/>
          </w:tcPr>
          <w:p w14:paraId="25DEC33B" w14:textId="77777777" w:rsidR="00CB600D" w:rsidRDefault="00CB600D">
            <w:r>
              <w:t>Rajapinta validoi pyynnön ja hakee tietokannasta kisan tulokset ja lähettää tulospalvelulle.</w:t>
            </w:r>
          </w:p>
        </w:tc>
      </w:tr>
      <w:tr w:rsidR="00CB600D" w14:paraId="155085BE" w14:textId="77777777">
        <w:tc>
          <w:tcPr>
            <w:tcW w:w="4955" w:type="dxa"/>
          </w:tcPr>
          <w:p w14:paraId="53D893C1" w14:textId="77777777" w:rsidR="00CB600D" w:rsidRDefault="00CB600D">
            <w:r>
              <w:t>Rajapinta lähettää luotujen kisojen tiedot tulospalvelulle päivityssyklin aikana.</w:t>
            </w:r>
          </w:p>
        </w:tc>
        <w:tc>
          <w:tcPr>
            <w:tcW w:w="4956" w:type="dxa"/>
          </w:tcPr>
          <w:p w14:paraId="36A93B31" w14:textId="77777777" w:rsidR="00CB600D" w:rsidRDefault="00CB600D">
            <w:r>
              <w:t>Tulospalvelu pyytää uusia luotuja kisoja rajapinnalta ja rajapinta lähettää niiden tiedot tulospalvelulle.</w:t>
            </w:r>
          </w:p>
        </w:tc>
      </w:tr>
    </w:tbl>
    <w:p w14:paraId="4D2793AD" w14:textId="77777777" w:rsidR="00CB600D" w:rsidRDefault="00CB600D" w:rsidP="00CB600D"/>
    <w:p w14:paraId="59CEE9F2" w14:textId="0CDA437F" w:rsidR="00DE3B0B" w:rsidRDefault="00DE3B0B" w:rsidP="00353A52"/>
    <w:p w14:paraId="35680603" w14:textId="17DB7973" w:rsidR="00CB600D" w:rsidRDefault="00CB600D" w:rsidP="00CB600D">
      <w:pPr>
        <w:pStyle w:val="Otsikko2"/>
      </w:pPr>
      <w:bookmarkStart w:id="90" w:name="_Toc152836090"/>
      <w:r>
        <w:t>Laatu</w:t>
      </w:r>
      <w:bookmarkEnd w:id="90"/>
    </w:p>
    <w:p w14:paraId="074466B0" w14:textId="77777777" w:rsidR="00534091" w:rsidRPr="00534091" w:rsidRDefault="00534091" w:rsidP="00534091"/>
    <w:p w14:paraId="72BB6B1E" w14:textId="77777777" w:rsidR="00CB600D" w:rsidRDefault="00CB600D" w:rsidP="00CB600D">
      <w:r>
        <w:t xml:space="preserve">Ohjelmiston laatu tulee vastata pakollisia standardeja ja ohjelmiston tulee toimia asiakkaan vaatimusten mukaisesti ollakseen laadullisesti hyväksytty. Rajapinta tulee olla yhteiskäyttöinen muiden mahdollisten tulospalveluiden kanssa. </w:t>
      </w:r>
    </w:p>
    <w:p w14:paraId="5981A886" w14:textId="1B09606D" w:rsidR="00BC1712" w:rsidRPr="00392385" w:rsidRDefault="00CB600D" w:rsidP="00CB600D">
      <w:r>
        <w:t>Kisanhallintajärjestelmässä kirjautumismoduuli tulee olla uudelleenkäytettävä tulevissa ohjelmistoissa. Jotta ohjelmisto olisi tietoturvallinen, tulee se tarkastaa tietoturva-asiantuntijalla/asiantuntijoilla.</w:t>
      </w:r>
    </w:p>
    <w:p w14:paraId="3AA3D7B1" w14:textId="1237F48A" w:rsidR="15B8118E" w:rsidRPr="002C6519" w:rsidRDefault="15B8118E" w:rsidP="15B8118E"/>
    <w:p w14:paraId="1FE2F7E7" w14:textId="1439B1EC" w:rsidR="15B8118E" w:rsidRPr="002C6519" w:rsidRDefault="002F5A67">
      <w:pPr>
        <w:spacing w:after="160" w:line="259" w:lineRule="auto"/>
      </w:pPr>
      <w:r>
        <w:br w:type="page"/>
      </w:r>
    </w:p>
    <w:p w14:paraId="75D31B2C" w14:textId="0A188C47" w:rsidR="15B8118E" w:rsidRPr="002C6519" w:rsidRDefault="008277B6" w:rsidP="002F5A67">
      <w:pPr>
        <w:pStyle w:val="ONTalaotsikkotaso1"/>
        <w:rPr>
          <w:lang w:eastAsia="fi-FI"/>
        </w:rPr>
      </w:pPr>
      <w:r w:rsidRPr="002C6519">
        <w:rPr>
          <w:lang w:eastAsia="fi-FI"/>
        </w:rPr>
        <w:lastRenderedPageBreak/>
        <w:t>LÄHTEET</w:t>
      </w:r>
    </w:p>
    <w:p w14:paraId="43C3BAF0" w14:textId="77777777" w:rsidR="002F5A67" w:rsidRDefault="002F5A67" w:rsidP="002F5A67">
      <w:pPr>
        <w:pStyle w:val="ONTalaotsikkotaso1"/>
        <w:rPr>
          <w:lang w:eastAsia="fi-FI"/>
        </w:rPr>
      </w:pPr>
    </w:p>
    <w:p w14:paraId="0C51625A" w14:textId="77777777" w:rsidR="002F5A67" w:rsidRPr="002C6519" w:rsidRDefault="002F5A67" w:rsidP="002F5A67">
      <w:pPr>
        <w:pStyle w:val="ONTalaotsikkotaso1"/>
        <w:rPr>
          <w:lang w:eastAsia="fi-FI"/>
        </w:rPr>
      </w:pPr>
    </w:p>
    <w:p w14:paraId="3E5C1D8B" w14:textId="16DEE4A7" w:rsidR="005513CE" w:rsidRPr="008E773C" w:rsidRDefault="00321BCA" w:rsidP="00215313">
      <w:pPr>
        <w:rPr>
          <w:lang w:val="en-US"/>
        </w:rPr>
      </w:pPr>
      <w:r w:rsidRPr="002C6519">
        <w:rPr>
          <w:rFonts w:eastAsia="Times New Roman"/>
          <w:lang w:eastAsia="fi-FI"/>
        </w:rPr>
        <w:t xml:space="preserve">Hietaniemi, J. 2020. </w:t>
      </w:r>
      <w:r w:rsidRPr="002C6519">
        <w:rPr>
          <w:rFonts w:eastAsia="Times New Roman"/>
          <w:i/>
          <w:iCs/>
          <w:lang w:eastAsia="fi-FI"/>
        </w:rPr>
        <w:t>Mikä on Kanban?</w:t>
      </w:r>
      <w:r w:rsidRPr="002C6519">
        <w:rPr>
          <w:rFonts w:eastAsia="Times New Roman"/>
          <w:lang w:eastAsia="fi-FI"/>
        </w:rPr>
        <w:t xml:space="preserve"> </w:t>
      </w:r>
      <w:r w:rsidR="0025695F" w:rsidRPr="002C6519">
        <w:rPr>
          <w:rFonts w:eastAsia="Times New Roman"/>
          <w:lang w:eastAsia="fi-FI"/>
        </w:rPr>
        <w:t xml:space="preserve">Gofore- verkkosivut. </w:t>
      </w:r>
      <w:r w:rsidRPr="002C6519">
        <w:rPr>
          <w:rFonts w:eastAsia="Times New Roman"/>
          <w:lang w:eastAsia="fi-FI"/>
        </w:rPr>
        <w:t xml:space="preserve">Saatavissa </w:t>
      </w:r>
      <w:hyperlink r:id="rId13" w:history="1">
        <w:r w:rsidRPr="002C6519">
          <w:rPr>
            <w:rStyle w:val="Hyperlinkki"/>
          </w:rPr>
          <w:t>https://gofore.com/mika-on-kanban/</w:t>
        </w:r>
      </w:hyperlink>
      <w:r w:rsidRPr="002C6519">
        <w:t xml:space="preserve">. </w:t>
      </w:r>
      <w:r w:rsidRPr="008E773C">
        <w:rPr>
          <w:lang w:val="en-US"/>
        </w:rPr>
        <w:t>Viitattu 13.11.2023.</w:t>
      </w:r>
    </w:p>
    <w:p w14:paraId="320E03BA" w14:textId="77777777" w:rsidR="0025695F" w:rsidRPr="008E773C" w:rsidRDefault="0025695F" w:rsidP="00215313">
      <w:pPr>
        <w:rPr>
          <w:lang w:val="en-US"/>
        </w:rPr>
      </w:pPr>
    </w:p>
    <w:p w14:paraId="62061252" w14:textId="3B5FDEDC" w:rsidR="0025695F" w:rsidRPr="002C6519" w:rsidRDefault="0025695F" w:rsidP="00215313">
      <w:r w:rsidRPr="008E773C">
        <w:rPr>
          <w:i/>
          <w:iCs/>
          <w:lang w:val="en-US"/>
        </w:rPr>
        <w:t>What is Trello: Learn Features, Uses &amp; More | Trello</w:t>
      </w:r>
      <w:r w:rsidRPr="008E773C">
        <w:rPr>
          <w:lang w:val="en-US"/>
        </w:rPr>
        <w:t xml:space="preserve">. 2023. Saatavissa </w:t>
      </w:r>
      <w:hyperlink r:id="rId14" w:history="1">
        <w:r w:rsidRPr="008E773C">
          <w:rPr>
            <w:rStyle w:val="Hyperlinkki"/>
            <w:lang w:val="en-US"/>
          </w:rPr>
          <w:t>https://trello.com/tour</w:t>
        </w:r>
      </w:hyperlink>
      <w:r w:rsidRPr="008E773C">
        <w:rPr>
          <w:lang w:val="en-US"/>
        </w:rPr>
        <w:t xml:space="preserve">. </w:t>
      </w:r>
      <w:r w:rsidRPr="002C6519">
        <w:t xml:space="preserve">Viitattu 13.11.2023. </w:t>
      </w:r>
    </w:p>
    <w:p w14:paraId="3B16E0C0" w14:textId="77777777" w:rsidR="00321BCA" w:rsidRPr="002C6519" w:rsidRDefault="00321BCA" w:rsidP="00215313"/>
    <w:p w14:paraId="105D0815" w14:textId="77777777" w:rsidR="00321BCA" w:rsidRPr="002C6519" w:rsidRDefault="00321BCA" w:rsidP="00215313"/>
    <w:p w14:paraId="063E56D2" w14:textId="5D6A2B87" w:rsidR="00EB71C0" w:rsidRPr="002C6519" w:rsidRDefault="00EB71C0" w:rsidP="00F24418">
      <w:pPr>
        <w:spacing w:after="160" w:line="259" w:lineRule="auto"/>
      </w:pPr>
    </w:p>
    <w:sectPr w:rsidR="00EB71C0" w:rsidRPr="002C6519"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27D3" w14:textId="77777777" w:rsidR="007F1ECC" w:rsidRDefault="007F1ECC" w:rsidP="00215313">
      <w:r>
        <w:separator/>
      </w:r>
    </w:p>
    <w:p w14:paraId="7F66AF40" w14:textId="77777777" w:rsidR="007F1ECC" w:rsidRDefault="007F1ECC" w:rsidP="00215313"/>
  </w:endnote>
  <w:endnote w:type="continuationSeparator" w:id="0">
    <w:p w14:paraId="364FE1B7" w14:textId="77777777" w:rsidR="007F1ECC" w:rsidRDefault="007F1ECC" w:rsidP="00215313">
      <w:r>
        <w:continuationSeparator/>
      </w:r>
    </w:p>
    <w:p w14:paraId="3192ECC4" w14:textId="77777777" w:rsidR="007F1ECC" w:rsidRDefault="007F1ECC" w:rsidP="00215313"/>
  </w:endnote>
  <w:endnote w:type="continuationNotice" w:id="1">
    <w:p w14:paraId="3719312B" w14:textId="77777777" w:rsidR="007F1ECC" w:rsidRDefault="007F1E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7840" w14:textId="77777777" w:rsidR="007F1ECC" w:rsidRDefault="007F1ECC" w:rsidP="00215313">
      <w:r>
        <w:separator/>
      </w:r>
    </w:p>
    <w:p w14:paraId="0B22FEE7" w14:textId="77777777" w:rsidR="007F1ECC" w:rsidRDefault="007F1ECC" w:rsidP="00215313"/>
  </w:footnote>
  <w:footnote w:type="continuationSeparator" w:id="0">
    <w:p w14:paraId="17CD69CE" w14:textId="77777777" w:rsidR="007F1ECC" w:rsidRDefault="007F1ECC" w:rsidP="00215313">
      <w:r>
        <w:continuationSeparator/>
      </w:r>
    </w:p>
    <w:p w14:paraId="3E60C579" w14:textId="77777777" w:rsidR="007F1ECC" w:rsidRDefault="007F1ECC" w:rsidP="00215313"/>
  </w:footnote>
  <w:footnote w:type="continuationNotice" w:id="1">
    <w:p w14:paraId="75C6B805" w14:textId="77777777" w:rsidR="007F1ECC" w:rsidRDefault="007F1E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55266FD3" w:rsidR="00942DFD" w:rsidRPr="00F15AC1" w:rsidRDefault="00192F8A" w:rsidP="00215313">
    <w:pPr>
      <w:pStyle w:val="Yltunniste"/>
    </w:pPr>
    <w:r w:rsidRPr="00192F8A">
      <w:fldChar w:fldCharType="begin"/>
    </w:r>
    <w:r w:rsidRPr="00192F8A">
      <w:instrText>PAGE   \* MERGEFORMAT</w:instrText>
    </w:r>
    <w:r w:rsidRPr="00192F8A">
      <w:fldChar w:fldCharType="separate"/>
    </w:r>
    <w:r w:rsidRPr="00192F8A">
      <w:t>1</w:t>
    </w:r>
    <w:r w:rsidRPr="00192F8A">
      <w:fldChar w:fldCharType="end"/>
    </w:r>
    <w:r w:rsidR="000318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0EA"/>
    <w:multiLevelType w:val="hybridMultilevel"/>
    <w:tmpl w:val="DFCC2002"/>
    <w:lvl w:ilvl="0" w:tplc="60E22534">
      <w:start w:val="1"/>
      <w:numFmt w:val="decimal"/>
      <w:lvlText w:val="%1."/>
      <w:lvlJc w:val="left"/>
      <w:pPr>
        <w:ind w:left="720" w:hanging="360"/>
      </w:pPr>
      <w:rPr>
        <w:rFonts w:ascii="Times New Roman" w:hAnsi="Times New Roman" w:cs="Times New Roman" w:hint="default"/>
        <w:sz w:val="24"/>
        <w:szCs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BDB7F8A"/>
    <w:multiLevelType w:val="hybridMultilevel"/>
    <w:tmpl w:val="68143EB8"/>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E091716"/>
    <w:multiLevelType w:val="hybridMultilevel"/>
    <w:tmpl w:val="C5AABA70"/>
    <w:name w:val="pallo_numerot2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1209D0"/>
    <w:multiLevelType w:val="hybridMultilevel"/>
    <w:tmpl w:val="28C4553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0F6075B9"/>
    <w:multiLevelType w:val="hybridMultilevel"/>
    <w:tmpl w:val="32D0B3E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48B5BDD"/>
    <w:multiLevelType w:val="hybridMultilevel"/>
    <w:tmpl w:val="00A6442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7AF36D3"/>
    <w:multiLevelType w:val="hybridMultilevel"/>
    <w:tmpl w:val="FC90BF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1BA7004F"/>
    <w:multiLevelType w:val="multilevel"/>
    <w:tmpl w:val="644C32E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rPr>
        <w:rFonts w:ascii="Times New Roman" w:hAnsi="Times New Roman" w:cs="Times New Roman" w:hint="default"/>
        <w:sz w:val="24"/>
        <w:szCs w:val="24"/>
      </w:r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EE60FAF"/>
    <w:multiLevelType w:val="multilevel"/>
    <w:tmpl w:val="D2F8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D03BF"/>
    <w:multiLevelType w:val="hybridMultilevel"/>
    <w:tmpl w:val="3F7AA8A8"/>
    <w:lvl w:ilvl="0" w:tplc="41D286A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9BF473F"/>
    <w:multiLevelType w:val="multilevel"/>
    <w:tmpl w:val="E85A8126"/>
    <w:name w:val="pallo_numerot"/>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20019"/>
    <w:multiLevelType w:val="multilevel"/>
    <w:tmpl w:val="B5AE6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D2D7D"/>
    <w:multiLevelType w:val="hybridMultilevel"/>
    <w:tmpl w:val="BDEC8EB2"/>
    <w:name w:val="pallo_numerot2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06969B4"/>
    <w:multiLevelType w:val="multilevel"/>
    <w:tmpl w:val="C2E44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009AB"/>
    <w:multiLevelType w:val="multilevel"/>
    <w:tmpl w:val="A2A4FE3C"/>
    <w:name w:val="pallo_numerot22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ordinalText"/>
      <w:lvlText w:val="%8"/>
      <w:lvlJc w:val="left"/>
      <w:pPr>
        <w:tabs>
          <w:tab w:val="num" w:pos="5760"/>
        </w:tabs>
        <w:ind w:left="5760" w:hanging="360"/>
      </w:pPr>
      <w:rPr>
        <w:rFonts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9530D"/>
    <w:multiLevelType w:val="hybridMultilevel"/>
    <w:tmpl w:val="C20E0E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DC32082"/>
    <w:multiLevelType w:val="multilevel"/>
    <w:tmpl w:val="B6E4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D38A4"/>
    <w:multiLevelType w:val="hybridMultilevel"/>
    <w:tmpl w:val="C5AABA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A65946"/>
    <w:multiLevelType w:val="hybridMultilevel"/>
    <w:tmpl w:val="28C455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8B38D0"/>
    <w:multiLevelType w:val="hybridMultilevel"/>
    <w:tmpl w:val="96220F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61D09BD"/>
    <w:multiLevelType w:val="multilevel"/>
    <w:tmpl w:val="9E4A1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9642A"/>
    <w:multiLevelType w:val="multilevel"/>
    <w:tmpl w:val="F886F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6562C"/>
    <w:multiLevelType w:val="multilevel"/>
    <w:tmpl w:val="4B264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E4D45"/>
    <w:multiLevelType w:val="multilevel"/>
    <w:tmpl w:val="3752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833CD"/>
    <w:multiLevelType w:val="multilevel"/>
    <w:tmpl w:val="E5162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51FF0"/>
    <w:multiLevelType w:val="hybridMultilevel"/>
    <w:tmpl w:val="DA8CC5EA"/>
    <w:name w:val="pallo_numerot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7DC5610"/>
    <w:multiLevelType w:val="hybridMultilevel"/>
    <w:tmpl w:val="C9E02D20"/>
    <w:name w:val="pallo_numerot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4432B66"/>
    <w:multiLevelType w:val="hybridMultilevel"/>
    <w:tmpl w:val="6CD6A936"/>
    <w:lvl w:ilvl="0" w:tplc="040B000F">
      <w:start w:val="1"/>
      <w:numFmt w:val="decimal"/>
      <w:lvlText w:val="%1."/>
      <w:lvlJc w:val="left"/>
      <w:pPr>
        <w:ind w:left="1800" w:hanging="360"/>
      </w:p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28" w15:restartNumberingAfterBreak="0">
    <w:nsid w:val="652C1ED3"/>
    <w:multiLevelType w:val="hybridMultilevel"/>
    <w:tmpl w:val="F04C5B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CA66ED8"/>
    <w:multiLevelType w:val="multilevel"/>
    <w:tmpl w:val="624A1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1510FF"/>
    <w:multiLevelType w:val="hybridMultilevel"/>
    <w:tmpl w:val="D74CFC92"/>
    <w:lvl w:ilvl="0" w:tplc="8CBA46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460631D"/>
    <w:multiLevelType w:val="hybridMultilevel"/>
    <w:tmpl w:val="55DEA3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7927242D"/>
    <w:multiLevelType w:val="multilevel"/>
    <w:tmpl w:val="2320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E310AB"/>
    <w:multiLevelType w:val="hybridMultilevel"/>
    <w:tmpl w:val="4322F22C"/>
    <w:name w:val="pallo_numerot22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881476095">
    <w:abstractNumId w:val="7"/>
  </w:num>
  <w:num w:numId="2" w16cid:durableId="2033142466">
    <w:abstractNumId w:val="30"/>
  </w:num>
  <w:num w:numId="3" w16cid:durableId="579292525">
    <w:abstractNumId w:val="32"/>
  </w:num>
  <w:num w:numId="4" w16cid:durableId="842166647">
    <w:abstractNumId w:val="11"/>
  </w:num>
  <w:num w:numId="5" w16cid:durableId="460268579">
    <w:abstractNumId w:val="29"/>
  </w:num>
  <w:num w:numId="6" w16cid:durableId="641273714">
    <w:abstractNumId w:val="13"/>
  </w:num>
  <w:num w:numId="7" w16cid:durableId="479620254">
    <w:abstractNumId w:val="8"/>
  </w:num>
  <w:num w:numId="8" w16cid:durableId="1395010225">
    <w:abstractNumId w:val="23"/>
  </w:num>
  <w:num w:numId="9" w16cid:durableId="1898012008">
    <w:abstractNumId w:val="21"/>
  </w:num>
  <w:num w:numId="10" w16cid:durableId="1124277351">
    <w:abstractNumId w:val="16"/>
  </w:num>
  <w:num w:numId="11" w16cid:durableId="1695501484">
    <w:abstractNumId w:val="24"/>
  </w:num>
  <w:num w:numId="12" w16cid:durableId="1121461388">
    <w:abstractNumId w:val="22"/>
  </w:num>
  <w:num w:numId="13" w16cid:durableId="1920291741">
    <w:abstractNumId w:val="20"/>
  </w:num>
  <w:num w:numId="14" w16cid:durableId="931627001">
    <w:abstractNumId w:val="19"/>
  </w:num>
  <w:num w:numId="15" w16cid:durableId="835729060">
    <w:abstractNumId w:val="31"/>
  </w:num>
  <w:num w:numId="16" w16cid:durableId="336932133">
    <w:abstractNumId w:val="3"/>
  </w:num>
  <w:num w:numId="17" w16cid:durableId="325130688">
    <w:abstractNumId w:val="18"/>
  </w:num>
  <w:num w:numId="18" w16cid:durableId="603920810">
    <w:abstractNumId w:val="25"/>
  </w:num>
  <w:num w:numId="19" w16cid:durableId="212010196">
    <w:abstractNumId w:val="26"/>
  </w:num>
  <w:num w:numId="20" w16cid:durableId="594368580">
    <w:abstractNumId w:val="33"/>
  </w:num>
  <w:num w:numId="21" w16cid:durableId="1258058804">
    <w:abstractNumId w:val="12"/>
  </w:num>
  <w:num w:numId="22" w16cid:durableId="1137604012">
    <w:abstractNumId w:val="2"/>
  </w:num>
  <w:num w:numId="23" w16cid:durableId="627515137">
    <w:abstractNumId w:val="7"/>
  </w:num>
  <w:num w:numId="24" w16cid:durableId="233786373">
    <w:abstractNumId w:val="9"/>
  </w:num>
  <w:num w:numId="25" w16cid:durableId="1134104858">
    <w:abstractNumId w:val="15"/>
  </w:num>
  <w:num w:numId="26" w16cid:durableId="326443189">
    <w:abstractNumId w:val="0"/>
  </w:num>
  <w:num w:numId="27" w16cid:durableId="133110081">
    <w:abstractNumId w:val="1"/>
  </w:num>
  <w:num w:numId="28" w16cid:durableId="1353919534">
    <w:abstractNumId w:val="5"/>
  </w:num>
  <w:num w:numId="29" w16cid:durableId="7175803">
    <w:abstractNumId w:val="4"/>
  </w:num>
  <w:num w:numId="30" w16cid:durableId="876940060">
    <w:abstractNumId w:val="27"/>
  </w:num>
  <w:num w:numId="31" w16cid:durableId="1586767527">
    <w:abstractNumId w:val="6"/>
  </w:num>
  <w:num w:numId="32" w16cid:durableId="417142590">
    <w:abstractNumId w:val="28"/>
  </w:num>
  <w:num w:numId="33" w16cid:durableId="725757231">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096E"/>
    <w:rsid w:val="00003425"/>
    <w:rsid w:val="00005794"/>
    <w:rsid w:val="00005BA0"/>
    <w:rsid w:val="00010AB7"/>
    <w:rsid w:val="00011F74"/>
    <w:rsid w:val="00012148"/>
    <w:rsid w:val="0001286D"/>
    <w:rsid w:val="000134E8"/>
    <w:rsid w:val="000179B2"/>
    <w:rsid w:val="00021B48"/>
    <w:rsid w:val="00026C45"/>
    <w:rsid w:val="000303AD"/>
    <w:rsid w:val="00030991"/>
    <w:rsid w:val="0003182A"/>
    <w:rsid w:val="0003473B"/>
    <w:rsid w:val="0003526D"/>
    <w:rsid w:val="00036660"/>
    <w:rsid w:val="00046DBC"/>
    <w:rsid w:val="000518BA"/>
    <w:rsid w:val="00052AE3"/>
    <w:rsid w:val="00054B50"/>
    <w:rsid w:val="00066003"/>
    <w:rsid w:val="000677DE"/>
    <w:rsid w:val="00071E8E"/>
    <w:rsid w:val="00074652"/>
    <w:rsid w:val="0007634A"/>
    <w:rsid w:val="0009149D"/>
    <w:rsid w:val="0009244E"/>
    <w:rsid w:val="00095500"/>
    <w:rsid w:val="00097140"/>
    <w:rsid w:val="00097226"/>
    <w:rsid w:val="00097F1F"/>
    <w:rsid w:val="000A76D1"/>
    <w:rsid w:val="000B1F95"/>
    <w:rsid w:val="000B2E86"/>
    <w:rsid w:val="000C2DC7"/>
    <w:rsid w:val="000C353B"/>
    <w:rsid w:val="000C4FDB"/>
    <w:rsid w:val="000C689F"/>
    <w:rsid w:val="000C6CBA"/>
    <w:rsid w:val="000D0A01"/>
    <w:rsid w:val="000D12C4"/>
    <w:rsid w:val="000D7BB8"/>
    <w:rsid w:val="000D7DDF"/>
    <w:rsid w:val="000E3D11"/>
    <w:rsid w:val="000E46F5"/>
    <w:rsid w:val="000E4C4C"/>
    <w:rsid w:val="000E4DC5"/>
    <w:rsid w:val="000E58AF"/>
    <w:rsid w:val="000E66F1"/>
    <w:rsid w:val="000E6F05"/>
    <w:rsid w:val="000F2E8E"/>
    <w:rsid w:val="000F5540"/>
    <w:rsid w:val="000F5656"/>
    <w:rsid w:val="000F657D"/>
    <w:rsid w:val="00103D90"/>
    <w:rsid w:val="001044AE"/>
    <w:rsid w:val="00104ADB"/>
    <w:rsid w:val="00106053"/>
    <w:rsid w:val="00110376"/>
    <w:rsid w:val="00114678"/>
    <w:rsid w:val="001174C0"/>
    <w:rsid w:val="00120AEE"/>
    <w:rsid w:val="001228D6"/>
    <w:rsid w:val="00126020"/>
    <w:rsid w:val="00126BAB"/>
    <w:rsid w:val="00130F8D"/>
    <w:rsid w:val="00134AD5"/>
    <w:rsid w:val="00134E29"/>
    <w:rsid w:val="00135860"/>
    <w:rsid w:val="00144D4F"/>
    <w:rsid w:val="00150018"/>
    <w:rsid w:val="00152DF0"/>
    <w:rsid w:val="00161180"/>
    <w:rsid w:val="001660FA"/>
    <w:rsid w:val="00172E1F"/>
    <w:rsid w:val="00175401"/>
    <w:rsid w:val="00175856"/>
    <w:rsid w:val="001804ED"/>
    <w:rsid w:val="00182CB0"/>
    <w:rsid w:val="00182EB8"/>
    <w:rsid w:val="00183457"/>
    <w:rsid w:val="00184283"/>
    <w:rsid w:val="001864E4"/>
    <w:rsid w:val="00190D29"/>
    <w:rsid w:val="00192F8A"/>
    <w:rsid w:val="001A16BA"/>
    <w:rsid w:val="001A2729"/>
    <w:rsid w:val="001A2FC6"/>
    <w:rsid w:val="001A44C7"/>
    <w:rsid w:val="001A774F"/>
    <w:rsid w:val="001B045A"/>
    <w:rsid w:val="001B14C1"/>
    <w:rsid w:val="001B19E5"/>
    <w:rsid w:val="001B535B"/>
    <w:rsid w:val="001B5390"/>
    <w:rsid w:val="001B6781"/>
    <w:rsid w:val="001D1032"/>
    <w:rsid w:val="001D1317"/>
    <w:rsid w:val="001D6A33"/>
    <w:rsid w:val="001D7393"/>
    <w:rsid w:val="001E0189"/>
    <w:rsid w:val="001E0925"/>
    <w:rsid w:val="001E1B9D"/>
    <w:rsid w:val="001E23C7"/>
    <w:rsid w:val="001E3CDD"/>
    <w:rsid w:val="001E5757"/>
    <w:rsid w:val="001E71BE"/>
    <w:rsid w:val="001F416B"/>
    <w:rsid w:val="001F4331"/>
    <w:rsid w:val="002039A9"/>
    <w:rsid w:val="002070F3"/>
    <w:rsid w:val="00211D2F"/>
    <w:rsid w:val="00212460"/>
    <w:rsid w:val="00212527"/>
    <w:rsid w:val="00213E41"/>
    <w:rsid w:val="00214212"/>
    <w:rsid w:val="00214F66"/>
    <w:rsid w:val="00215313"/>
    <w:rsid w:val="00223723"/>
    <w:rsid w:val="00224274"/>
    <w:rsid w:val="00224D46"/>
    <w:rsid w:val="00225141"/>
    <w:rsid w:val="00225363"/>
    <w:rsid w:val="00227CD9"/>
    <w:rsid w:val="00230335"/>
    <w:rsid w:val="00231E12"/>
    <w:rsid w:val="002343FB"/>
    <w:rsid w:val="0023780E"/>
    <w:rsid w:val="002438AD"/>
    <w:rsid w:val="002438D2"/>
    <w:rsid w:val="00244A41"/>
    <w:rsid w:val="0025695F"/>
    <w:rsid w:val="00257D19"/>
    <w:rsid w:val="00282613"/>
    <w:rsid w:val="00282F2D"/>
    <w:rsid w:val="00283A24"/>
    <w:rsid w:val="0028658C"/>
    <w:rsid w:val="0028719A"/>
    <w:rsid w:val="00292C5D"/>
    <w:rsid w:val="0029530B"/>
    <w:rsid w:val="0029798F"/>
    <w:rsid w:val="002A32A0"/>
    <w:rsid w:val="002A47EA"/>
    <w:rsid w:val="002A54C5"/>
    <w:rsid w:val="002A63EA"/>
    <w:rsid w:val="002A67D8"/>
    <w:rsid w:val="002A6E2C"/>
    <w:rsid w:val="002A76CA"/>
    <w:rsid w:val="002A7B15"/>
    <w:rsid w:val="002B4018"/>
    <w:rsid w:val="002C0B5F"/>
    <w:rsid w:val="002C1570"/>
    <w:rsid w:val="002C1CB9"/>
    <w:rsid w:val="002C290A"/>
    <w:rsid w:val="002C6227"/>
    <w:rsid w:val="002C6519"/>
    <w:rsid w:val="002D2673"/>
    <w:rsid w:val="002D3AF3"/>
    <w:rsid w:val="002D613D"/>
    <w:rsid w:val="002E0A24"/>
    <w:rsid w:val="002E64D9"/>
    <w:rsid w:val="002F5A67"/>
    <w:rsid w:val="002F5EFC"/>
    <w:rsid w:val="002F6204"/>
    <w:rsid w:val="002F6F32"/>
    <w:rsid w:val="00302138"/>
    <w:rsid w:val="00305635"/>
    <w:rsid w:val="00305960"/>
    <w:rsid w:val="00312106"/>
    <w:rsid w:val="00321BCA"/>
    <w:rsid w:val="003241DC"/>
    <w:rsid w:val="0032721B"/>
    <w:rsid w:val="003302DD"/>
    <w:rsid w:val="00334B7A"/>
    <w:rsid w:val="003404D5"/>
    <w:rsid w:val="00340D73"/>
    <w:rsid w:val="003423D2"/>
    <w:rsid w:val="00346093"/>
    <w:rsid w:val="00346876"/>
    <w:rsid w:val="00347847"/>
    <w:rsid w:val="00351AC5"/>
    <w:rsid w:val="0035286C"/>
    <w:rsid w:val="00353A52"/>
    <w:rsid w:val="00354AB7"/>
    <w:rsid w:val="00363EB1"/>
    <w:rsid w:val="00364941"/>
    <w:rsid w:val="00365802"/>
    <w:rsid w:val="00374339"/>
    <w:rsid w:val="003759E1"/>
    <w:rsid w:val="0037722B"/>
    <w:rsid w:val="00385F91"/>
    <w:rsid w:val="00390A83"/>
    <w:rsid w:val="00392385"/>
    <w:rsid w:val="00394734"/>
    <w:rsid w:val="00395EF9"/>
    <w:rsid w:val="003973B8"/>
    <w:rsid w:val="003976C9"/>
    <w:rsid w:val="003A084D"/>
    <w:rsid w:val="003A1361"/>
    <w:rsid w:val="003A152A"/>
    <w:rsid w:val="003A298A"/>
    <w:rsid w:val="003A44D9"/>
    <w:rsid w:val="003A5A8A"/>
    <w:rsid w:val="003A623E"/>
    <w:rsid w:val="003B1618"/>
    <w:rsid w:val="003B2318"/>
    <w:rsid w:val="003B3F78"/>
    <w:rsid w:val="003D3554"/>
    <w:rsid w:val="003D63E4"/>
    <w:rsid w:val="003E00C4"/>
    <w:rsid w:val="003E104A"/>
    <w:rsid w:val="003E3FD5"/>
    <w:rsid w:val="003E4E4E"/>
    <w:rsid w:val="003E62C4"/>
    <w:rsid w:val="003F64DF"/>
    <w:rsid w:val="0040165E"/>
    <w:rsid w:val="00403187"/>
    <w:rsid w:val="00404420"/>
    <w:rsid w:val="004063B0"/>
    <w:rsid w:val="004066BE"/>
    <w:rsid w:val="00406DE4"/>
    <w:rsid w:val="0041010F"/>
    <w:rsid w:val="004121AB"/>
    <w:rsid w:val="00412ED9"/>
    <w:rsid w:val="004138A8"/>
    <w:rsid w:val="004151D7"/>
    <w:rsid w:val="0042173A"/>
    <w:rsid w:val="00422644"/>
    <w:rsid w:val="0042338F"/>
    <w:rsid w:val="00423515"/>
    <w:rsid w:val="00425F98"/>
    <w:rsid w:val="00430393"/>
    <w:rsid w:val="0043146C"/>
    <w:rsid w:val="00431A45"/>
    <w:rsid w:val="00432D8F"/>
    <w:rsid w:val="004354A6"/>
    <w:rsid w:val="004354B9"/>
    <w:rsid w:val="004356D0"/>
    <w:rsid w:val="00443A2A"/>
    <w:rsid w:val="00443C13"/>
    <w:rsid w:val="004459A2"/>
    <w:rsid w:val="004477BF"/>
    <w:rsid w:val="004521FE"/>
    <w:rsid w:val="0045223E"/>
    <w:rsid w:val="004537B5"/>
    <w:rsid w:val="0045388E"/>
    <w:rsid w:val="004538F5"/>
    <w:rsid w:val="0045501C"/>
    <w:rsid w:val="00461EF0"/>
    <w:rsid w:val="00464542"/>
    <w:rsid w:val="004733A0"/>
    <w:rsid w:val="00477DBB"/>
    <w:rsid w:val="00484158"/>
    <w:rsid w:val="00485441"/>
    <w:rsid w:val="00493276"/>
    <w:rsid w:val="00494908"/>
    <w:rsid w:val="004A2D3B"/>
    <w:rsid w:val="004A3428"/>
    <w:rsid w:val="004A7355"/>
    <w:rsid w:val="004A7E23"/>
    <w:rsid w:val="004B0FB5"/>
    <w:rsid w:val="004B3A86"/>
    <w:rsid w:val="004C2C56"/>
    <w:rsid w:val="004C42C5"/>
    <w:rsid w:val="004C52B9"/>
    <w:rsid w:val="004D19CD"/>
    <w:rsid w:val="004D2245"/>
    <w:rsid w:val="004D4837"/>
    <w:rsid w:val="004D5BE0"/>
    <w:rsid w:val="004E045A"/>
    <w:rsid w:val="004E07EC"/>
    <w:rsid w:val="004E278F"/>
    <w:rsid w:val="004F35C0"/>
    <w:rsid w:val="004F5318"/>
    <w:rsid w:val="004F5AC3"/>
    <w:rsid w:val="004F6AAD"/>
    <w:rsid w:val="00501E37"/>
    <w:rsid w:val="00524719"/>
    <w:rsid w:val="00524F4E"/>
    <w:rsid w:val="00525A9C"/>
    <w:rsid w:val="00526EF5"/>
    <w:rsid w:val="005323F7"/>
    <w:rsid w:val="005324BB"/>
    <w:rsid w:val="00533CAA"/>
    <w:rsid w:val="00534091"/>
    <w:rsid w:val="00536586"/>
    <w:rsid w:val="005409A2"/>
    <w:rsid w:val="00541312"/>
    <w:rsid w:val="00541EB8"/>
    <w:rsid w:val="00545419"/>
    <w:rsid w:val="0054599E"/>
    <w:rsid w:val="0054680F"/>
    <w:rsid w:val="005513CE"/>
    <w:rsid w:val="00552C89"/>
    <w:rsid w:val="005538E9"/>
    <w:rsid w:val="005543A1"/>
    <w:rsid w:val="00555D79"/>
    <w:rsid w:val="0055625A"/>
    <w:rsid w:val="00560CCE"/>
    <w:rsid w:val="005641D6"/>
    <w:rsid w:val="0057188C"/>
    <w:rsid w:val="0057398D"/>
    <w:rsid w:val="00575C0F"/>
    <w:rsid w:val="005812D6"/>
    <w:rsid w:val="00583D25"/>
    <w:rsid w:val="00586F1C"/>
    <w:rsid w:val="00594173"/>
    <w:rsid w:val="005944D0"/>
    <w:rsid w:val="00595880"/>
    <w:rsid w:val="005969BA"/>
    <w:rsid w:val="005971D3"/>
    <w:rsid w:val="005A0A9C"/>
    <w:rsid w:val="005A2F64"/>
    <w:rsid w:val="005A3EB1"/>
    <w:rsid w:val="005A5A1F"/>
    <w:rsid w:val="005B2DC2"/>
    <w:rsid w:val="005B3E63"/>
    <w:rsid w:val="005B4139"/>
    <w:rsid w:val="005B4570"/>
    <w:rsid w:val="005B7D36"/>
    <w:rsid w:val="005C0EFF"/>
    <w:rsid w:val="005C152C"/>
    <w:rsid w:val="005C3BDB"/>
    <w:rsid w:val="005C3F75"/>
    <w:rsid w:val="005C5CC2"/>
    <w:rsid w:val="005D2450"/>
    <w:rsid w:val="005D5CC5"/>
    <w:rsid w:val="005E2CF7"/>
    <w:rsid w:val="005E4048"/>
    <w:rsid w:val="005E6E38"/>
    <w:rsid w:val="005F14D1"/>
    <w:rsid w:val="005F2701"/>
    <w:rsid w:val="005F54AA"/>
    <w:rsid w:val="005F584C"/>
    <w:rsid w:val="005F6969"/>
    <w:rsid w:val="0060004C"/>
    <w:rsid w:val="0060071B"/>
    <w:rsid w:val="00600C3D"/>
    <w:rsid w:val="006012B0"/>
    <w:rsid w:val="006028E1"/>
    <w:rsid w:val="006222F2"/>
    <w:rsid w:val="00622886"/>
    <w:rsid w:val="00624407"/>
    <w:rsid w:val="00626477"/>
    <w:rsid w:val="00627902"/>
    <w:rsid w:val="00627CAC"/>
    <w:rsid w:val="00641E82"/>
    <w:rsid w:val="00646204"/>
    <w:rsid w:val="006615CC"/>
    <w:rsid w:val="00662B47"/>
    <w:rsid w:val="00665770"/>
    <w:rsid w:val="00666CFB"/>
    <w:rsid w:val="0067010F"/>
    <w:rsid w:val="0067184C"/>
    <w:rsid w:val="0067580F"/>
    <w:rsid w:val="006826A9"/>
    <w:rsid w:val="006857EC"/>
    <w:rsid w:val="0068675D"/>
    <w:rsid w:val="006909AA"/>
    <w:rsid w:val="00690CCF"/>
    <w:rsid w:val="00692FEA"/>
    <w:rsid w:val="00693A42"/>
    <w:rsid w:val="00693AEE"/>
    <w:rsid w:val="00693C58"/>
    <w:rsid w:val="00694820"/>
    <w:rsid w:val="00694F74"/>
    <w:rsid w:val="006966B2"/>
    <w:rsid w:val="00697048"/>
    <w:rsid w:val="00697574"/>
    <w:rsid w:val="006A13A7"/>
    <w:rsid w:val="006A58D3"/>
    <w:rsid w:val="006A6ACB"/>
    <w:rsid w:val="006B46D5"/>
    <w:rsid w:val="006B5A04"/>
    <w:rsid w:val="006C064F"/>
    <w:rsid w:val="006C1739"/>
    <w:rsid w:val="006C4C66"/>
    <w:rsid w:val="006C7B09"/>
    <w:rsid w:val="006C7D9D"/>
    <w:rsid w:val="006D4BC9"/>
    <w:rsid w:val="006E1E1C"/>
    <w:rsid w:val="006E5C7E"/>
    <w:rsid w:val="006E6878"/>
    <w:rsid w:val="006E6DD4"/>
    <w:rsid w:val="006E6E6C"/>
    <w:rsid w:val="006E7E9B"/>
    <w:rsid w:val="006F146D"/>
    <w:rsid w:val="006F1BE9"/>
    <w:rsid w:val="006F1D9D"/>
    <w:rsid w:val="006F3DB1"/>
    <w:rsid w:val="006F4D30"/>
    <w:rsid w:val="006F606F"/>
    <w:rsid w:val="007000AC"/>
    <w:rsid w:val="0070383C"/>
    <w:rsid w:val="00721E47"/>
    <w:rsid w:val="00722591"/>
    <w:rsid w:val="007225D3"/>
    <w:rsid w:val="007226B5"/>
    <w:rsid w:val="00723467"/>
    <w:rsid w:val="00724705"/>
    <w:rsid w:val="00730A50"/>
    <w:rsid w:val="007312F8"/>
    <w:rsid w:val="007313E2"/>
    <w:rsid w:val="00732B45"/>
    <w:rsid w:val="0073580D"/>
    <w:rsid w:val="00736E55"/>
    <w:rsid w:val="00741E7F"/>
    <w:rsid w:val="00742B11"/>
    <w:rsid w:val="0074328D"/>
    <w:rsid w:val="007432EC"/>
    <w:rsid w:val="007441BA"/>
    <w:rsid w:val="00750A53"/>
    <w:rsid w:val="00750C99"/>
    <w:rsid w:val="007533E5"/>
    <w:rsid w:val="007636DF"/>
    <w:rsid w:val="00764DB3"/>
    <w:rsid w:val="00766B17"/>
    <w:rsid w:val="007734DC"/>
    <w:rsid w:val="00777144"/>
    <w:rsid w:val="007829B5"/>
    <w:rsid w:val="00791121"/>
    <w:rsid w:val="00794D9B"/>
    <w:rsid w:val="00796771"/>
    <w:rsid w:val="00797BB8"/>
    <w:rsid w:val="007A04D8"/>
    <w:rsid w:val="007A12AD"/>
    <w:rsid w:val="007A175F"/>
    <w:rsid w:val="007A28B2"/>
    <w:rsid w:val="007A3B86"/>
    <w:rsid w:val="007A589B"/>
    <w:rsid w:val="007B05AB"/>
    <w:rsid w:val="007B0CD8"/>
    <w:rsid w:val="007B63E7"/>
    <w:rsid w:val="007C3649"/>
    <w:rsid w:val="007C65C9"/>
    <w:rsid w:val="007C7CB1"/>
    <w:rsid w:val="007D48EC"/>
    <w:rsid w:val="007D4A08"/>
    <w:rsid w:val="007D6DC8"/>
    <w:rsid w:val="007D7C18"/>
    <w:rsid w:val="007E06FC"/>
    <w:rsid w:val="007E231E"/>
    <w:rsid w:val="007E32C1"/>
    <w:rsid w:val="007E3A68"/>
    <w:rsid w:val="007E5C20"/>
    <w:rsid w:val="007F1ECC"/>
    <w:rsid w:val="008025B3"/>
    <w:rsid w:val="00802B2C"/>
    <w:rsid w:val="008035CF"/>
    <w:rsid w:val="008057D7"/>
    <w:rsid w:val="008072C0"/>
    <w:rsid w:val="008132C9"/>
    <w:rsid w:val="008212AA"/>
    <w:rsid w:val="008213C6"/>
    <w:rsid w:val="008221A3"/>
    <w:rsid w:val="00822742"/>
    <w:rsid w:val="00822A80"/>
    <w:rsid w:val="00826240"/>
    <w:rsid w:val="00826C6C"/>
    <w:rsid w:val="008277B6"/>
    <w:rsid w:val="00827E16"/>
    <w:rsid w:val="00833F0E"/>
    <w:rsid w:val="00833F7E"/>
    <w:rsid w:val="00836AB2"/>
    <w:rsid w:val="00836E7E"/>
    <w:rsid w:val="00852E7E"/>
    <w:rsid w:val="00854C0D"/>
    <w:rsid w:val="008556A7"/>
    <w:rsid w:val="00856333"/>
    <w:rsid w:val="008601E2"/>
    <w:rsid w:val="00860D49"/>
    <w:rsid w:val="00862E8E"/>
    <w:rsid w:val="0087003D"/>
    <w:rsid w:val="008706CC"/>
    <w:rsid w:val="0087292F"/>
    <w:rsid w:val="00873D89"/>
    <w:rsid w:val="00876E3E"/>
    <w:rsid w:val="00877777"/>
    <w:rsid w:val="00877F2E"/>
    <w:rsid w:val="00880A6C"/>
    <w:rsid w:val="00882C06"/>
    <w:rsid w:val="00884481"/>
    <w:rsid w:val="00885569"/>
    <w:rsid w:val="00885DB3"/>
    <w:rsid w:val="00886F75"/>
    <w:rsid w:val="00890453"/>
    <w:rsid w:val="008920C9"/>
    <w:rsid w:val="008A06DB"/>
    <w:rsid w:val="008A1CF2"/>
    <w:rsid w:val="008A2B88"/>
    <w:rsid w:val="008A4093"/>
    <w:rsid w:val="008AE9D1"/>
    <w:rsid w:val="008C2420"/>
    <w:rsid w:val="008C3808"/>
    <w:rsid w:val="008D178E"/>
    <w:rsid w:val="008D3B24"/>
    <w:rsid w:val="008D4440"/>
    <w:rsid w:val="008D6464"/>
    <w:rsid w:val="008D7B04"/>
    <w:rsid w:val="008E773C"/>
    <w:rsid w:val="008F7D5C"/>
    <w:rsid w:val="008F7D6E"/>
    <w:rsid w:val="00903405"/>
    <w:rsid w:val="00904ED7"/>
    <w:rsid w:val="00912803"/>
    <w:rsid w:val="00913C97"/>
    <w:rsid w:val="00915669"/>
    <w:rsid w:val="009172B0"/>
    <w:rsid w:val="00917AA6"/>
    <w:rsid w:val="00927763"/>
    <w:rsid w:val="0093061F"/>
    <w:rsid w:val="009309D9"/>
    <w:rsid w:val="00932DBA"/>
    <w:rsid w:val="009353AB"/>
    <w:rsid w:val="00937711"/>
    <w:rsid w:val="00940AFE"/>
    <w:rsid w:val="00942871"/>
    <w:rsid w:val="00942DFD"/>
    <w:rsid w:val="0095109D"/>
    <w:rsid w:val="009547FC"/>
    <w:rsid w:val="009564E9"/>
    <w:rsid w:val="00960E0C"/>
    <w:rsid w:val="0096538D"/>
    <w:rsid w:val="0097493C"/>
    <w:rsid w:val="00976616"/>
    <w:rsid w:val="009800CA"/>
    <w:rsid w:val="0098091E"/>
    <w:rsid w:val="00981136"/>
    <w:rsid w:val="00981ECF"/>
    <w:rsid w:val="00981FD3"/>
    <w:rsid w:val="00982BB6"/>
    <w:rsid w:val="0099199E"/>
    <w:rsid w:val="00991A9A"/>
    <w:rsid w:val="0099293E"/>
    <w:rsid w:val="009979D8"/>
    <w:rsid w:val="009A163B"/>
    <w:rsid w:val="009A2F5E"/>
    <w:rsid w:val="009A4B6D"/>
    <w:rsid w:val="009A71CC"/>
    <w:rsid w:val="009A7868"/>
    <w:rsid w:val="009B3F72"/>
    <w:rsid w:val="009C3A1B"/>
    <w:rsid w:val="009C7063"/>
    <w:rsid w:val="009D0494"/>
    <w:rsid w:val="009D1270"/>
    <w:rsid w:val="009D2D74"/>
    <w:rsid w:val="009D45DF"/>
    <w:rsid w:val="009D633D"/>
    <w:rsid w:val="009D6A05"/>
    <w:rsid w:val="009E2B82"/>
    <w:rsid w:val="009E4EF1"/>
    <w:rsid w:val="009E5207"/>
    <w:rsid w:val="009E5DDE"/>
    <w:rsid w:val="009F0672"/>
    <w:rsid w:val="009F3BE3"/>
    <w:rsid w:val="009F664D"/>
    <w:rsid w:val="009F796F"/>
    <w:rsid w:val="00A03DD8"/>
    <w:rsid w:val="00A05958"/>
    <w:rsid w:val="00A1046A"/>
    <w:rsid w:val="00A1048A"/>
    <w:rsid w:val="00A130C6"/>
    <w:rsid w:val="00A13371"/>
    <w:rsid w:val="00A20921"/>
    <w:rsid w:val="00A20DAC"/>
    <w:rsid w:val="00A24EC5"/>
    <w:rsid w:val="00A259A0"/>
    <w:rsid w:val="00A25CE1"/>
    <w:rsid w:val="00A26B99"/>
    <w:rsid w:val="00A26EA9"/>
    <w:rsid w:val="00A30A2E"/>
    <w:rsid w:val="00A4207A"/>
    <w:rsid w:val="00A513AD"/>
    <w:rsid w:val="00A5261C"/>
    <w:rsid w:val="00A52B55"/>
    <w:rsid w:val="00A554C9"/>
    <w:rsid w:val="00A56089"/>
    <w:rsid w:val="00A60803"/>
    <w:rsid w:val="00A61654"/>
    <w:rsid w:val="00A617A5"/>
    <w:rsid w:val="00A7174E"/>
    <w:rsid w:val="00A72F08"/>
    <w:rsid w:val="00A75F56"/>
    <w:rsid w:val="00A81254"/>
    <w:rsid w:val="00A81DF3"/>
    <w:rsid w:val="00A82141"/>
    <w:rsid w:val="00A83093"/>
    <w:rsid w:val="00A84CFF"/>
    <w:rsid w:val="00A854A8"/>
    <w:rsid w:val="00A855EC"/>
    <w:rsid w:val="00A859F4"/>
    <w:rsid w:val="00A85CEC"/>
    <w:rsid w:val="00AA221F"/>
    <w:rsid w:val="00AA2589"/>
    <w:rsid w:val="00AA4180"/>
    <w:rsid w:val="00AA4FB5"/>
    <w:rsid w:val="00AA68F5"/>
    <w:rsid w:val="00AA6A58"/>
    <w:rsid w:val="00AB5BB4"/>
    <w:rsid w:val="00AC3BC2"/>
    <w:rsid w:val="00AC7056"/>
    <w:rsid w:val="00AC7A25"/>
    <w:rsid w:val="00AD25CE"/>
    <w:rsid w:val="00AE651E"/>
    <w:rsid w:val="00AE7267"/>
    <w:rsid w:val="00AF087B"/>
    <w:rsid w:val="00AF73A0"/>
    <w:rsid w:val="00AF792E"/>
    <w:rsid w:val="00B00F72"/>
    <w:rsid w:val="00B02EC5"/>
    <w:rsid w:val="00B03578"/>
    <w:rsid w:val="00B10257"/>
    <w:rsid w:val="00B10D55"/>
    <w:rsid w:val="00B11571"/>
    <w:rsid w:val="00B15576"/>
    <w:rsid w:val="00B15638"/>
    <w:rsid w:val="00B1597F"/>
    <w:rsid w:val="00B20E1F"/>
    <w:rsid w:val="00B24935"/>
    <w:rsid w:val="00B27584"/>
    <w:rsid w:val="00B27AD7"/>
    <w:rsid w:val="00B31B27"/>
    <w:rsid w:val="00B327EF"/>
    <w:rsid w:val="00B35096"/>
    <w:rsid w:val="00B353AB"/>
    <w:rsid w:val="00B4094A"/>
    <w:rsid w:val="00B468A3"/>
    <w:rsid w:val="00B46DDC"/>
    <w:rsid w:val="00B5116D"/>
    <w:rsid w:val="00B51610"/>
    <w:rsid w:val="00B5743C"/>
    <w:rsid w:val="00B60B1F"/>
    <w:rsid w:val="00B6214A"/>
    <w:rsid w:val="00B63B94"/>
    <w:rsid w:val="00B65142"/>
    <w:rsid w:val="00B66277"/>
    <w:rsid w:val="00B664D8"/>
    <w:rsid w:val="00B70CB3"/>
    <w:rsid w:val="00B72F97"/>
    <w:rsid w:val="00B7428F"/>
    <w:rsid w:val="00B755A2"/>
    <w:rsid w:val="00B81993"/>
    <w:rsid w:val="00B82546"/>
    <w:rsid w:val="00B87E1C"/>
    <w:rsid w:val="00B95AF0"/>
    <w:rsid w:val="00B95B84"/>
    <w:rsid w:val="00B96B70"/>
    <w:rsid w:val="00BA52EB"/>
    <w:rsid w:val="00BB3724"/>
    <w:rsid w:val="00BC1712"/>
    <w:rsid w:val="00BC18F6"/>
    <w:rsid w:val="00BC3F2E"/>
    <w:rsid w:val="00BC6345"/>
    <w:rsid w:val="00BC6AD1"/>
    <w:rsid w:val="00BD397D"/>
    <w:rsid w:val="00BE3B8C"/>
    <w:rsid w:val="00BE648D"/>
    <w:rsid w:val="00BF019C"/>
    <w:rsid w:val="00BF03CA"/>
    <w:rsid w:val="00BF04E1"/>
    <w:rsid w:val="00BF0855"/>
    <w:rsid w:val="00BF227D"/>
    <w:rsid w:val="00BF2418"/>
    <w:rsid w:val="00BF4DED"/>
    <w:rsid w:val="00BF525D"/>
    <w:rsid w:val="00C005E2"/>
    <w:rsid w:val="00C019A0"/>
    <w:rsid w:val="00C0369B"/>
    <w:rsid w:val="00C0524C"/>
    <w:rsid w:val="00C059CD"/>
    <w:rsid w:val="00C066D8"/>
    <w:rsid w:val="00C10AF9"/>
    <w:rsid w:val="00C1715A"/>
    <w:rsid w:val="00C17F09"/>
    <w:rsid w:val="00C24E59"/>
    <w:rsid w:val="00C30DB3"/>
    <w:rsid w:val="00C30FD3"/>
    <w:rsid w:val="00C311EA"/>
    <w:rsid w:val="00C358FF"/>
    <w:rsid w:val="00C42D61"/>
    <w:rsid w:val="00C43237"/>
    <w:rsid w:val="00C4733C"/>
    <w:rsid w:val="00C47F1D"/>
    <w:rsid w:val="00C531F4"/>
    <w:rsid w:val="00C664E3"/>
    <w:rsid w:val="00C67BB1"/>
    <w:rsid w:val="00C70D81"/>
    <w:rsid w:val="00C71DB8"/>
    <w:rsid w:val="00C72713"/>
    <w:rsid w:val="00C82892"/>
    <w:rsid w:val="00C877D9"/>
    <w:rsid w:val="00C9289F"/>
    <w:rsid w:val="00CA4790"/>
    <w:rsid w:val="00CA7541"/>
    <w:rsid w:val="00CB0DAB"/>
    <w:rsid w:val="00CB27C8"/>
    <w:rsid w:val="00CB3D9F"/>
    <w:rsid w:val="00CB5286"/>
    <w:rsid w:val="00CB600D"/>
    <w:rsid w:val="00CC0048"/>
    <w:rsid w:val="00CC0869"/>
    <w:rsid w:val="00CC1353"/>
    <w:rsid w:val="00CD0F65"/>
    <w:rsid w:val="00CD504F"/>
    <w:rsid w:val="00CD5317"/>
    <w:rsid w:val="00CD613F"/>
    <w:rsid w:val="00CE2E9E"/>
    <w:rsid w:val="00CE5DFF"/>
    <w:rsid w:val="00CF4601"/>
    <w:rsid w:val="00CF636C"/>
    <w:rsid w:val="00CF7185"/>
    <w:rsid w:val="00CF7A9D"/>
    <w:rsid w:val="00D01CF3"/>
    <w:rsid w:val="00D050E7"/>
    <w:rsid w:val="00D12641"/>
    <w:rsid w:val="00D136D6"/>
    <w:rsid w:val="00D13DFA"/>
    <w:rsid w:val="00D16018"/>
    <w:rsid w:val="00D16F81"/>
    <w:rsid w:val="00D172E2"/>
    <w:rsid w:val="00D20A57"/>
    <w:rsid w:val="00D2542A"/>
    <w:rsid w:val="00D269D0"/>
    <w:rsid w:val="00D31E88"/>
    <w:rsid w:val="00D32E73"/>
    <w:rsid w:val="00D369C4"/>
    <w:rsid w:val="00D42DE7"/>
    <w:rsid w:val="00D455FE"/>
    <w:rsid w:val="00D457E9"/>
    <w:rsid w:val="00D47DCE"/>
    <w:rsid w:val="00D549F4"/>
    <w:rsid w:val="00D55AA2"/>
    <w:rsid w:val="00D5680E"/>
    <w:rsid w:val="00D56AC2"/>
    <w:rsid w:val="00D60ED6"/>
    <w:rsid w:val="00D62CD1"/>
    <w:rsid w:val="00D6359D"/>
    <w:rsid w:val="00D641BA"/>
    <w:rsid w:val="00D653C5"/>
    <w:rsid w:val="00D654C6"/>
    <w:rsid w:val="00D65D3E"/>
    <w:rsid w:val="00D666CB"/>
    <w:rsid w:val="00D6765C"/>
    <w:rsid w:val="00D67782"/>
    <w:rsid w:val="00D67AD6"/>
    <w:rsid w:val="00D7148F"/>
    <w:rsid w:val="00D74DDA"/>
    <w:rsid w:val="00D750BC"/>
    <w:rsid w:val="00D826E7"/>
    <w:rsid w:val="00D832BB"/>
    <w:rsid w:val="00D8534B"/>
    <w:rsid w:val="00D8581A"/>
    <w:rsid w:val="00D907AA"/>
    <w:rsid w:val="00D9428B"/>
    <w:rsid w:val="00D969FB"/>
    <w:rsid w:val="00D97655"/>
    <w:rsid w:val="00DA0430"/>
    <w:rsid w:val="00DA538D"/>
    <w:rsid w:val="00DA6A3E"/>
    <w:rsid w:val="00DA78CF"/>
    <w:rsid w:val="00DB4467"/>
    <w:rsid w:val="00DB5378"/>
    <w:rsid w:val="00DB5AF3"/>
    <w:rsid w:val="00DC3E11"/>
    <w:rsid w:val="00DC5904"/>
    <w:rsid w:val="00DC6402"/>
    <w:rsid w:val="00DC7BAB"/>
    <w:rsid w:val="00DE0D85"/>
    <w:rsid w:val="00DE284D"/>
    <w:rsid w:val="00DE2C4A"/>
    <w:rsid w:val="00DE3B0B"/>
    <w:rsid w:val="00DE4AEE"/>
    <w:rsid w:val="00DE4F32"/>
    <w:rsid w:val="00DE6FE2"/>
    <w:rsid w:val="00DE7C56"/>
    <w:rsid w:val="00DF2ED0"/>
    <w:rsid w:val="00E07F0C"/>
    <w:rsid w:val="00E10128"/>
    <w:rsid w:val="00E113A4"/>
    <w:rsid w:val="00E13589"/>
    <w:rsid w:val="00E22158"/>
    <w:rsid w:val="00E2235A"/>
    <w:rsid w:val="00E230F6"/>
    <w:rsid w:val="00E23BA9"/>
    <w:rsid w:val="00E2649F"/>
    <w:rsid w:val="00E367A6"/>
    <w:rsid w:val="00E36EEE"/>
    <w:rsid w:val="00E501F0"/>
    <w:rsid w:val="00E50823"/>
    <w:rsid w:val="00E55BD3"/>
    <w:rsid w:val="00E57F42"/>
    <w:rsid w:val="00E61962"/>
    <w:rsid w:val="00E67F1C"/>
    <w:rsid w:val="00E73B3C"/>
    <w:rsid w:val="00E7465C"/>
    <w:rsid w:val="00E74DB2"/>
    <w:rsid w:val="00E77291"/>
    <w:rsid w:val="00E80280"/>
    <w:rsid w:val="00E8586E"/>
    <w:rsid w:val="00E91CED"/>
    <w:rsid w:val="00E9264A"/>
    <w:rsid w:val="00E93783"/>
    <w:rsid w:val="00E94659"/>
    <w:rsid w:val="00E97E44"/>
    <w:rsid w:val="00EA2072"/>
    <w:rsid w:val="00EA30BA"/>
    <w:rsid w:val="00EA7017"/>
    <w:rsid w:val="00EB0009"/>
    <w:rsid w:val="00EB0A10"/>
    <w:rsid w:val="00EB4FD1"/>
    <w:rsid w:val="00EB5D27"/>
    <w:rsid w:val="00EB6003"/>
    <w:rsid w:val="00EB71C0"/>
    <w:rsid w:val="00EB7AB5"/>
    <w:rsid w:val="00EC0CDC"/>
    <w:rsid w:val="00EC3A9C"/>
    <w:rsid w:val="00ED0E66"/>
    <w:rsid w:val="00ED3219"/>
    <w:rsid w:val="00ED5D14"/>
    <w:rsid w:val="00ED7A6B"/>
    <w:rsid w:val="00EF2300"/>
    <w:rsid w:val="00EF2E99"/>
    <w:rsid w:val="00EF5FC5"/>
    <w:rsid w:val="00F118CD"/>
    <w:rsid w:val="00F133D8"/>
    <w:rsid w:val="00F15AC1"/>
    <w:rsid w:val="00F24418"/>
    <w:rsid w:val="00F2696F"/>
    <w:rsid w:val="00F2697F"/>
    <w:rsid w:val="00F27BB4"/>
    <w:rsid w:val="00F27F87"/>
    <w:rsid w:val="00F47EF5"/>
    <w:rsid w:val="00F52BA4"/>
    <w:rsid w:val="00F52C65"/>
    <w:rsid w:val="00F611B0"/>
    <w:rsid w:val="00F665E3"/>
    <w:rsid w:val="00F6686F"/>
    <w:rsid w:val="00F7171D"/>
    <w:rsid w:val="00F71A22"/>
    <w:rsid w:val="00F72E60"/>
    <w:rsid w:val="00F76354"/>
    <w:rsid w:val="00F76C88"/>
    <w:rsid w:val="00F77397"/>
    <w:rsid w:val="00F77DEE"/>
    <w:rsid w:val="00F8109C"/>
    <w:rsid w:val="00F81808"/>
    <w:rsid w:val="00F85F91"/>
    <w:rsid w:val="00F85FCA"/>
    <w:rsid w:val="00F90E9B"/>
    <w:rsid w:val="00F90FCA"/>
    <w:rsid w:val="00F9198D"/>
    <w:rsid w:val="00F92A78"/>
    <w:rsid w:val="00F94AA8"/>
    <w:rsid w:val="00F96AF9"/>
    <w:rsid w:val="00FA1A2D"/>
    <w:rsid w:val="00FA2E27"/>
    <w:rsid w:val="00FA2EEC"/>
    <w:rsid w:val="00FB212C"/>
    <w:rsid w:val="00FB2EB2"/>
    <w:rsid w:val="00FB4E21"/>
    <w:rsid w:val="00FC61DE"/>
    <w:rsid w:val="00FE1A4D"/>
    <w:rsid w:val="00FE296E"/>
    <w:rsid w:val="00FE64E6"/>
    <w:rsid w:val="00FE705F"/>
    <w:rsid w:val="00FF3297"/>
    <w:rsid w:val="00FF5523"/>
    <w:rsid w:val="02814D37"/>
    <w:rsid w:val="06FD6135"/>
    <w:rsid w:val="096C15BD"/>
    <w:rsid w:val="09792973"/>
    <w:rsid w:val="0A18A3BA"/>
    <w:rsid w:val="117E0611"/>
    <w:rsid w:val="12FA11C3"/>
    <w:rsid w:val="15B8118E"/>
    <w:rsid w:val="16FF1448"/>
    <w:rsid w:val="189AE4A9"/>
    <w:rsid w:val="1C1195C4"/>
    <w:rsid w:val="1D9365C8"/>
    <w:rsid w:val="1DDDBC34"/>
    <w:rsid w:val="1EC3A34A"/>
    <w:rsid w:val="2137632B"/>
    <w:rsid w:val="216B9FCD"/>
    <w:rsid w:val="28A15CBE"/>
    <w:rsid w:val="28AF89EC"/>
    <w:rsid w:val="3191FD48"/>
    <w:rsid w:val="32353B3F"/>
    <w:rsid w:val="3480A7ED"/>
    <w:rsid w:val="38AEB2AC"/>
    <w:rsid w:val="3E5E6D79"/>
    <w:rsid w:val="3E7A94CB"/>
    <w:rsid w:val="4056B34A"/>
    <w:rsid w:val="410013A4"/>
    <w:rsid w:val="45CF7153"/>
    <w:rsid w:val="496D9E4D"/>
    <w:rsid w:val="4A20BD24"/>
    <w:rsid w:val="56C44327"/>
    <w:rsid w:val="57B72E1A"/>
    <w:rsid w:val="595510E3"/>
    <w:rsid w:val="5A481AD3"/>
    <w:rsid w:val="5A5258CE"/>
    <w:rsid w:val="5AEECEDC"/>
    <w:rsid w:val="5B97B44A"/>
    <w:rsid w:val="5F9AA772"/>
    <w:rsid w:val="5FA917A2"/>
    <w:rsid w:val="60594A20"/>
    <w:rsid w:val="60AA6AE8"/>
    <w:rsid w:val="611FD807"/>
    <w:rsid w:val="62BBA868"/>
    <w:rsid w:val="67FDE669"/>
    <w:rsid w:val="687E24D8"/>
    <w:rsid w:val="68804BCD"/>
    <w:rsid w:val="6F875755"/>
    <w:rsid w:val="6FB48C5A"/>
    <w:rsid w:val="70BE866C"/>
    <w:rsid w:val="716435EA"/>
    <w:rsid w:val="738DAEC5"/>
    <w:rsid w:val="76340C96"/>
    <w:rsid w:val="7F8B1A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85417C1D-5427-4187-90BA-DD0ED1B1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C3F2E"/>
    <w:pPr>
      <w:spacing w:after="0" w:line="360" w:lineRule="auto"/>
    </w:pPr>
    <w:rPr>
      <w:rFonts w:ascii="Times New Roman" w:hAnsi="Times New Roman"/>
      <w:sz w:val="24"/>
    </w:rPr>
  </w:style>
  <w:style w:type="paragraph" w:styleId="Otsikko1">
    <w:name w:val="heading 1"/>
    <w:basedOn w:val="Normaali"/>
    <w:next w:val="Normaali"/>
    <w:link w:val="Otsikko1Char"/>
    <w:uiPriority w:val="9"/>
    <w:qFormat/>
    <w:rsid w:val="0009244E"/>
    <w:pPr>
      <w:keepNext/>
      <w:keepLines/>
      <w:pageBreakBefore/>
      <w:numPr>
        <w:numId w:val="1"/>
      </w:numPr>
      <w:spacing w:after="800"/>
      <w:outlineLvl w:val="0"/>
    </w:pPr>
    <w:rPr>
      <w:rFonts w:eastAsiaTheme="majorEastAsia" w:cstheme="majorHAnsi"/>
      <w:b/>
      <w:caps/>
      <w:szCs w:val="32"/>
    </w:rPr>
  </w:style>
  <w:style w:type="paragraph" w:styleId="Otsikko2">
    <w:name w:val="heading 2"/>
    <w:basedOn w:val="Normaali"/>
    <w:next w:val="Normaali"/>
    <w:link w:val="Otsikko2Char"/>
    <w:uiPriority w:val="9"/>
    <w:unhideWhenUsed/>
    <w:qFormat/>
    <w:rsid w:val="00D654C6"/>
    <w:pPr>
      <w:keepNext/>
      <w:keepLines/>
      <w:numPr>
        <w:ilvl w:val="1"/>
        <w:numId w:val="1"/>
      </w:numPr>
      <w:outlineLvl w:val="1"/>
    </w:pPr>
    <w:rPr>
      <w:rFonts w:eastAsiaTheme="majorEastAsia" w:cstheme="majorHAnsi"/>
      <w:b/>
      <w:szCs w:val="26"/>
    </w:rPr>
  </w:style>
  <w:style w:type="paragraph" w:styleId="Otsikko3">
    <w:name w:val="heading 3"/>
    <w:basedOn w:val="Normaali"/>
    <w:next w:val="Normaali"/>
    <w:link w:val="Otsikko3Char"/>
    <w:uiPriority w:val="9"/>
    <w:unhideWhenUsed/>
    <w:qFormat/>
    <w:rsid w:val="004D5BE0"/>
    <w:pPr>
      <w:keepNext/>
      <w:keepLines/>
      <w:numPr>
        <w:ilvl w:val="2"/>
        <w:numId w:val="1"/>
      </w:numPr>
      <w:outlineLvl w:val="2"/>
    </w:pPr>
    <w:rPr>
      <w:rFonts w:eastAsiaTheme="majorEastAsia" w:cstheme="majorBidi"/>
      <w:b/>
      <w:szCs w:val="24"/>
    </w:rPr>
  </w:style>
  <w:style w:type="paragraph" w:styleId="Otsikko4">
    <w:name w:val="heading 4"/>
    <w:basedOn w:val="Normaali"/>
    <w:next w:val="Normaali"/>
    <w:link w:val="Otsikko4Char"/>
    <w:uiPriority w:val="9"/>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0071B"/>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0071B"/>
  </w:style>
  <w:style w:type="paragraph" w:styleId="Alatunniste">
    <w:name w:val="footer"/>
    <w:basedOn w:val="Normaali"/>
    <w:link w:val="AlatunnisteChar"/>
    <w:uiPriority w:val="99"/>
    <w:unhideWhenUsed/>
    <w:rsid w:val="0060071B"/>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0071B"/>
  </w:style>
  <w:style w:type="paragraph" w:customStyle="1" w:styleId="xl22">
    <w:name w:val="xl22"/>
    <w:basedOn w:val="Normaali"/>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008920C9"/>
    <w:rPr>
      <w:rFonts w:ascii="Times New Roman" w:eastAsiaTheme="majorEastAsia" w:hAnsi="Times New Roman" w:cstheme="majorHAnsi"/>
      <w:b/>
      <w:caps/>
      <w:sz w:val="24"/>
      <w:szCs w:val="32"/>
    </w:rPr>
  </w:style>
  <w:style w:type="character" w:customStyle="1" w:styleId="Otsikko2Char">
    <w:name w:val="Otsikko 2 Char"/>
    <w:basedOn w:val="Kappaleenoletusfontti"/>
    <w:link w:val="Otsikko2"/>
    <w:uiPriority w:val="9"/>
    <w:rsid w:val="00D654C6"/>
    <w:rPr>
      <w:rFonts w:ascii="Times New Roman" w:eastAsiaTheme="majorEastAsia" w:hAnsi="Times New Roman" w:cstheme="majorHAnsi"/>
      <w:b/>
      <w:sz w:val="24"/>
      <w:szCs w:val="26"/>
    </w:rPr>
  </w:style>
  <w:style w:type="character" w:customStyle="1" w:styleId="Otsikko3Char">
    <w:name w:val="Otsikko 3 Char"/>
    <w:basedOn w:val="Kappaleenoletusfontti"/>
    <w:link w:val="Otsikko3"/>
    <w:uiPriority w:val="9"/>
    <w:rsid w:val="004D5BE0"/>
    <w:rPr>
      <w:rFonts w:ascii="Times New Roman" w:eastAsiaTheme="majorEastAsia" w:hAnsi="Times New Roman" w:cstheme="majorBidi"/>
      <w:b/>
      <w:sz w:val="24"/>
      <w:szCs w:val="24"/>
    </w:rPr>
  </w:style>
  <w:style w:type="character" w:customStyle="1" w:styleId="Otsikko4Char">
    <w:name w:val="Otsikko 4 Char"/>
    <w:basedOn w:val="Kappaleenoletusfontti"/>
    <w:link w:val="Otsikko4"/>
    <w:uiPriority w:val="9"/>
    <w:rsid w:val="00D172E2"/>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D172E2"/>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D172E2"/>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D172E2"/>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D172E2"/>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627902"/>
    <w:pPr>
      <w:spacing w:after="0" w:line="240" w:lineRule="auto"/>
    </w:pPr>
    <w:rPr>
      <w:rFonts w:ascii="Times Roman" w:hAnsi="Times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KommentintekstiChar">
    <w:name w:val="Kommentin teksti Char"/>
    <w:basedOn w:val="Kappaleenoletusfontti"/>
    <w:link w:val="Kommentinteksti"/>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ali"/>
    <w:link w:val="ONTalaotsikkotaso1Char"/>
    <w:qFormat/>
    <w:rsid w:val="00627902"/>
    <w:rPr>
      <w:rFonts w:eastAsia="Calibri" w:cs="Times New Roman"/>
      <w:b/>
      <w:szCs w:val="24"/>
    </w:rPr>
  </w:style>
  <w:style w:type="character" w:customStyle="1" w:styleId="ONTalaotsikkotaso1Char">
    <w:name w:val="ONT alaotsikko taso 1 Char"/>
    <w:basedOn w:val="Kappaleenoletusfontti"/>
    <w:link w:val="ONTalaotsikkotaso1"/>
    <w:rsid w:val="00627902"/>
    <w:rPr>
      <w:rFonts w:ascii="Times New Roman" w:eastAsia="Calibri" w:hAnsi="Times New Roman" w:cs="Times New Roman"/>
      <w:b/>
      <w:sz w:val="24"/>
      <w:szCs w:val="24"/>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autoRedefine/>
    <w:uiPriority w:val="39"/>
    <w:unhideWhenUsed/>
    <w:rsid w:val="00C47F1D"/>
    <w:pPr>
      <w:tabs>
        <w:tab w:val="left" w:pos="182"/>
        <w:tab w:val="right" w:leader="dot" w:pos="9911"/>
      </w:tabs>
      <w:spacing w:before="274" w:line="240" w:lineRule="auto"/>
    </w:pPr>
    <w:rPr>
      <w:b/>
      <w:caps/>
      <w:noProof/>
    </w:rPr>
  </w:style>
  <w:style w:type="paragraph" w:styleId="Sisluet2">
    <w:name w:val="toc 2"/>
    <w:basedOn w:val="Normaali"/>
    <w:next w:val="Normaali"/>
    <w:autoRedefine/>
    <w:uiPriority w:val="39"/>
    <w:unhideWhenUsed/>
    <w:rsid w:val="00794D9B"/>
    <w:pPr>
      <w:tabs>
        <w:tab w:val="left" w:pos="532"/>
        <w:tab w:val="right" w:leader="dot" w:pos="9911"/>
      </w:tabs>
      <w:spacing w:line="240" w:lineRule="auto"/>
      <w:ind w:left="198"/>
    </w:pPr>
    <w:rPr>
      <w:b/>
    </w:rPr>
  </w:style>
  <w:style w:type="paragraph" w:styleId="Sisluet3">
    <w:name w:val="toc 3"/>
    <w:basedOn w:val="Normaali"/>
    <w:next w:val="Normaali"/>
    <w:autoRedefine/>
    <w:uiPriority w:val="39"/>
    <w:unhideWhenUsed/>
    <w:rsid w:val="00794D9B"/>
    <w:pPr>
      <w:tabs>
        <w:tab w:val="left" w:pos="1134"/>
        <w:tab w:val="right" w:leader="dot" w:pos="9911"/>
      </w:tabs>
      <w:spacing w:line="240" w:lineRule="auto"/>
      <w:ind w:left="544"/>
    </w:pPr>
    <w:rPr>
      <w:b/>
    </w:rPr>
  </w:style>
  <w:style w:type="paragraph" w:styleId="Seliteteksti">
    <w:name w:val="Balloon Text"/>
    <w:basedOn w:val="Normaali"/>
    <w:link w:val="SelitetekstiChar"/>
    <w:uiPriority w:val="99"/>
    <w:semiHidden/>
    <w:unhideWhenUsed/>
    <w:rsid w:val="00C71DB8"/>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C71DB8"/>
    <w:rPr>
      <w:rFonts w:ascii="Segoe UI" w:hAnsi="Segoe UI" w:cs="Segoe UI"/>
      <w:sz w:val="18"/>
      <w:szCs w:val="18"/>
    </w:rPr>
  </w:style>
  <w:style w:type="paragraph" w:styleId="Kommentinotsikko">
    <w:name w:val="annotation subject"/>
    <w:basedOn w:val="Kommentinteksti"/>
    <w:next w:val="Kommentinteksti"/>
    <w:link w:val="KommentinotsikkoChar"/>
    <w:uiPriority w:val="99"/>
    <w:semiHidden/>
    <w:unhideWhenUsed/>
    <w:rsid w:val="00903405"/>
    <w:pPr>
      <w:spacing w:after="0"/>
    </w:pPr>
    <w:rPr>
      <w:rFonts w:ascii="Times New Roman" w:eastAsiaTheme="minorHAnsi" w:hAnsi="Times New Roman" w:cstheme="minorBidi"/>
      <w:b/>
      <w:bCs/>
      <w:lang w:val="fi-FI"/>
    </w:rPr>
  </w:style>
  <w:style w:type="character" w:customStyle="1" w:styleId="KommentinotsikkoChar">
    <w:name w:val="Kommentin otsikko Char"/>
    <w:basedOn w:val="KommentintekstiChar"/>
    <w:link w:val="Kommentinotsikko"/>
    <w:uiPriority w:val="99"/>
    <w:semiHidden/>
    <w:rsid w:val="00903405"/>
    <w:rPr>
      <w:rFonts w:ascii="Times New Roman" w:eastAsia="Calibri" w:hAnsi="Times New Roman" w:cs="Times New Roman"/>
      <w:b/>
      <w:bCs/>
      <w:sz w:val="20"/>
      <w:szCs w:val="20"/>
      <w:lang w:val="sv-FI"/>
    </w:rPr>
  </w:style>
  <w:style w:type="paragraph" w:styleId="NormaaliWWW">
    <w:name w:val="Normal (Web)"/>
    <w:basedOn w:val="Normaali"/>
    <w:uiPriority w:val="99"/>
    <w:semiHidden/>
    <w:unhideWhenUsed/>
    <w:rsid w:val="000E6F05"/>
    <w:pPr>
      <w:spacing w:before="100" w:beforeAutospacing="1" w:after="100" w:afterAutospacing="1" w:line="240" w:lineRule="auto"/>
    </w:pPr>
    <w:rPr>
      <w:rFonts w:eastAsia="Times New Roman" w:cs="Times New Roman"/>
      <w:szCs w:val="24"/>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7E06FC"/>
    <w:pPr>
      <w:ind w:left="720"/>
      <w:contextualSpacing/>
    </w:pPr>
  </w:style>
  <w:style w:type="table" w:styleId="Vaalealuettelo-korostus3">
    <w:name w:val="Light List Accent 3"/>
    <w:basedOn w:val="Normaalitaulukko"/>
    <w:uiPriority w:val="61"/>
    <w:rsid w:val="00A854A8"/>
    <w:pPr>
      <w:spacing w:after="0" w:line="240" w:lineRule="auto"/>
    </w:pPr>
    <w:rPr>
      <w:rFonts w:eastAsiaTheme="minorEastAsia"/>
      <w:lang w:eastAsia="fi-FI"/>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ali"/>
    <w:uiPriority w:val="40"/>
    <w:qFormat/>
    <w:rsid w:val="00364941"/>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rsid w:val="00364941"/>
    <w:pPr>
      <w:spacing w:line="240" w:lineRule="auto"/>
    </w:pPr>
    <w:rPr>
      <w:rFonts w:eastAsiaTheme="minorEastAsia" w:cs="Times New Roman"/>
      <w:sz w:val="20"/>
      <w:szCs w:val="20"/>
      <w:lang w:eastAsia="fi-FI"/>
    </w:rPr>
  </w:style>
  <w:style w:type="character" w:customStyle="1" w:styleId="AlaviitteentekstiChar">
    <w:name w:val="Alaviitteen teksti Char"/>
    <w:basedOn w:val="Kappaleenoletusfontti"/>
    <w:link w:val="Alaviitteenteksti"/>
    <w:uiPriority w:val="99"/>
    <w:rsid w:val="00364941"/>
    <w:rPr>
      <w:rFonts w:eastAsiaTheme="minorEastAsia" w:cs="Times New Roman"/>
      <w:sz w:val="20"/>
      <w:szCs w:val="20"/>
      <w:lang w:eastAsia="fi-FI"/>
    </w:rPr>
  </w:style>
  <w:style w:type="character" w:styleId="Hienovarainenkorostus">
    <w:name w:val="Subtle Emphasis"/>
    <w:basedOn w:val="Kappaleenoletusfontti"/>
    <w:uiPriority w:val="19"/>
    <w:qFormat/>
    <w:rsid w:val="00364941"/>
    <w:rPr>
      <w:i/>
      <w:iCs/>
    </w:rPr>
  </w:style>
  <w:style w:type="table" w:styleId="Vaaleavarjostus-korostus1">
    <w:name w:val="Light Shading Accent 1"/>
    <w:basedOn w:val="Normaalitaulukko"/>
    <w:uiPriority w:val="60"/>
    <w:rsid w:val="00364941"/>
    <w:pPr>
      <w:spacing w:after="0" w:line="240" w:lineRule="auto"/>
    </w:pPr>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Ruudukkotaulukko4-korostus3">
    <w:name w:val="Grid Table 4 Accent 3"/>
    <w:basedOn w:val="Normaalitaulukko"/>
    <w:uiPriority w:val="49"/>
    <w:rsid w:val="00224D4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atkaisematonmaininta">
    <w:name w:val="Unresolved Mention"/>
    <w:basedOn w:val="Kappaleenoletusfontti"/>
    <w:uiPriority w:val="99"/>
    <w:semiHidden/>
    <w:unhideWhenUsed/>
    <w:rsid w:val="00321BCA"/>
    <w:rPr>
      <w:color w:val="605E5C"/>
      <w:shd w:val="clear" w:color="auto" w:fill="E1DFDD"/>
    </w:rPr>
  </w:style>
  <w:style w:type="paragraph" w:styleId="Kuvaotsikko">
    <w:name w:val="caption"/>
    <w:basedOn w:val="Normaali"/>
    <w:next w:val="Normaali"/>
    <w:uiPriority w:val="35"/>
    <w:unhideWhenUsed/>
    <w:qFormat/>
    <w:rsid w:val="00DB4467"/>
    <w:pPr>
      <w:spacing w:after="200" w:line="240" w:lineRule="auto"/>
    </w:pPr>
    <w:rPr>
      <w:i/>
      <w:iCs/>
      <w:color w:val="44546A" w:themeColor="text2"/>
      <w:sz w:val="18"/>
      <w:szCs w:val="18"/>
    </w:rPr>
  </w:style>
  <w:style w:type="paragraph" w:customStyle="1" w:styleId="msonormal0">
    <w:name w:val="msonormal"/>
    <w:basedOn w:val="Normaali"/>
    <w:rsid w:val="00215313"/>
    <w:pPr>
      <w:spacing w:before="100" w:beforeAutospacing="1" w:after="100" w:afterAutospacing="1" w:line="240" w:lineRule="auto"/>
    </w:pPr>
    <w:rPr>
      <w:rFonts w:eastAsia="Times New Roman" w:cs="Times New Roman"/>
      <w:lang w:eastAsia="fi-FI"/>
    </w:rPr>
  </w:style>
  <w:style w:type="character" w:customStyle="1" w:styleId="eop">
    <w:name w:val="eop"/>
    <w:basedOn w:val="Kappaleenoletusfontti"/>
    <w:rsid w:val="00215313"/>
  </w:style>
  <w:style w:type="paragraph" w:customStyle="1" w:styleId="outlineelement">
    <w:name w:val="outlineelement"/>
    <w:basedOn w:val="Normaali"/>
    <w:rsid w:val="00215313"/>
    <w:pPr>
      <w:spacing w:before="100" w:beforeAutospacing="1" w:after="100" w:afterAutospacing="1" w:line="240" w:lineRule="auto"/>
    </w:pPr>
    <w:rPr>
      <w:rFonts w:eastAsia="Times New Roman" w:cs="Times New Roman"/>
      <w:lang w:eastAsia="fi-FI"/>
    </w:rPr>
  </w:style>
  <w:style w:type="paragraph" w:customStyle="1" w:styleId="paragraph">
    <w:name w:val="paragraph"/>
    <w:basedOn w:val="Normaali"/>
    <w:rsid w:val="00215313"/>
    <w:pPr>
      <w:spacing w:before="100" w:beforeAutospacing="1" w:after="100" w:afterAutospacing="1" w:line="240" w:lineRule="auto"/>
    </w:pPr>
    <w:rPr>
      <w:rFonts w:eastAsia="Times New Roman" w:cs="Times New Roman"/>
      <w:lang w:eastAsia="fi-FI"/>
    </w:rPr>
  </w:style>
  <w:style w:type="character" w:customStyle="1" w:styleId="textrun">
    <w:name w:val="textrun"/>
    <w:basedOn w:val="Kappaleenoletusfontti"/>
    <w:rsid w:val="00215313"/>
  </w:style>
  <w:style w:type="character" w:customStyle="1" w:styleId="normaltextrun">
    <w:name w:val="normaltextrun"/>
    <w:basedOn w:val="Kappaleenoletusfontti"/>
    <w:rsid w:val="00215313"/>
  </w:style>
  <w:style w:type="character" w:customStyle="1" w:styleId="pagebreakblob">
    <w:name w:val="pagebreakblob"/>
    <w:basedOn w:val="Kappaleenoletusfontti"/>
    <w:rsid w:val="00215313"/>
  </w:style>
  <w:style w:type="character" w:customStyle="1" w:styleId="pagebreakborderspan">
    <w:name w:val="pagebreakborderspan"/>
    <w:basedOn w:val="Kappaleenoletusfontti"/>
    <w:rsid w:val="00215313"/>
  </w:style>
  <w:style w:type="character" w:customStyle="1" w:styleId="pagebreaktextspan">
    <w:name w:val="pagebreaktextspan"/>
    <w:basedOn w:val="Kappaleenoletusfontti"/>
    <w:rsid w:val="00215313"/>
  </w:style>
  <w:style w:type="character" w:customStyle="1" w:styleId="wacimagecontainer">
    <w:name w:val="wacimagecontainer"/>
    <w:basedOn w:val="Kappaleenoletusfontti"/>
    <w:rsid w:val="00215313"/>
  </w:style>
  <w:style w:type="character" w:customStyle="1" w:styleId="wacimageborder">
    <w:name w:val="wacimageborder"/>
    <w:basedOn w:val="Kappaleenoletusfontti"/>
    <w:rsid w:val="00215313"/>
  </w:style>
  <w:style w:type="paragraph" w:customStyle="1" w:styleId="Otsikko11">
    <w:name w:val="Otsikko 1.1"/>
    <w:basedOn w:val="Otsikko1"/>
    <w:link w:val="Otsikko11Char"/>
    <w:qFormat/>
    <w:rsid w:val="0009244E"/>
    <w:pPr>
      <w:pageBreakBefore w:val="0"/>
    </w:pPr>
    <w:rPr>
      <w:rFonts w:eastAsia="Times New Roman"/>
      <w:lang w:eastAsia="fi-FI"/>
    </w:rPr>
  </w:style>
  <w:style w:type="character" w:customStyle="1" w:styleId="Otsikko11Char">
    <w:name w:val="Otsikko 1.1 Char"/>
    <w:basedOn w:val="Otsikko1Char"/>
    <w:link w:val="Otsikko11"/>
    <w:rsid w:val="0009244E"/>
    <w:rPr>
      <w:rFonts w:ascii="Times New Roman" w:eastAsia="Times New Roman" w:hAnsi="Times New Roman" w:cstheme="majorHAnsi"/>
      <w:b/>
      <w:caps/>
      <w:sz w:val="24"/>
      <w:szCs w:val="32"/>
      <w:lang w:eastAsia="fi-FI"/>
    </w:rPr>
  </w:style>
  <w:style w:type="paragraph" w:styleId="Eivli">
    <w:name w:val="No Spacing"/>
    <w:uiPriority w:val="1"/>
    <w:qFormat/>
    <w:rsid w:val="00097226"/>
    <w:pPr>
      <w:spacing w:after="0" w:line="240" w:lineRule="auto"/>
    </w:pPr>
  </w:style>
  <w:style w:type="paragraph" w:customStyle="1" w:styleId="AIhepiiriotsikko">
    <w:name w:val="AIhepiiriotsikko"/>
    <w:basedOn w:val="Otsikko1"/>
    <w:next w:val="Normaali"/>
    <w:link w:val="AIhepiiriotsikkoChar"/>
    <w:qFormat/>
    <w:rsid w:val="006857EC"/>
    <w:pPr>
      <w:numPr>
        <w:numId w:val="0"/>
      </w:numPr>
    </w:pPr>
  </w:style>
  <w:style w:type="character" w:customStyle="1" w:styleId="AIhepiiriotsikkoChar">
    <w:name w:val="AIhepiiriotsikko Char"/>
    <w:basedOn w:val="Otsikko1Char"/>
    <w:link w:val="AIhepiiriotsikko"/>
    <w:rsid w:val="008D4440"/>
    <w:rPr>
      <w:rFonts w:ascii="Times New Roman" w:eastAsiaTheme="majorEastAsia" w:hAnsi="Times New Roman" w:cstheme="majorHAnsi"/>
      <w:b/>
      <w:caps/>
      <w:sz w:val="24"/>
      <w:szCs w:val="32"/>
    </w:rPr>
  </w:style>
  <w:style w:type="paragraph" w:customStyle="1" w:styleId="Normaalihimmennetty">
    <w:name w:val="Normaali himmennetty"/>
    <w:basedOn w:val="Normaali"/>
    <w:link w:val="NormaalihimmennettyChar"/>
    <w:qFormat/>
    <w:rsid w:val="00EF5FC5"/>
    <w:pPr>
      <w:spacing w:line="240" w:lineRule="auto"/>
      <w:textAlignment w:val="baseline"/>
    </w:pPr>
    <w:rPr>
      <w:rFonts w:eastAsia="Times New Roman" w:cs="Times New Roman"/>
      <w:b/>
      <w:bCs/>
      <w:szCs w:val="24"/>
      <w:lang w:eastAsia="fi-FI"/>
    </w:rPr>
  </w:style>
  <w:style w:type="character" w:customStyle="1" w:styleId="NormaalihimmennettyChar">
    <w:name w:val="Normaali himmennetty Char"/>
    <w:basedOn w:val="Kappaleenoletusfontti"/>
    <w:link w:val="Normaalihimmennetty"/>
    <w:rsid w:val="00EF5FC5"/>
    <w:rPr>
      <w:rFonts w:ascii="Times New Roman" w:eastAsia="Times New Roman" w:hAnsi="Times New Roman" w:cs="Times New Roman"/>
      <w:b/>
      <w:bCs/>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424228015">
      <w:bodyDiv w:val="1"/>
      <w:marLeft w:val="0"/>
      <w:marRight w:val="0"/>
      <w:marTop w:val="0"/>
      <w:marBottom w:val="0"/>
      <w:divBdr>
        <w:top w:val="none" w:sz="0" w:space="0" w:color="auto"/>
        <w:left w:val="none" w:sz="0" w:space="0" w:color="auto"/>
        <w:bottom w:val="none" w:sz="0" w:space="0" w:color="auto"/>
        <w:right w:val="none" w:sz="0" w:space="0" w:color="auto"/>
      </w:divBdr>
      <w:divsChild>
        <w:div w:id="535505203">
          <w:marLeft w:val="0"/>
          <w:marRight w:val="0"/>
          <w:marTop w:val="0"/>
          <w:marBottom w:val="0"/>
          <w:divBdr>
            <w:top w:val="none" w:sz="0" w:space="0" w:color="auto"/>
            <w:left w:val="none" w:sz="0" w:space="0" w:color="auto"/>
            <w:bottom w:val="none" w:sz="0" w:space="0" w:color="auto"/>
            <w:right w:val="none" w:sz="0" w:space="0" w:color="auto"/>
          </w:divBdr>
          <w:divsChild>
            <w:div w:id="2035186264">
              <w:marLeft w:val="0"/>
              <w:marRight w:val="0"/>
              <w:marTop w:val="0"/>
              <w:marBottom w:val="0"/>
              <w:divBdr>
                <w:top w:val="none" w:sz="0" w:space="0" w:color="auto"/>
                <w:left w:val="none" w:sz="0" w:space="0" w:color="auto"/>
                <w:bottom w:val="none" w:sz="0" w:space="0" w:color="auto"/>
                <w:right w:val="none" w:sz="0" w:space="0" w:color="auto"/>
              </w:divBdr>
            </w:div>
          </w:divsChild>
        </w:div>
        <w:div w:id="653919204">
          <w:marLeft w:val="0"/>
          <w:marRight w:val="0"/>
          <w:marTop w:val="0"/>
          <w:marBottom w:val="0"/>
          <w:divBdr>
            <w:top w:val="none" w:sz="0" w:space="0" w:color="auto"/>
            <w:left w:val="none" w:sz="0" w:space="0" w:color="auto"/>
            <w:bottom w:val="none" w:sz="0" w:space="0" w:color="auto"/>
            <w:right w:val="none" w:sz="0" w:space="0" w:color="auto"/>
          </w:divBdr>
          <w:divsChild>
            <w:div w:id="1217355360">
              <w:marLeft w:val="0"/>
              <w:marRight w:val="0"/>
              <w:marTop w:val="0"/>
              <w:marBottom w:val="0"/>
              <w:divBdr>
                <w:top w:val="none" w:sz="0" w:space="0" w:color="auto"/>
                <w:left w:val="none" w:sz="0" w:space="0" w:color="auto"/>
                <w:bottom w:val="none" w:sz="0" w:space="0" w:color="auto"/>
                <w:right w:val="none" w:sz="0" w:space="0" w:color="auto"/>
              </w:divBdr>
            </w:div>
          </w:divsChild>
        </w:div>
        <w:div w:id="859466275">
          <w:marLeft w:val="0"/>
          <w:marRight w:val="0"/>
          <w:marTop w:val="0"/>
          <w:marBottom w:val="0"/>
          <w:divBdr>
            <w:top w:val="none" w:sz="0" w:space="0" w:color="auto"/>
            <w:left w:val="none" w:sz="0" w:space="0" w:color="auto"/>
            <w:bottom w:val="none" w:sz="0" w:space="0" w:color="auto"/>
            <w:right w:val="none" w:sz="0" w:space="0" w:color="auto"/>
          </w:divBdr>
          <w:divsChild>
            <w:div w:id="1449083953">
              <w:marLeft w:val="0"/>
              <w:marRight w:val="0"/>
              <w:marTop w:val="0"/>
              <w:marBottom w:val="0"/>
              <w:divBdr>
                <w:top w:val="none" w:sz="0" w:space="0" w:color="auto"/>
                <w:left w:val="none" w:sz="0" w:space="0" w:color="auto"/>
                <w:bottom w:val="none" w:sz="0" w:space="0" w:color="auto"/>
                <w:right w:val="none" w:sz="0" w:space="0" w:color="auto"/>
              </w:divBdr>
            </w:div>
          </w:divsChild>
        </w:div>
        <w:div w:id="1100875125">
          <w:marLeft w:val="0"/>
          <w:marRight w:val="0"/>
          <w:marTop w:val="0"/>
          <w:marBottom w:val="0"/>
          <w:divBdr>
            <w:top w:val="none" w:sz="0" w:space="0" w:color="auto"/>
            <w:left w:val="none" w:sz="0" w:space="0" w:color="auto"/>
            <w:bottom w:val="none" w:sz="0" w:space="0" w:color="auto"/>
            <w:right w:val="none" w:sz="0" w:space="0" w:color="auto"/>
          </w:divBdr>
          <w:divsChild>
            <w:div w:id="58751045">
              <w:marLeft w:val="0"/>
              <w:marRight w:val="0"/>
              <w:marTop w:val="0"/>
              <w:marBottom w:val="0"/>
              <w:divBdr>
                <w:top w:val="none" w:sz="0" w:space="0" w:color="auto"/>
                <w:left w:val="none" w:sz="0" w:space="0" w:color="auto"/>
                <w:bottom w:val="none" w:sz="0" w:space="0" w:color="auto"/>
                <w:right w:val="none" w:sz="0" w:space="0" w:color="auto"/>
              </w:divBdr>
            </w:div>
            <w:div w:id="135494663">
              <w:marLeft w:val="0"/>
              <w:marRight w:val="0"/>
              <w:marTop w:val="0"/>
              <w:marBottom w:val="0"/>
              <w:divBdr>
                <w:top w:val="none" w:sz="0" w:space="0" w:color="auto"/>
                <w:left w:val="none" w:sz="0" w:space="0" w:color="auto"/>
                <w:bottom w:val="none" w:sz="0" w:space="0" w:color="auto"/>
                <w:right w:val="none" w:sz="0" w:space="0" w:color="auto"/>
              </w:divBdr>
            </w:div>
            <w:div w:id="347563505">
              <w:marLeft w:val="0"/>
              <w:marRight w:val="0"/>
              <w:marTop w:val="0"/>
              <w:marBottom w:val="0"/>
              <w:divBdr>
                <w:top w:val="none" w:sz="0" w:space="0" w:color="auto"/>
                <w:left w:val="none" w:sz="0" w:space="0" w:color="auto"/>
                <w:bottom w:val="none" w:sz="0" w:space="0" w:color="auto"/>
                <w:right w:val="none" w:sz="0" w:space="0" w:color="auto"/>
              </w:divBdr>
            </w:div>
          </w:divsChild>
        </w:div>
        <w:div w:id="1323580052">
          <w:marLeft w:val="0"/>
          <w:marRight w:val="0"/>
          <w:marTop w:val="0"/>
          <w:marBottom w:val="0"/>
          <w:divBdr>
            <w:top w:val="none" w:sz="0" w:space="0" w:color="auto"/>
            <w:left w:val="none" w:sz="0" w:space="0" w:color="auto"/>
            <w:bottom w:val="none" w:sz="0" w:space="0" w:color="auto"/>
            <w:right w:val="none" w:sz="0" w:space="0" w:color="auto"/>
          </w:divBdr>
          <w:divsChild>
            <w:div w:id="1617713360">
              <w:marLeft w:val="0"/>
              <w:marRight w:val="0"/>
              <w:marTop w:val="0"/>
              <w:marBottom w:val="0"/>
              <w:divBdr>
                <w:top w:val="none" w:sz="0" w:space="0" w:color="auto"/>
                <w:left w:val="none" w:sz="0" w:space="0" w:color="auto"/>
                <w:bottom w:val="none" w:sz="0" w:space="0" w:color="auto"/>
                <w:right w:val="none" w:sz="0" w:space="0" w:color="auto"/>
              </w:divBdr>
            </w:div>
          </w:divsChild>
        </w:div>
        <w:div w:id="1503814738">
          <w:marLeft w:val="0"/>
          <w:marRight w:val="0"/>
          <w:marTop w:val="0"/>
          <w:marBottom w:val="0"/>
          <w:divBdr>
            <w:top w:val="none" w:sz="0" w:space="0" w:color="auto"/>
            <w:left w:val="none" w:sz="0" w:space="0" w:color="auto"/>
            <w:bottom w:val="none" w:sz="0" w:space="0" w:color="auto"/>
            <w:right w:val="none" w:sz="0" w:space="0" w:color="auto"/>
          </w:divBdr>
          <w:divsChild>
            <w:div w:id="1539009392">
              <w:marLeft w:val="0"/>
              <w:marRight w:val="0"/>
              <w:marTop w:val="0"/>
              <w:marBottom w:val="0"/>
              <w:divBdr>
                <w:top w:val="none" w:sz="0" w:space="0" w:color="auto"/>
                <w:left w:val="none" w:sz="0" w:space="0" w:color="auto"/>
                <w:bottom w:val="none" w:sz="0" w:space="0" w:color="auto"/>
                <w:right w:val="none" w:sz="0" w:space="0" w:color="auto"/>
              </w:divBdr>
            </w:div>
          </w:divsChild>
        </w:div>
        <w:div w:id="1797603423">
          <w:marLeft w:val="0"/>
          <w:marRight w:val="0"/>
          <w:marTop w:val="0"/>
          <w:marBottom w:val="0"/>
          <w:divBdr>
            <w:top w:val="none" w:sz="0" w:space="0" w:color="auto"/>
            <w:left w:val="none" w:sz="0" w:space="0" w:color="auto"/>
            <w:bottom w:val="none" w:sz="0" w:space="0" w:color="auto"/>
            <w:right w:val="none" w:sz="0" w:space="0" w:color="auto"/>
          </w:divBdr>
          <w:divsChild>
            <w:div w:id="1390881441">
              <w:marLeft w:val="0"/>
              <w:marRight w:val="0"/>
              <w:marTop w:val="0"/>
              <w:marBottom w:val="0"/>
              <w:divBdr>
                <w:top w:val="none" w:sz="0" w:space="0" w:color="auto"/>
                <w:left w:val="none" w:sz="0" w:space="0" w:color="auto"/>
                <w:bottom w:val="none" w:sz="0" w:space="0" w:color="auto"/>
                <w:right w:val="none" w:sz="0" w:space="0" w:color="auto"/>
              </w:divBdr>
            </w:div>
          </w:divsChild>
        </w:div>
        <w:div w:id="1889608082">
          <w:marLeft w:val="0"/>
          <w:marRight w:val="0"/>
          <w:marTop w:val="0"/>
          <w:marBottom w:val="0"/>
          <w:divBdr>
            <w:top w:val="none" w:sz="0" w:space="0" w:color="auto"/>
            <w:left w:val="none" w:sz="0" w:space="0" w:color="auto"/>
            <w:bottom w:val="none" w:sz="0" w:space="0" w:color="auto"/>
            <w:right w:val="none" w:sz="0" w:space="0" w:color="auto"/>
          </w:divBdr>
          <w:divsChild>
            <w:div w:id="1553422495">
              <w:marLeft w:val="0"/>
              <w:marRight w:val="0"/>
              <w:marTop w:val="0"/>
              <w:marBottom w:val="0"/>
              <w:divBdr>
                <w:top w:val="none" w:sz="0" w:space="0" w:color="auto"/>
                <w:left w:val="none" w:sz="0" w:space="0" w:color="auto"/>
                <w:bottom w:val="none" w:sz="0" w:space="0" w:color="auto"/>
                <w:right w:val="none" w:sz="0" w:space="0" w:color="auto"/>
              </w:divBdr>
            </w:div>
          </w:divsChild>
        </w:div>
        <w:div w:id="2091197841">
          <w:marLeft w:val="0"/>
          <w:marRight w:val="0"/>
          <w:marTop w:val="0"/>
          <w:marBottom w:val="0"/>
          <w:divBdr>
            <w:top w:val="none" w:sz="0" w:space="0" w:color="auto"/>
            <w:left w:val="none" w:sz="0" w:space="0" w:color="auto"/>
            <w:bottom w:val="none" w:sz="0" w:space="0" w:color="auto"/>
            <w:right w:val="none" w:sz="0" w:space="0" w:color="auto"/>
          </w:divBdr>
          <w:divsChild>
            <w:div w:id="314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598">
      <w:bodyDiv w:val="1"/>
      <w:marLeft w:val="0"/>
      <w:marRight w:val="0"/>
      <w:marTop w:val="0"/>
      <w:marBottom w:val="0"/>
      <w:divBdr>
        <w:top w:val="none" w:sz="0" w:space="0" w:color="auto"/>
        <w:left w:val="none" w:sz="0" w:space="0" w:color="auto"/>
        <w:bottom w:val="none" w:sz="0" w:space="0" w:color="auto"/>
        <w:right w:val="none" w:sz="0" w:space="0" w:color="auto"/>
      </w:divBdr>
      <w:divsChild>
        <w:div w:id="208228997">
          <w:marLeft w:val="0"/>
          <w:marRight w:val="0"/>
          <w:marTop w:val="0"/>
          <w:marBottom w:val="0"/>
          <w:divBdr>
            <w:top w:val="none" w:sz="0" w:space="0" w:color="auto"/>
            <w:left w:val="none" w:sz="0" w:space="0" w:color="auto"/>
            <w:bottom w:val="none" w:sz="0" w:space="0" w:color="auto"/>
            <w:right w:val="none" w:sz="0" w:space="0" w:color="auto"/>
          </w:divBdr>
        </w:div>
        <w:div w:id="255751598">
          <w:marLeft w:val="0"/>
          <w:marRight w:val="0"/>
          <w:marTop w:val="0"/>
          <w:marBottom w:val="0"/>
          <w:divBdr>
            <w:top w:val="none" w:sz="0" w:space="0" w:color="auto"/>
            <w:left w:val="none" w:sz="0" w:space="0" w:color="auto"/>
            <w:bottom w:val="none" w:sz="0" w:space="0" w:color="auto"/>
            <w:right w:val="none" w:sz="0" w:space="0" w:color="auto"/>
          </w:divBdr>
        </w:div>
        <w:div w:id="942802536">
          <w:marLeft w:val="0"/>
          <w:marRight w:val="0"/>
          <w:marTop w:val="0"/>
          <w:marBottom w:val="0"/>
          <w:divBdr>
            <w:top w:val="none" w:sz="0" w:space="0" w:color="auto"/>
            <w:left w:val="none" w:sz="0" w:space="0" w:color="auto"/>
            <w:bottom w:val="none" w:sz="0" w:space="0" w:color="auto"/>
            <w:right w:val="none" w:sz="0" w:space="0" w:color="auto"/>
          </w:divBdr>
        </w:div>
        <w:div w:id="1178808813">
          <w:marLeft w:val="0"/>
          <w:marRight w:val="0"/>
          <w:marTop w:val="0"/>
          <w:marBottom w:val="0"/>
          <w:divBdr>
            <w:top w:val="none" w:sz="0" w:space="0" w:color="auto"/>
            <w:left w:val="none" w:sz="0" w:space="0" w:color="auto"/>
            <w:bottom w:val="none" w:sz="0" w:space="0" w:color="auto"/>
            <w:right w:val="none" w:sz="0" w:space="0" w:color="auto"/>
          </w:divBdr>
        </w:div>
        <w:div w:id="1276987019">
          <w:marLeft w:val="0"/>
          <w:marRight w:val="0"/>
          <w:marTop w:val="0"/>
          <w:marBottom w:val="0"/>
          <w:divBdr>
            <w:top w:val="none" w:sz="0" w:space="0" w:color="auto"/>
            <w:left w:val="none" w:sz="0" w:space="0" w:color="auto"/>
            <w:bottom w:val="none" w:sz="0" w:space="0" w:color="auto"/>
            <w:right w:val="none" w:sz="0" w:space="0" w:color="auto"/>
          </w:divBdr>
        </w:div>
        <w:div w:id="1442873051">
          <w:marLeft w:val="0"/>
          <w:marRight w:val="0"/>
          <w:marTop w:val="0"/>
          <w:marBottom w:val="0"/>
          <w:divBdr>
            <w:top w:val="none" w:sz="0" w:space="0" w:color="auto"/>
            <w:left w:val="none" w:sz="0" w:space="0" w:color="auto"/>
            <w:bottom w:val="none" w:sz="0" w:space="0" w:color="auto"/>
            <w:right w:val="none" w:sz="0" w:space="0" w:color="auto"/>
          </w:divBdr>
        </w:div>
        <w:div w:id="1577322076">
          <w:marLeft w:val="0"/>
          <w:marRight w:val="0"/>
          <w:marTop w:val="0"/>
          <w:marBottom w:val="0"/>
          <w:divBdr>
            <w:top w:val="none" w:sz="0" w:space="0" w:color="auto"/>
            <w:left w:val="none" w:sz="0" w:space="0" w:color="auto"/>
            <w:bottom w:val="none" w:sz="0" w:space="0" w:color="auto"/>
            <w:right w:val="none" w:sz="0" w:space="0" w:color="auto"/>
          </w:divBdr>
        </w:div>
        <w:div w:id="1690792359">
          <w:marLeft w:val="0"/>
          <w:marRight w:val="0"/>
          <w:marTop w:val="0"/>
          <w:marBottom w:val="0"/>
          <w:divBdr>
            <w:top w:val="none" w:sz="0" w:space="0" w:color="auto"/>
            <w:left w:val="none" w:sz="0" w:space="0" w:color="auto"/>
            <w:bottom w:val="none" w:sz="0" w:space="0" w:color="auto"/>
            <w:right w:val="none" w:sz="0" w:space="0" w:color="auto"/>
          </w:divBdr>
        </w:div>
      </w:divsChild>
    </w:div>
    <w:div w:id="1301422442">
      <w:bodyDiv w:val="1"/>
      <w:marLeft w:val="0"/>
      <w:marRight w:val="0"/>
      <w:marTop w:val="0"/>
      <w:marBottom w:val="0"/>
      <w:divBdr>
        <w:top w:val="none" w:sz="0" w:space="0" w:color="auto"/>
        <w:left w:val="none" w:sz="0" w:space="0" w:color="auto"/>
        <w:bottom w:val="none" w:sz="0" w:space="0" w:color="auto"/>
        <w:right w:val="none" w:sz="0" w:space="0" w:color="auto"/>
      </w:divBdr>
      <w:divsChild>
        <w:div w:id="61023078">
          <w:marLeft w:val="0"/>
          <w:marRight w:val="0"/>
          <w:marTop w:val="0"/>
          <w:marBottom w:val="0"/>
          <w:divBdr>
            <w:top w:val="none" w:sz="0" w:space="0" w:color="auto"/>
            <w:left w:val="none" w:sz="0" w:space="0" w:color="auto"/>
            <w:bottom w:val="none" w:sz="0" w:space="0" w:color="auto"/>
            <w:right w:val="none" w:sz="0" w:space="0" w:color="auto"/>
          </w:divBdr>
          <w:divsChild>
            <w:div w:id="1790658965">
              <w:marLeft w:val="-75"/>
              <w:marRight w:val="0"/>
              <w:marTop w:val="30"/>
              <w:marBottom w:val="30"/>
              <w:divBdr>
                <w:top w:val="none" w:sz="0" w:space="0" w:color="auto"/>
                <w:left w:val="none" w:sz="0" w:space="0" w:color="auto"/>
                <w:bottom w:val="none" w:sz="0" w:space="0" w:color="auto"/>
                <w:right w:val="none" w:sz="0" w:space="0" w:color="auto"/>
              </w:divBdr>
              <w:divsChild>
                <w:div w:id="21979600">
                  <w:marLeft w:val="0"/>
                  <w:marRight w:val="0"/>
                  <w:marTop w:val="0"/>
                  <w:marBottom w:val="0"/>
                  <w:divBdr>
                    <w:top w:val="none" w:sz="0" w:space="0" w:color="auto"/>
                    <w:left w:val="none" w:sz="0" w:space="0" w:color="auto"/>
                    <w:bottom w:val="none" w:sz="0" w:space="0" w:color="auto"/>
                    <w:right w:val="none" w:sz="0" w:space="0" w:color="auto"/>
                  </w:divBdr>
                  <w:divsChild>
                    <w:div w:id="1992057783">
                      <w:marLeft w:val="0"/>
                      <w:marRight w:val="0"/>
                      <w:marTop w:val="0"/>
                      <w:marBottom w:val="0"/>
                      <w:divBdr>
                        <w:top w:val="none" w:sz="0" w:space="0" w:color="auto"/>
                        <w:left w:val="none" w:sz="0" w:space="0" w:color="auto"/>
                        <w:bottom w:val="none" w:sz="0" w:space="0" w:color="auto"/>
                        <w:right w:val="none" w:sz="0" w:space="0" w:color="auto"/>
                      </w:divBdr>
                    </w:div>
                  </w:divsChild>
                </w:div>
                <w:div w:id="43794508">
                  <w:marLeft w:val="0"/>
                  <w:marRight w:val="0"/>
                  <w:marTop w:val="0"/>
                  <w:marBottom w:val="0"/>
                  <w:divBdr>
                    <w:top w:val="none" w:sz="0" w:space="0" w:color="auto"/>
                    <w:left w:val="none" w:sz="0" w:space="0" w:color="auto"/>
                    <w:bottom w:val="none" w:sz="0" w:space="0" w:color="auto"/>
                    <w:right w:val="none" w:sz="0" w:space="0" w:color="auto"/>
                  </w:divBdr>
                  <w:divsChild>
                    <w:div w:id="1912538042">
                      <w:marLeft w:val="0"/>
                      <w:marRight w:val="0"/>
                      <w:marTop w:val="0"/>
                      <w:marBottom w:val="0"/>
                      <w:divBdr>
                        <w:top w:val="none" w:sz="0" w:space="0" w:color="auto"/>
                        <w:left w:val="none" w:sz="0" w:space="0" w:color="auto"/>
                        <w:bottom w:val="none" w:sz="0" w:space="0" w:color="auto"/>
                        <w:right w:val="none" w:sz="0" w:space="0" w:color="auto"/>
                      </w:divBdr>
                    </w:div>
                  </w:divsChild>
                </w:div>
                <w:div w:id="58138958">
                  <w:marLeft w:val="0"/>
                  <w:marRight w:val="0"/>
                  <w:marTop w:val="0"/>
                  <w:marBottom w:val="0"/>
                  <w:divBdr>
                    <w:top w:val="none" w:sz="0" w:space="0" w:color="auto"/>
                    <w:left w:val="none" w:sz="0" w:space="0" w:color="auto"/>
                    <w:bottom w:val="none" w:sz="0" w:space="0" w:color="auto"/>
                    <w:right w:val="none" w:sz="0" w:space="0" w:color="auto"/>
                  </w:divBdr>
                  <w:divsChild>
                    <w:div w:id="1432773252">
                      <w:marLeft w:val="0"/>
                      <w:marRight w:val="0"/>
                      <w:marTop w:val="0"/>
                      <w:marBottom w:val="0"/>
                      <w:divBdr>
                        <w:top w:val="none" w:sz="0" w:space="0" w:color="auto"/>
                        <w:left w:val="none" w:sz="0" w:space="0" w:color="auto"/>
                        <w:bottom w:val="none" w:sz="0" w:space="0" w:color="auto"/>
                        <w:right w:val="none" w:sz="0" w:space="0" w:color="auto"/>
                      </w:divBdr>
                    </w:div>
                  </w:divsChild>
                </w:div>
                <w:div w:id="98792657">
                  <w:marLeft w:val="0"/>
                  <w:marRight w:val="0"/>
                  <w:marTop w:val="0"/>
                  <w:marBottom w:val="0"/>
                  <w:divBdr>
                    <w:top w:val="none" w:sz="0" w:space="0" w:color="auto"/>
                    <w:left w:val="none" w:sz="0" w:space="0" w:color="auto"/>
                    <w:bottom w:val="none" w:sz="0" w:space="0" w:color="auto"/>
                    <w:right w:val="none" w:sz="0" w:space="0" w:color="auto"/>
                  </w:divBdr>
                  <w:divsChild>
                    <w:div w:id="217085296">
                      <w:marLeft w:val="0"/>
                      <w:marRight w:val="0"/>
                      <w:marTop w:val="0"/>
                      <w:marBottom w:val="0"/>
                      <w:divBdr>
                        <w:top w:val="none" w:sz="0" w:space="0" w:color="auto"/>
                        <w:left w:val="none" w:sz="0" w:space="0" w:color="auto"/>
                        <w:bottom w:val="none" w:sz="0" w:space="0" w:color="auto"/>
                        <w:right w:val="none" w:sz="0" w:space="0" w:color="auto"/>
                      </w:divBdr>
                    </w:div>
                    <w:div w:id="437682065">
                      <w:marLeft w:val="0"/>
                      <w:marRight w:val="0"/>
                      <w:marTop w:val="0"/>
                      <w:marBottom w:val="0"/>
                      <w:divBdr>
                        <w:top w:val="none" w:sz="0" w:space="0" w:color="auto"/>
                        <w:left w:val="none" w:sz="0" w:space="0" w:color="auto"/>
                        <w:bottom w:val="none" w:sz="0" w:space="0" w:color="auto"/>
                        <w:right w:val="none" w:sz="0" w:space="0" w:color="auto"/>
                      </w:divBdr>
                    </w:div>
                  </w:divsChild>
                </w:div>
                <w:div w:id="102768859">
                  <w:marLeft w:val="0"/>
                  <w:marRight w:val="0"/>
                  <w:marTop w:val="0"/>
                  <w:marBottom w:val="0"/>
                  <w:divBdr>
                    <w:top w:val="none" w:sz="0" w:space="0" w:color="auto"/>
                    <w:left w:val="none" w:sz="0" w:space="0" w:color="auto"/>
                    <w:bottom w:val="none" w:sz="0" w:space="0" w:color="auto"/>
                    <w:right w:val="none" w:sz="0" w:space="0" w:color="auto"/>
                  </w:divBdr>
                  <w:divsChild>
                    <w:div w:id="1530337338">
                      <w:marLeft w:val="0"/>
                      <w:marRight w:val="0"/>
                      <w:marTop w:val="0"/>
                      <w:marBottom w:val="0"/>
                      <w:divBdr>
                        <w:top w:val="none" w:sz="0" w:space="0" w:color="auto"/>
                        <w:left w:val="none" w:sz="0" w:space="0" w:color="auto"/>
                        <w:bottom w:val="none" w:sz="0" w:space="0" w:color="auto"/>
                        <w:right w:val="none" w:sz="0" w:space="0" w:color="auto"/>
                      </w:divBdr>
                    </w:div>
                    <w:div w:id="1935749356">
                      <w:marLeft w:val="0"/>
                      <w:marRight w:val="0"/>
                      <w:marTop w:val="0"/>
                      <w:marBottom w:val="0"/>
                      <w:divBdr>
                        <w:top w:val="none" w:sz="0" w:space="0" w:color="auto"/>
                        <w:left w:val="none" w:sz="0" w:space="0" w:color="auto"/>
                        <w:bottom w:val="none" w:sz="0" w:space="0" w:color="auto"/>
                        <w:right w:val="none" w:sz="0" w:space="0" w:color="auto"/>
                      </w:divBdr>
                    </w:div>
                  </w:divsChild>
                </w:div>
                <w:div w:id="108352749">
                  <w:marLeft w:val="0"/>
                  <w:marRight w:val="0"/>
                  <w:marTop w:val="0"/>
                  <w:marBottom w:val="0"/>
                  <w:divBdr>
                    <w:top w:val="none" w:sz="0" w:space="0" w:color="auto"/>
                    <w:left w:val="none" w:sz="0" w:space="0" w:color="auto"/>
                    <w:bottom w:val="none" w:sz="0" w:space="0" w:color="auto"/>
                    <w:right w:val="none" w:sz="0" w:space="0" w:color="auto"/>
                  </w:divBdr>
                  <w:divsChild>
                    <w:div w:id="755055193">
                      <w:marLeft w:val="0"/>
                      <w:marRight w:val="0"/>
                      <w:marTop w:val="0"/>
                      <w:marBottom w:val="0"/>
                      <w:divBdr>
                        <w:top w:val="none" w:sz="0" w:space="0" w:color="auto"/>
                        <w:left w:val="none" w:sz="0" w:space="0" w:color="auto"/>
                        <w:bottom w:val="none" w:sz="0" w:space="0" w:color="auto"/>
                        <w:right w:val="none" w:sz="0" w:space="0" w:color="auto"/>
                      </w:divBdr>
                    </w:div>
                  </w:divsChild>
                </w:div>
                <w:div w:id="132988557">
                  <w:marLeft w:val="0"/>
                  <w:marRight w:val="0"/>
                  <w:marTop w:val="0"/>
                  <w:marBottom w:val="0"/>
                  <w:divBdr>
                    <w:top w:val="none" w:sz="0" w:space="0" w:color="auto"/>
                    <w:left w:val="none" w:sz="0" w:space="0" w:color="auto"/>
                    <w:bottom w:val="none" w:sz="0" w:space="0" w:color="auto"/>
                    <w:right w:val="none" w:sz="0" w:space="0" w:color="auto"/>
                  </w:divBdr>
                  <w:divsChild>
                    <w:div w:id="868490959">
                      <w:marLeft w:val="0"/>
                      <w:marRight w:val="0"/>
                      <w:marTop w:val="0"/>
                      <w:marBottom w:val="0"/>
                      <w:divBdr>
                        <w:top w:val="none" w:sz="0" w:space="0" w:color="auto"/>
                        <w:left w:val="none" w:sz="0" w:space="0" w:color="auto"/>
                        <w:bottom w:val="none" w:sz="0" w:space="0" w:color="auto"/>
                        <w:right w:val="none" w:sz="0" w:space="0" w:color="auto"/>
                      </w:divBdr>
                    </w:div>
                  </w:divsChild>
                </w:div>
                <w:div w:id="147788839">
                  <w:marLeft w:val="0"/>
                  <w:marRight w:val="0"/>
                  <w:marTop w:val="0"/>
                  <w:marBottom w:val="0"/>
                  <w:divBdr>
                    <w:top w:val="none" w:sz="0" w:space="0" w:color="auto"/>
                    <w:left w:val="none" w:sz="0" w:space="0" w:color="auto"/>
                    <w:bottom w:val="none" w:sz="0" w:space="0" w:color="auto"/>
                    <w:right w:val="none" w:sz="0" w:space="0" w:color="auto"/>
                  </w:divBdr>
                  <w:divsChild>
                    <w:div w:id="1225526984">
                      <w:marLeft w:val="0"/>
                      <w:marRight w:val="0"/>
                      <w:marTop w:val="0"/>
                      <w:marBottom w:val="0"/>
                      <w:divBdr>
                        <w:top w:val="none" w:sz="0" w:space="0" w:color="auto"/>
                        <w:left w:val="none" w:sz="0" w:space="0" w:color="auto"/>
                        <w:bottom w:val="none" w:sz="0" w:space="0" w:color="auto"/>
                        <w:right w:val="none" w:sz="0" w:space="0" w:color="auto"/>
                      </w:divBdr>
                    </w:div>
                  </w:divsChild>
                </w:div>
                <w:div w:id="151651824">
                  <w:marLeft w:val="0"/>
                  <w:marRight w:val="0"/>
                  <w:marTop w:val="0"/>
                  <w:marBottom w:val="0"/>
                  <w:divBdr>
                    <w:top w:val="none" w:sz="0" w:space="0" w:color="auto"/>
                    <w:left w:val="none" w:sz="0" w:space="0" w:color="auto"/>
                    <w:bottom w:val="none" w:sz="0" w:space="0" w:color="auto"/>
                    <w:right w:val="none" w:sz="0" w:space="0" w:color="auto"/>
                  </w:divBdr>
                  <w:divsChild>
                    <w:div w:id="130174393">
                      <w:marLeft w:val="0"/>
                      <w:marRight w:val="0"/>
                      <w:marTop w:val="0"/>
                      <w:marBottom w:val="0"/>
                      <w:divBdr>
                        <w:top w:val="none" w:sz="0" w:space="0" w:color="auto"/>
                        <w:left w:val="none" w:sz="0" w:space="0" w:color="auto"/>
                        <w:bottom w:val="none" w:sz="0" w:space="0" w:color="auto"/>
                        <w:right w:val="none" w:sz="0" w:space="0" w:color="auto"/>
                      </w:divBdr>
                    </w:div>
                    <w:div w:id="1533304579">
                      <w:marLeft w:val="0"/>
                      <w:marRight w:val="0"/>
                      <w:marTop w:val="0"/>
                      <w:marBottom w:val="0"/>
                      <w:divBdr>
                        <w:top w:val="none" w:sz="0" w:space="0" w:color="auto"/>
                        <w:left w:val="none" w:sz="0" w:space="0" w:color="auto"/>
                        <w:bottom w:val="none" w:sz="0" w:space="0" w:color="auto"/>
                        <w:right w:val="none" w:sz="0" w:space="0" w:color="auto"/>
                      </w:divBdr>
                    </w:div>
                  </w:divsChild>
                </w:div>
                <w:div w:id="182599079">
                  <w:marLeft w:val="0"/>
                  <w:marRight w:val="0"/>
                  <w:marTop w:val="0"/>
                  <w:marBottom w:val="0"/>
                  <w:divBdr>
                    <w:top w:val="none" w:sz="0" w:space="0" w:color="auto"/>
                    <w:left w:val="none" w:sz="0" w:space="0" w:color="auto"/>
                    <w:bottom w:val="none" w:sz="0" w:space="0" w:color="auto"/>
                    <w:right w:val="none" w:sz="0" w:space="0" w:color="auto"/>
                  </w:divBdr>
                  <w:divsChild>
                    <w:div w:id="340282323">
                      <w:marLeft w:val="0"/>
                      <w:marRight w:val="0"/>
                      <w:marTop w:val="0"/>
                      <w:marBottom w:val="0"/>
                      <w:divBdr>
                        <w:top w:val="none" w:sz="0" w:space="0" w:color="auto"/>
                        <w:left w:val="none" w:sz="0" w:space="0" w:color="auto"/>
                        <w:bottom w:val="none" w:sz="0" w:space="0" w:color="auto"/>
                        <w:right w:val="none" w:sz="0" w:space="0" w:color="auto"/>
                      </w:divBdr>
                    </w:div>
                  </w:divsChild>
                </w:div>
                <w:div w:id="197396836">
                  <w:marLeft w:val="0"/>
                  <w:marRight w:val="0"/>
                  <w:marTop w:val="0"/>
                  <w:marBottom w:val="0"/>
                  <w:divBdr>
                    <w:top w:val="none" w:sz="0" w:space="0" w:color="auto"/>
                    <w:left w:val="none" w:sz="0" w:space="0" w:color="auto"/>
                    <w:bottom w:val="none" w:sz="0" w:space="0" w:color="auto"/>
                    <w:right w:val="none" w:sz="0" w:space="0" w:color="auto"/>
                  </w:divBdr>
                  <w:divsChild>
                    <w:div w:id="926187516">
                      <w:marLeft w:val="0"/>
                      <w:marRight w:val="0"/>
                      <w:marTop w:val="0"/>
                      <w:marBottom w:val="0"/>
                      <w:divBdr>
                        <w:top w:val="none" w:sz="0" w:space="0" w:color="auto"/>
                        <w:left w:val="none" w:sz="0" w:space="0" w:color="auto"/>
                        <w:bottom w:val="none" w:sz="0" w:space="0" w:color="auto"/>
                        <w:right w:val="none" w:sz="0" w:space="0" w:color="auto"/>
                      </w:divBdr>
                    </w:div>
                  </w:divsChild>
                </w:div>
                <w:div w:id="207767030">
                  <w:marLeft w:val="0"/>
                  <w:marRight w:val="0"/>
                  <w:marTop w:val="0"/>
                  <w:marBottom w:val="0"/>
                  <w:divBdr>
                    <w:top w:val="none" w:sz="0" w:space="0" w:color="auto"/>
                    <w:left w:val="none" w:sz="0" w:space="0" w:color="auto"/>
                    <w:bottom w:val="none" w:sz="0" w:space="0" w:color="auto"/>
                    <w:right w:val="none" w:sz="0" w:space="0" w:color="auto"/>
                  </w:divBdr>
                  <w:divsChild>
                    <w:div w:id="1310788722">
                      <w:marLeft w:val="0"/>
                      <w:marRight w:val="0"/>
                      <w:marTop w:val="0"/>
                      <w:marBottom w:val="0"/>
                      <w:divBdr>
                        <w:top w:val="none" w:sz="0" w:space="0" w:color="auto"/>
                        <w:left w:val="none" w:sz="0" w:space="0" w:color="auto"/>
                        <w:bottom w:val="none" w:sz="0" w:space="0" w:color="auto"/>
                        <w:right w:val="none" w:sz="0" w:space="0" w:color="auto"/>
                      </w:divBdr>
                    </w:div>
                  </w:divsChild>
                </w:div>
                <w:div w:id="210504759">
                  <w:marLeft w:val="0"/>
                  <w:marRight w:val="0"/>
                  <w:marTop w:val="0"/>
                  <w:marBottom w:val="0"/>
                  <w:divBdr>
                    <w:top w:val="none" w:sz="0" w:space="0" w:color="auto"/>
                    <w:left w:val="none" w:sz="0" w:space="0" w:color="auto"/>
                    <w:bottom w:val="none" w:sz="0" w:space="0" w:color="auto"/>
                    <w:right w:val="none" w:sz="0" w:space="0" w:color="auto"/>
                  </w:divBdr>
                  <w:divsChild>
                    <w:div w:id="1380082348">
                      <w:marLeft w:val="0"/>
                      <w:marRight w:val="0"/>
                      <w:marTop w:val="0"/>
                      <w:marBottom w:val="0"/>
                      <w:divBdr>
                        <w:top w:val="none" w:sz="0" w:space="0" w:color="auto"/>
                        <w:left w:val="none" w:sz="0" w:space="0" w:color="auto"/>
                        <w:bottom w:val="none" w:sz="0" w:space="0" w:color="auto"/>
                        <w:right w:val="none" w:sz="0" w:space="0" w:color="auto"/>
                      </w:divBdr>
                    </w:div>
                    <w:div w:id="2136024547">
                      <w:marLeft w:val="0"/>
                      <w:marRight w:val="0"/>
                      <w:marTop w:val="0"/>
                      <w:marBottom w:val="0"/>
                      <w:divBdr>
                        <w:top w:val="none" w:sz="0" w:space="0" w:color="auto"/>
                        <w:left w:val="none" w:sz="0" w:space="0" w:color="auto"/>
                        <w:bottom w:val="none" w:sz="0" w:space="0" w:color="auto"/>
                        <w:right w:val="none" w:sz="0" w:space="0" w:color="auto"/>
                      </w:divBdr>
                    </w:div>
                  </w:divsChild>
                </w:div>
                <w:div w:id="215091466">
                  <w:marLeft w:val="0"/>
                  <w:marRight w:val="0"/>
                  <w:marTop w:val="0"/>
                  <w:marBottom w:val="0"/>
                  <w:divBdr>
                    <w:top w:val="none" w:sz="0" w:space="0" w:color="auto"/>
                    <w:left w:val="none" w:sz="0" w:space="0" w:color="auto"/>
                    <w:bottom w:val="none" w:sz="0" w:space="0" w:color="auto"/>
                    <w:right w:val="none" w:sz="0" w:space="0" w:color="auto"/>
                  </w:divBdr>
                  <w:divsChild>
                    <w:div w:id="384066464">
                      <w:marLeft w:val="0"/>
                      <w:marRight w:val="0"/>
                      <w:marTop w:val="0"/>
                      <w:marBottom w:val="0"/>
                      <w:divBdr>
                        <w:top w:val="none" w:sz="0" w:space="0" w:color="auto"/>
                        <w:left w:val="none" w:sz="0" w:space="0" w:color="auto"/>
                        <w:bottom w:val="none" w:sz="0" w:space="0" w:color="auto"/>
                        <w:right w:val="none" w:sz="0" w:space="0" w:color="auto"/>
                      </w:divBdr>
                    </w:div>
                  </w:divsChild>
                </w:div>
                <w:div w:id="227106955">
                  <w:marLeft w:val="0"/>
                  <w:marRight w:val="0"/>
                  <w:marTop w:val="0"/>
                  <w:marBottom w:val="0"/>
                  <w:divBdr>
                    <w:top w:val="none" w:sz="0" w:space="0" w:color="auto"/>
                    <w:left w:val="none" w:sz="0" w:space="0" w:color="auto"/>
                    <w:bottom w:val="none" w:sz="0" w:space="0" w:color="auto"/>
                    <w:right w:val="none" w:sz="0" w:space="0" w:color="auto"/>
                  </w:divBdr>
                  <w:divsChild>
                    <w:div w:id="302083937">
                      <w:marLeft w:val="0"/>
                      <w:marRight w:val="0"/>
                      <w:marTop w:val="0"/>
                      <w:marBottom w:val="0"/>
                      <w:divBdr>
                        <w:top w:val="none" w:sz="0" w:space="0" w:color="auto"/>
                        <w:left w:val="none" w:sz="0" w:space="0" w:color="auto"/>
                        <w:bottom w:val="none" w:sz="0" w:space="0" w:color="auto"/>
                        <w:right w:val="none" w:sz="0" w:space="0" w:color="auto"/>
                      </w:divBdr>
                    </w:div>
                  </w:divsChild>
                </w:div>
                <w:div w:id="235165126">
                  <w:marLeft w:val="0"/>
                  <w:marRight w:val="0"/>
                  <w:marTop w:val="0"/>
                  <w:marBottom w:val="0"/>
                  <w:divBdr>
                    <w:top w:val="none" w:sz="0" w:space="0" w:color="auto"/>
                    <w:left w:val="none" w:sz="0" w:space="0" w:color="auto"/>
                    <w:bottom w:val="none" w:sz="0" w:space="0" w:color="auto"/>
                    <w:right w:val="none" w:sz="0" w:space="0" w:color="auto"/>
                  </w:divBdr>
                  <w:divsChild>
                    <w:div w:id="739514">
                      <w:marLeft w:val="0"/>
                      <w:marRight w:val="0"/>
                      <w:marTop w:val="0"/>
                      <w:marBottom w:val="0"/>
                      <w:divBdr>
                        <w:top w:val="none" w:sz="0" w:space="0" w:color="auto"/>
                        <w:left w:val="none" w:sz="0" w:space="0" w:color="auto"/>
                        <w:bottom w:val="none" w:sz="0" w:space="0" w:color="auto"/>
                        <w:right w:val="none" w:sz="0" w:space="0" w:color="auto"/>
                      </w:divBdr>
                    </w:div>
                    <w:div w:id="582027001">
                      <w:marLeft w:val="0"/>
                      <w:marRight w:val="0"/>
                      <w:marTop w:val="0"/>
                      <w:marBottom w:val="0"/>
                      <w:divBdr>
                        <w:top w:val="none" w:sz="0" w:space="0" w:color="auto"/>
                        <w:left w:val="none" w:sz="0" w:space="0" w:color="auto"/>
                        <w:bottom w:val="none" w:sz="0" w:space="0" w:color="auto"/>
                        <w:right w:val="none" w:sz="0" w:space="0" w:color="auto"/>
                      </w:divBdr>
                    </w:div>
                  </w:divsChild>
                </w:div>
                <w:div w:id="247732413">
                  <w:marLeft w:val="0"/>
                  <w:marRight w:val="0"/>
                  <w:marTop w:val="0"/>
                  <w:marBottom w:val="0"/>
                  <w:divBdr>
                    <w:top w:val="none" w:sz="0" w:space="0" w:color="auto"/>
                    <w:left w:val="none" w:sz="0" w:space="0" w:color="auto"/>
                    <w:bottom w:val="none" w:sz="0" w:space="0" w:color="auto"/>
                    <w:right w:val="none" w:sz="0" w:space="0" w:color="auto"/>
                  </w:divBdr>
                  <w:divsChild>
                    <w:div w:id="796030781">
                      <w:marLeft w:val="0"/>
                      <w:marRight w:val="0"/>
                      <w:marTop w:val="0"/>
                      <w:marBottom w:val="0"/>
                      <w:divBdr>
                        <w:top w:val="none" w:sz="0" w:space="0" w:color="auto"/>
                        <w:left w:val="none" w:sz="0" w:space="0" w:color="auto"/>
                        <w:bottom w:val="none" w:sz="0" w:space="0" w:color="auto"/>
                        <w:right w:val="none" w:sz="0" w:space="0" w:color="auto"/>
                      </w:divBdr>
                    </w:div>
                  </w:divsChild>
                </w:div>
                <w:div w:id="248274960">
                  <w:marLeft w:val="0"/>
                  <w:marRight w:val="0"/>
                  <w:marTop w:val="0"/>
                  <w:marBottom w:val="0"/>
                  <w:divBdr>
                    <w:top w:val="none" w:sz="0" w:space="0" w:color="auto"/>
                    <w:left w:val="none" w:sz="0" w:space="0" w:color="auto"/>
                    <w:bottom w:val="none" w:sz="0" w:space="0" w:color="auto"/>
                    <w:right w:val="none" w:sz="0" w:space="0" w:color="auto"/>
                  </w:divBdr>
                  <w:divsChild>
                    <w:div w:id="842889592">
                      <w:marLeft w:val="0"/>
                      <w:marRight w:val="0"/>
                      <w:marTop w:val="0"/>
                      <w:marBottom w:val="0"/>
                      <w:divBdr>
                        <w:top w:val="none" w:sz="0" w:space="0" w:color="auto"/>
                        <w:left w:val="none" w:sz="0" w:space="0" w:color="auto"/>
                        <w:bottom w:val="none" w:sz="0" w:space="0" w:color="auto"/>
                        <w:right w:val="none" w:sz="0" w:space="0" w:color="auto"/>
                      </w:divBdr>
                    </w:div>
                  </w:divsChild>
                </w:div>
                <w:div w:id="254754958">
                  <w:marLeft w:val="0"/>
                  <w:marRight w:val="0"/>
                  <w:marTop w:val="0"/>
                  <w:marBottom w:val="0"/>
                  <w:divBdr>
                    <w:top w:val="none" w:sz="0" w:space="0" w:color="auto"/>
                    <w:left w:val="none" w:sz="0" w:space="0" w:color="auto"/>
                    <w:bottom w:val="none" w:sz="0" w:space="0" w:color="auto"/>
                    <w:right w:val="none" w:sz="0" w:space="0" w:color="auto"/>
                  </w:divBdr>
                  <w:divsChild>
                    <w:div w:id="2052993481">
                      <w:marLeft w:val="0"/>
                      <w:marRight w:val="0"/>
                      <w:marTop w:val="0"/>
                      <w:marBottom w:val="0"/>
                      <w:divBdr>
                        <w:top w:val="none" w:sz="0" w:space="0" w:color="auto"/>
                        <w:left w:val="none" w:sz="0" w:space="0" w:color="auto"/>
                        <w:bottom w:val="none" w:sz="0" w:space="0" w:color="auto"/>
                        <w:right w:val="none" w:sz="0" w:space="0" w:color="auto"/>
                      </w:divBdr>
                    </w:div>
                  </w:divsChild>
                </w:div>
                <w:div w:id="275143321">
                  <w:marLeft w:val="0"/>
                  <w:marRight w:val="0"/>
                  <w:marTop w:val="0"/>
                  <w:marBottom w:val="0"/>
                  <w:divBdr>
                    <w:top w:val="none" w:sz="0" w:space="0" w:color="auto"/>
                    <w:left w:val="none" w:sz="0" w:space="0" w:color="auto"/>
                    <w:bottom w:val="none" w:sz="0" w:space="0" w:color="auto"/>
                    <w:right w:val="none" w:sz="0" w:space="0" w:color="auto"/>
                  </w:divBdr>
                  <w:divsChild>
                    <w:div w:id="1532453205">
                      <w:marLeft w:val="0"/>
                      <w:marRight w:val="0"/>
                      <w:marTop w:val="0"/>
                      <w:marBottom w:val="0"/>
                      <w:divBdr>
                        <w:top w:val="none" w:sz="0" w:space="0" w:color="auto"/>
                        <w:left w:val="none" w:sz="0" w:space="0" w:color="auto"/>
                        <w:bottom w:val="none" w:sz="0" w:space="0" w:color="auto"/>
                        <w:right w:val="none" w:sz="0" w:space="0" w:color="auto"/>
                      </w:divBdr>
                    </w:div>
                  </w:divsChild>
                </w:div>
                <w:div w:id="303316256">
                  <w:marLeft w:val="0"/>
                  <w:marRight w:val="0"/>
                  <w:marTop w:val="0"/>
                  <w:marBottom w:val="0"/>
                  <w:divBdr>
                    <w:top w:val="none" w:sz="0" w:space="0" w:color="auto"/>
                    <w:left w:val="none" w:sz="0" w:space="0" w:color="auto"/>
                    <w:bottom w:val="none" w:sz="0" w:space="0" w:color="auto"/>
                    <w:right w:val="none" w:sz="0" w:space="0" w:color="auto"/>
                  </w:divBdr>
                  <w:divsChild>
                    <w:div w:id="3481256">
                      <w:marLeft w:val="0"/>
                      <w:marRight w:val="0"/>
                      <w:marTop w:val="0"/>
                      <w:marBottom w:val="0"/>
                      <w:divBdr>
                        <w:top w:val="none" w:sz="0" w:space="0" w:color="auto"/>
                        <w:left w:val="none" w:sz="0" w:space="0" w:color="auto"/>
                        <w:bottom w:val="none" w:sz="0" w:space="0" w:color="auto"/>
                        <w:right w:val="none" w:sz="0" w:space="0" w:color="auto"/>
                      </w:divBdr>
                    </w:div>
                  </w:divsChild>
                </w:div>
                <w:div w:id="306670230">
                  <w:marLeft w:val="0"/>
                  <w:marRight w:val="0"/>
                  <w:marTop w:val="0"/>
                  <w:marBottom w:val="0"/>
                  <w:divBdr>
                    <w:top w:val="none" w:sz="0" w:space="0" w:color="auto"/>
                    <w:left w:val="none" w:sz="0" w:space="0" w:color="auto"/>
                    <w:bottom w:val="none" w:sz="0" w:space="0" w:color="auto"/>
                    <w:right w:val="none" w:sz="0" w:space="0" w:color="auto"/>
                  </w:divBdr>
                  <w:divsChild>
                    <w:div w:id="1247496451">
                      <w:marLeft w:val="0"/>
                      <w:marRight w:val="0"/>
                      <w:marTop w:val="0"/>
                      <w:marBottom w:val="0"/>
                      <w:divBdr>
                        <w:top w:val="none" w:sz="0" w:space="0" w:color="auto"/>
                        <w:left w:val="none" w:sz="0" w:space="0" w:color="auto"/>
                        <w:bottom w:val="none" w:sz="0" w:space="0" w:color="auto"/>
                        <w:right w:val="none" w:sz="0" w:space="0" w:color="auto"/>
                      </w:divBdr>
                    </w:div>
                    <w:div w:id="1940865621">
                      <w:marLeft w:val="0"/>
                      <w:marRight w:val="0"/>
                      <w:marTop w:val="0"/>
                      <w:marBottom w:val="0"/>
                      <w:divBdr>
                        <w:top w:val="none" w:sz="0" w:space="0" w:color="auto"/>
                        <w:left w:val="none" w:sz="0" w:space="0" w:color="auto"/>
                        <w:bottom w:val="none" w:sz="0" w:space="0" w:color="auto"/>
                        <w:right w:val="none" w:sz="0" w:space="0" w:color="auto"/>
                      </w:divBdr>
                    </w:div>
                  </w:divsChild>
                </w:div>
                <w:div w:id="330109724">
                  <w:marLeft w:val="0"/>
                  <w:marRight w:val="0"/>
                  <w:marTop w:val="0"/>
                  <w:marBottom w:val="0"/>
                  <w:divBdr>
                    <w:top w:val="none" w:sz="0" w:space="0" w:color="auto"/>
                    <w:left w:val="none" w:sz="0" w:space="0" w:color="auto"/>
                    <w:bottom w:val="none" w:sz="0" w:space="0" w:color="auto"/>
                    <w:right w:val="none" w:sz="0" w:space="0" w:color="auto"/>
                  </w:divBdr>
                  <w:divsChild>
                    <w:div w:id="1371371355">
                      <w:marLeft w:val="0"/>
                      <w:marRight w:val="0"/>
                      <w:marTop w:val="0"/>
                      <w:marBottom w:val="0"/>
                      <w:divBdr>
                        <w:top w:val="none" w:sz="0" w:space="0" w:color="auto"/>
                        <w:left w:val="none" w:sz="0" w:space="0" w:color="auto"/>
                        <w:bottom w:val="none" w:sz="0" w:space="0" w:color="auto"/>
                        <w:right w:val="none" w:sz="0" w:space="0" w:color="auto"/>
                      </w:divBdr>
                    </w:div>
                  </w:divsChild>
                </w:div>
                <w:div w:id="330258992">
                  <w:marLeft w:val="0"/>
                  <w:marRight w:val="0"/>
                  <w:marTop w:val="0"/>
                  <w:marBottom w:val="0"/>
                  <w:divBdr>
                    <w:top w:val="none" w:sz="0" w:space="0" w:color="auto"/>
                    <w:left w:val="none" w:sz="0" w:space="0" w:color="auto"/>
                    <w:bottom w:val="none" w:sz="0" w:space="0" w:color="auto"/>
                    <w:right w:val="none" w:sz="0" w:space="0" w:color="auto"/>
                  </w:divBdr>
                  <w:divsChild>
                    <w:div w:id="1762676662">
                      <w:marLeft w:val="0"/>
                      <w:marRight w:val="0"/>
                      <w:marTop w:val="0"/>
                      <w:marBottom w:val="0"/>
                      <w:divBdr>
                        <w:top w:val="none" w:sz="0" w:space="0" w:color="auto"/>
                        <w:left w:val="none" w:sz="0" w:space="0" w:color="auto"/>
                        <w:bottom w:val="none" w:sz="0" w:space="0" w:color="auto"/>
                        <w:right w:val="none" w:sz="0" w:space="0" w:color="auto"/>
                      </w:divBdr>
                    </w:div>
                  </w:divsChild>
                </w:div>
                <w:div w:id="342366310">
                  <w:marLeft w:val="0"/>
                  <w:marRight w:val="0"/>
                  <w:marTop w:val="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 w:id="1994332412">
                      <w:marLeft w:val="0"/>
                      <w:marRight w:val="0"/>
                      <w:marTop w:val="0"/>
                      <w:marBottom w:val="0"/>
                      <w:divBdr>
                        <w:top w:val="none" w:sz="0" w:space="0" w:color="auto"/>
                        <w:left w:val="none" w:sz="0" w:space="0" w:color="auto"/>
                        <w:bottom w:val="none" w:sz="0" w:space="0" w:color="auto"/>
                        <w:right w:val="none" w:sz="0" w:space="0" w:color="auto"/>
                      </w:divBdr>
                    </w:div>
                  </w:divsChild>
                </w:div>
                <w:div w:id="357242439">
                  <w:marLeft w:val="0"/>
                  <w:marRight w:val="0"/>
                  <w:marTop w:val="0"/>
                  <w:marBottom w:val="0"/>
                  <w:divBdr>
                    <w:top w:val="none" w:sz="0" w:space="0" w:color="auto"/>
                    <w:left w:val="none" w:sz="0" w:space="0" w:color="auto"/>
                    <w:bottom w:val="none" w:sz="0" w:space="0" w:color="auto"/>
                    <w:right w:val="none" w:sz="0" w:space="0" w:color="auto"/>
                  </w:divBdr>
                  <w:divsChild>
                    <w:div w:id="928536859">
                      <w:marLeft w:val="0"/>
                      <w:marRight w:val="0"/>
                      <w:marTop w:val="0"/>
                      <w:marBottom w:val="0"/>
                      <w:divBdr>
                        <w:top w:val="none" w:sz="0" w:space="0" w:color="auto"/>
                        <w:left w:val="none" w:sz="0" w:space="0" w:color="auto"/>
                        <w:bottom w:val="none" w:sz="0" w:space="0" w:color="auto"/>
                        <w:right w:val="none" w:sz="0" w:space="0" w:color="auto"/>
                      </w:divBdr>
                    </w:div>
                  </w:divsChild>
                </w:div>
                <w:div w:id="408620575">
                  <w:marLeft w:val="0"/>
                  <w:marRight w:val="0"/>
                  <w:marTop w:val="0"/>
                  <w:marBottom w:val="0"/>
                  <w:divBdr>
                    <w:top w:val="none" w:sz="0" w:space="0" w:color="auto"/>
                    <w:left w:val="none" w:sz="0" w:space="0" w:color="auto"/>
                    <w:bottom w:val="none" w:sz="0" w:space="0" w:color="auto"/>
                    <w:right w:val="none" w:sz="0" w:space="0" w:color="auto"/>
                  </w:divBdr>
                  <w:divsChild>
                    <w:div w:id="1755084919">
                      <w:marLeft w:val="0"/>
                      <w:marRight w:val="0"/>
                      <w:marTop w:val="0"/>
                      <w:marBottom w:val="0"/>
                      <w:divBdr>
                        <w:top w:val="none" w:sz="0" w:space="0" w:color="auto"/>
                        <w:left w:val="none" w:sz="0" w:space="0" w:color="auto"/>
                        <w:bottom w:val="none" w:sz="0" w:space="0" w:color="auto"/>
                        <w:right w:val="none" w:sz="0" w:space="0" w:color="auto"/>
                      </w:divBdr>
                    </w:div>
                  </w:divsChild>
                </w:div>
                <w:div w:id="417144348">
                  <w:marLeft w:val="0"/>
                  <w:marRight w:val="0"/>
                  <w:marTop w:val="0"/>
                  <w:marBottom w:val="0"/>
                  <w:divBdr>
                    <w:top w:val="none" w:sz="0" w:space="0" w:color="auto"/>
                    <w:left w:val="none" w:sz="0" w:space="0" w:color="auto"/>
                    <w:bottom w:val="none" w:sz="0" w:space="0" w:color="auto"/>
                    <w:right w:val="none" w:sz="0" w:space="0" w:color="auto"/>
                  </w:divBdr>
                  <w:divsChild>
                    <w:div w:id="1318143418">
                      <w:marLeft w:val="0"/>
                      <w:marRight w:val="0"/>
                      <w:marTop w:val="0"/>
                      <w:marBottom w:val="0"/>
                      <w:divBdr>
                        <w:top w:val="none" w:sz="0" w:space="0" w:color="auto"/>
                        <w:left w:val="none" w:sz="0" w:space="0" w:color="auto"/>
                        <w:bottom w:val="none" w:sz="0" w:space="0" w:color="auto"/>
                        <w:right w:val="none" w:sz="0" w:space="0" w:color="auto"/>
                      </w:divBdr>
                    </w:div>
                  </w:divsChild>
                </w:div>
                <w:div w:id="423763213">
                  <w:marLeft w:val="0"/>
                  <w:marRight w:val="0"/>
                  <w:marTop w:val="0"/>
                  <w:marBottom w:val="0"/>
                  <w:divBdr>
                    <w:top w:val="none" w:sz="0" w:space="0" w:color="auto"/>
                    <w:left w:val="none" w:sz="0" w:space="0" w:color="auto"/>
                    <w:bottom w:val="none" w:sz="0" w:space="0" w:color="auto"/>
                    <w:right w:val="none" w:sz="0" w:space="0" w:color="auto"/>
                  </w:divBdr>
                  <w:divsChild>
                    <w:div w:id="1491798504">
                      <w:marLeft w:val="0"/>
                      <w:marRight w:val="0"/>
                      <w:marTop w:val="0"/>
                      <w:marBottom w:val="0"/>
                      <w:divBdr>
                        <w:top w:val="none" w:sz="0" w:space="0" w:color="auto"/>
                        <w:left w:val="none" w:sz="0" w:space="0" w:color="auto"/>
                        <w:bottom w:val="none" w:sz="0" w:space="0" w:color="auto"/>
                        <w:right w:val="none" w:sz="0" w:space="0" w:color="auto"/>
                      </w:divBdr>
                    </w:div>
                  </w:divsChild>
                </w:div>
                <w:div w:id="434054451">
                  <w:marLeft w:val="0"/>
                  <w:marRight w:val="0"/>
                  <w:marTop w:val="0"/>
                  <w:marBottom w:val="0"/>
                  <w:divBdr>
                    <w:top w:val="none" w:sz="0" w:space="0" w:color="auto"/>
                    <w:left w:val="none" w:sz="0" w:space="0" w:color="auto"/>
                    <w:bottom w:val="none" w:sz="0" w:space="0" w:color="auto"/>
                    <w:right w:val="none" w:sz="0" w:space="0" w:color="auto"/>
                  </w:divBdr>
                  <w:divsChild>
                    <w:div w:id="1378815291">
                      <w:marLeft w:val="0"/>
                      <w:marRight w:val="0"/>
                      <w:marTop w:val="0"/>
                      <w:marBottom w:val="0"/>
                      <w:divBdr>
                        <w:top w:val="none" w:sz="0" w:space="0" w:color="auto"/>
                        <w:left w:val="none" w:sz="0" w:space="0" w:color="auto"/>
                        <w:bottom w:val="none" w:sz="0" w:space="0" w:color="auto"/>
                        <w:right w:val="none" w:sz="0" w:space="0" w:color="auto"/>
                      </w:divBdr>
                    </w:div>
                  </w:divsChild>
                </w:div>
                <w:div w:id="435826605">
                  <w:marLeft w:val="0"/>
                  <w:marRight w:val="0"/>
                  <w:marTop w:val="0"/>
                  <w:marBottom w:val="0"/>
                  <w:divBdr>
                    <w:top w:val="none" w:sz="0" w:space="0" w:color="auto"/>
                    <w:left w:val="none" w:sz="0" w:space="0" w:color="auto"/>
                    <w:bottom w:val="none" w:sz="0" w:space="0" w:color="auto"/>
                    <w:right w:val="none" w:sz="0" w:space="0" w:color="auto"/>
                  </w:divBdr>
                  <w:divsChild>
                    <w:div w:id="179702015">
                      <w:marLeft w:val="0"/>
                      <w:marRight w:val="0"/>
                      <w:marTop w:val="0"/>
                      <w:marBottom w:val="0"/>
                      <w:divBdr>
                        <w:top w:val="none" w:sz="0" w:space="0" w:color="auto"/>
                        <w:left w:val="none" w:sz="0" w:space="0" w:color="auto"/>
                        <w:bottom w:val="none" w:sz="0" w:space="0" w:color="auto"/>
                        <w:right w:val="none" w:sz="0" w:space="0" w:color="auto"/>
                      </w:divBdr>
                    </w:div>
                    <w:div w:id="1932927048">
                      <w:marLeft w:val="0"/>
                      <w:marRight w:val="0"/>
                      <w:marTop w:val="0"/>
                      <w:marBottom w:val="0"/>
                      <w:divBdr>
                        <w:top w:val="none" w:sz="0" w:space="0" w:color="auto"/>
                        <w:left w:val="none" w:sz="0" w:space="0" w:color="auto"/>
                        <w:bottom w:val="none" w:sz="0" w:space="0" w:color="auto"/>
                        <w:right w:val="none" w:sz="0" w:space="0" w:color="auto"/>
                      </w:divBdr>
                    </w:div>
                  </w:divsChild>
                </w:div>
                <w:div w:id="455683355">
                  <w:marLeft w:val="0"/>
                  <w:marRight w:val="0"/>
                  <w:marTop w:val="0"/>
                  <w:marBottom w:val="0"/>
                  <w:divBdr>
                    <w:top w:val="none" w:sz="0" w:space="0" w:color="auto"/>
                    <w:left w:val="none" w:sz="0" w:space="0" w:color="auto"/>
                    <w:bottom w:val="none" w:sz="0" w:space="0" w:color="auto"/>
                    <w:right w:val="none" w:sz="0" w:space="0" w:color="auto"/>
                  </w:divBdr>
                  <w:divsChild>
                    <w:div w:id="247035563">
                      <w:marLeft w:val="0"/>
                      <w:marRight w:val="0"/>
                      <w:marTop w:val="0"/>
                      <w:marBottom w:val="0"/>
                      <w:divBdr>
                        <w:top w:val="none" w:sz="0" w:space="0" w:color="auto"/>
                        <w:left w:val="none" w:sz="0" w:space="0" w:color="auto"/>
                        <w:bottom w:val="none" w:sz="0" w:space="0" w:color="auto"/>
                        <w:right w:val="none" w:sz="0" w:space="0" w:color="auto"/>
                      </w:divBdr>
                    </w:div>
                    <w:div w:id="1786188935">
                      <w:marLeft w:val="0"/>
                      <w:marRight w:val="0"/>
                      <w:marTop w:val="0"/>
                      <w:marBottom w:val="0"/>
                      <w:divBdr>
                        <w:top w:val="none" w:sz="0" w:space="0" w:color="auto"/>
                        <w:left w:val="none" w:sz="0" w:space="0" w:color="auto"/>
                        <w:bottom w:val="none" w:sz="0" w:space="0" w:color="auto"/>
                        <w:right w:val="none" w:sz="0" w:space="0" w:color="auto"/>
                      </w:divBdr>
                    </w:div>
                  </w:divsChild>
                </w:div>
                <w:div w:id="458111691">
                  <w:marLeft w:val="0"/>
                  <w:marRight w:val="0"/>
                  <w:marTop w:val="0"/>
                  <w:marBottom w:val="0"/>
                  <w:divBdr>
                    <w:top w:val="none" w:sz="0" w:space="0" w:color="auto"/>
                    <w:left w:val="none" w:sz="0" w:space="0" w:color="auto"/>
                    <w:bottom w:val="none" w:sz="0" w:space="0" w:color="auto"/>
                    <w:right w:val="none" w:sz="0" w:space="0" w:color="auto"/>
                  </w:divBdr>
                  <w:divsChild>
                    <w:div w:id="480731197">
                      <w:marLeft w:val="0"/>
                      <w:marRight w:val="0"/>
                      <w:marTop w:val="0"/>
                      <w:marBottom w:val="0"/>
                      <w:divBdr>
                        <w:top w:val="none" w:sz="0" w:space="0" w:color="auto"/>
                        <w:left w:val="none" w:sz="0" w:space="0" w:color="auto"/>
                        <w:bottom w:val="none" w:sz="0" w:space="0" w:color="auto"/>
                        <w:right w:val="none" w:sz="0" w:space="0" w:color="auto"/>
                      </w:divBdr>
                    </w:div>
                  </w:divsChild>
                </w:div>
                <w:div w:id="464274278">
                  <w:marLeft w:val="0"/>
                  <w:marRight w:val="0"/>
                  <w:marTop w:val="0"/>
                  <w:marBottom w:val="0"/>
                  <w:divBdr>
                    <w:top w:val="none" w:sz="0" w:space="0" w:color="auto"/>
                    <w:left w:val="none" w:sz="0" w:space="0" w:color="auto"/>
                    <w:bottom w:val="none" w:sz="0" w:space="0" w:color="auto"/>
                    <w:right w:val="none" w:sz="0" w:space="0" w:color="auto"/>
                  </w:divBdr>
                  <w:divsChild>
                    <w:div w:id="444883692">
                      <w:marLeft w:val="0"/>
                      <w:marRight w:val="0"/>
                      <w:marTop w:val="0"/>
                      <w:marBottom w:val="0"/>
                      <w:divBdr>
                        <w:top w:val="none" w:sz="0" w:space="0" w:color="auto"/>
                        <w:left w:val="none" w:sz="0" w:space="0" w:color="auto"/>
                        <w:bottom w:val="none" w:sz="0" w:space="0" w:color="auto"/>
                        <w:right w:val="none" w:sz="0" w:space="0" w:color="auto"/>
                      </w:divBdr>
                    </w:div>
                  </w:divsChild>
                </w:div>
                <w:div w:id="467937106">
                  <w:marLeft w:val="0"/>
                  <w:marRight w:val="0"/>
                  <w:marTop w:val="0"/>
                  <w:marBottom w:val="0"/>
                  <w:divBdr>
                    <w:top w:val="none" w:sz="0" w:space="0" w:color="auto"/>
                    <w:left w:val="none" w:sz="0" w:space="0" w:color="auto"/>
                    <w:bottom w:val="none" w:sz="0" w:space="0" w:color="auto"/>
                    <w:right w:val="none" w:sz="0" w:space="0" w:color="auto"/>
                  </w:divBdr>
                  <w:divsChild>
                    <w:div w:id="343675789">
                      <w:marLeft w:val="0"/>
                      <w:marRight w:val="0"/>
                      <w:marTop w:val="0"/>
                      <w:marBottom w:val="0"/>
                      <w:divBdr>
                        <w:top w:val="none" w:sz="0" w:space="0" w:color="auto"/>
                        <w:left w:val="none" w:sz="0" w:space="0" w:color="auto"/>
                        <w:bottom w:val="none" w:sz="0" w:space="0" w:color="auto"/>
                        <w:right w:val="none" w:sz="0" w:space="0" w:color="auto"/>
                      </w:divBdr>
                    </w:div>
                  </w:divsChild>
                </w:div>
                <w:div w:id="484124501">
                  <w:marLeft w:val="0"/>
                  <w:marRight w:val="0"/>
                  <w:marTop w:val="0"/>
                  <w:marBottom w:val="0"/>
                  <w:divBdr>
                    <w:top w:val="none" w:sz="0" w:space="0" w:color="auto"/>
                    <w:left w:val="none" w:sz="0" w:space="0" w:color="auto"/>
                    <w:bottom w:val="none" w:sz="0" w:space="0" w:color="auto"/>
                    <w:right w:val="none" w:sz="0" w:space="0" w:color="auto"/>
                  </w:divBdr>
                  <w:divsChild>
                    <w:div w:id="51776153">
                      <w:marLeft w:val="0"/>
                      <w:marRight w:val="0"/>
                      <w:marTop w:val="0"/>
                      <w:marBottom w:val="0"/>
                      <w:divBdr>
                        <w:top w:val="none" w:sz="0" w:space="0" w:color="auto"/>
                        <w:left w:val="none" w:sz="0" w:space="0" w:color="auto"/>
                        <w:bottom w:val="none" w:sz="0" w:space="0" w:color="auto"/>
                        <w:right w:val="none" w:sz="0" w:space="0" w:color="auto"/>
                      </w:divBdr>
                    </w:div>
                  </w:divsChild>
                </w:div>
                <w:div w:id="507603278">
                  <w:marLeft w:val="0"/>
                  <w:marRight w:val="0"/>
                  <w:marTop w:val="0"/>
                  <w:marBottom w:val="0"/>
                  <w:divBdr>
                    <w:top w:val="none" w:sz="0" w:space="0" w:color="auto"/>
                    <w:left w:val="none" w:sz="0" w:space="0" w:color="auto"/>
                    <w:bottom w:val="none" w:sz="0" w:space="0" w:color="auto"/>
                    <w:right w:val="none" w:sz="0" w:space="0" w:color="auto"/>
                  </w:divBdr>
                  <w:divsChild>
                    <w:div w:id="387798463">
                      <w:marLeft w:val="0"/>
                      <w:marRight w:val="0"/>
                      <w:marTop w:val="0"/>
                      <w:marBottom w:val="0"/>
                      <w:divBdr>
                        <w:top w:val="none" w:sz="0" w:space="0" w:color="auto"/>
                        <w:left w:val="none" w:sz="0" w:space="0" w:color="auto"/>
                        <w:bottom w:val="none" w:sz="0" w:space="0" w:color="auto"/>
                        <w:right w:val="none" w:sz="0" w:space="0" w:color="auto"/>
                      </w:divBdr>
                    </w:div>
                  </w:divsChild>
                </w:div>
                <w:div w:id="529612985">
                  <w:marLeft w:val="0"/>
                  <w:marRight w:val="0"/>
                  <w:marTop w:val="0"/>
                  <w:marBottom w:val="0"/>
                  <w:divBdr>
                    <w:top w:val="none" w:sz="0" w:space="0" w:color="auto"/>
                    <w:left w:val="none" w:sz="0" w:space="0" w:color="auto"/>
                    <w:bottom w:val="none" w:sz="0" w:space="0" w:color="auto"/>
                    <w:right w:val="none" w:sz="0" w:space="0" w:color="auto"/>
                  </w:divBdr>
                  <w:divsChild>
                    <w:div w:id="507215238">
                      <w:marLeft w:val="0"/>
                      <w:marRight w:val="0"/>
                      <w:marTop w:val="0"/>
                      <w:marBottom w:val="0"/>
                      <w:divBdr>
                        <w:top w:val="none" w:sz="0" w:space="0" w:color="auto"/>
                        <w:left w:val="none" w:sz="0" w:space="0" w:color="auto"/>
                        <w:bottom w:val="none" w:sz="0" w:space="0" w:color="auto"/>
                        <w:right w:val="none" w:sz="0" w:space="0" w:color="auto"/>
                      </w:divBdr>
                    </w:div>
                    <w:div w:id="2026900168">
                      <w:marLeft w:val="0"/>
                      <w:marRight w:val="0"/>
                      <w:marTop w:val="0"/>
                      <w:marBottom w:val="0"/>
                      <w:divBdr>
                        <w:top w:val="none" w:sz="0" w:space="0" w:color="auto"/>
                        <w:left w:val="none" w:sz="0" w:space="0" w:color="auto"/>
                        <w:bottom w:val="none" w:sz="0" w:space="0" w:color="auto"/>
                        <w:right w:val="none" w:sz="0" w:space="0" w:color="auto"/>
                      </w:divBdr>
                    </w:div>
                  </w:divsChild>
                </w:div>
                <w:div w:id="541402300">
                  <w:marLeft w:val="0"/>
                  <w:marRight w:val="0"/>
                  <w:marTop w:val="0"/>
                  <w:marBottom w:val="0"/>
                  <w:divBdr>
                    <w:top w:val="none" w:sz="0" w:space="0" w:color="auto"/>
                    <w:left w:val="none" w:sz="0" w:space="0" w:color="auto"/>
                    <w:bottom w:val="none" w:sz="0" w:space="0" w:color="auto"/>
                    <w:right w:val="none" w:sz="0" w:space="0" w:color="auto"/>
                  </w:divBdr>
                  <w:divsChild>
                    <w:div w:id="676617630">
                      <w:marLeft w:val="0"/>
                      <w:marRight w:val="0"/>
                      <w:marTop w:val="0"/>
                      <w:marBottom w:val="0"/>
                      <w:divBdr>
                        <w:top w:val="none" w:sz="0" w:space="0" w:color="auto"/>
                        <w:left w:val="none" w:sz="0" w:space="0" w:color="auto"/>
                        <w:bottom w:val="none" w:sz="0" w:space="0" w:color="auto"/>
                        <w:right w:val="none" w:sz="0" w:space="0" w:color="auto"/>
                      </w:divBdr>
                    </w:div>
                  </w:divsChild>
                </w:div>
                <w:div w:id="544408186">
                  <w:marLeft w:val="0"/>
                  <w:marRight w:val="0"/>
                  <w:marTop w:val="0"/>
                  <w:marBottom w:val="0"/>
                  <w:divBdr>
                    <w:top w:val="none" w:sz="0" w:space="0" w:color="auto"/>
                    <w:left w:val="none" w:sz="0" w:space="0" w:color="auto"/>
                    <w:bottom w:val="none" w:sz="0" w:space="0" w:color="auto"/>
                    <w:right w:val="none" w:sz="0" w:space="0" w:color="auto"/>
                  </w:divBdr>
                  <w:divsChild>
                    <w:div w:id="773135269">
                      <w:marLeft w:val="0"/>
                      <w:marRight w:val="0"/>
                      <w:marTop w:val="0"/>
                      <w:marBottom w:val="0"/>
                      <w:divBdr>
                        <w:top w:val="none" w:sz="0" w:space="0" w:color="auto"/>
                        <w:left w:val="none" w:sz="0" w:space="0" w:color="auto"/>
                        <w:bottom w:val="none" w:sz="0" w:space="0" w:color="auto"/>
                        <w:right w:val="none" w:sz="0" w:space="0" w:color="auto"/>
                      </w:divBdr>
                    </w:div>
                  </w:divsChild>
                </w:div>
                <w:div w:id="545679341">
                  <w:marLeft w:val="0"/>
                  <w:marRight w:val="0"/>
                  <w:marTop w:val="0"/>
                  <w:marBottom w:val="0"/>
                  <w:divBdr>
                    <w:top w:val="none" w:sz="0" w:space="0" w:color="auto"/>
                    <w:left w:val="none" w:sz="0" w:space="0" w:color="auto"/>
                    <w:bottom w:val="none" w:sz="0" w:space="0" w:color="auto"/>
                    <w:right w:val="none" w:sz="0" w:space="0" w:color="auto"/>
                  </w:divBdr>
                  <w:divsChild>
                    <w:div w:id="1035349686">
                      <w:marLeft w:val="0"/>
                      <w:marRight w:val="0"/>
                      <w:marTop w:val="0"/>
                      <w:marBottom w:val="0"/>
                      <w:divBdr>
                        <w:top w:val="none" w:sz="0" w:space="0" w:color="auto"/>
                        <w:left w:val="none" w:sz="0" w:space="0" w:color="auto"/>
                        <w:bottom w:val="none" w:sz="0" w:space="0" w:color="auto"/>
                        <w:right w:val="none" w:sz="0" w:space="0" w:color="auto"/>
                      </w:divBdr>
                    </w:div>
                  </w:divsChild>
                </w:div>
                <w:div w:id="570891402">
                  <w:marLeft w:val="0"/>
                  <w:marRight w:val="0"/>
                  <w:marTop w:val="0"/>
                  <w:marBottom w:val="0"/>
                  <w:divBdr>
                    <w:top w:val="none" w:sz="0" w:space="0" w:color="auto"/>
                    <w:left w:val="none" w:sz="0" w:space="0" w:color="auto"/>
                    <w:bottom w:val="none" w:sz="0" w:space="0" w:color="auto"/>
                    <w:right w:val="none" w:sz="0" w:space="0" w:color="auto"/>
                  </w:divBdr>
                  <w:divsChild>
                    <w:div w:id="2036225891">
                      <w:marLeft w:val="0"/>
                      <w:marRight w:val="0"/>
                      <w:marTop w:val="0"/>
                      <w:marBottom w:val="0"/>
                      <w:divBdr>
                        <w:top w:val="none" w:sz="0" w:space="0" w:color="auto"/>
                        <w:left w:val="none" w:sz="0" w:space="0" w:color="auto"/>
                        <w:bottom w:val="none" w:sz="0" w:space="0" w:color="auto"/>
                        <w:right w:val="none" w:sz="0" w:space="0" w:color="auto"/>
                      </w:divBdr>
                    </w:div>
                  </w:divsChild>
                </w:div>
                <w:div w:id="596209439">
                  <w:marLeft w:val="0"/>
                  <w:marRight w:val="0"/>
                  <w:marTop w:val="0"/>
                  <w:marBottom w:val="0"/>
                  <w:divBdr>
                    <w:top w:val="none" w:sz="0" w:space="0" w:color="auto"/>
                    <w:left w:val="none" w:sz="0" w:space="0" w:color="auto"/>
                    <w:bottom w:val="none" w:sz="0" w:space="0" w:color="auto"/>
                    <w:right w:val="none" w:sz="0" w:space="0" w:color="auto"/>
                  </w:divBdr>
                  <w:divsChild>
                    <w:div w:id="789011970">
                      <w:marLeft w:val="0"/>
                      <w:marRight w:val="0"/>
                      <w:marTop w:val="0"/>
                      <w:marBottom w:val="0"/>
                      <w:divBdr>
                        <w:top w:val="none" w:sz="0" w:space="0" w:color="auto"/>
                        <w:left w:val="none" w:sz="0" w:space="0" w:color="auto"/>
                        <w:bottom w:val="none" w:sz="0" w:space="0" w:color="auto"/>
                        <w:right w:val="none" w:sz="0" w:space="0" w:color="auto"/>
                      </w:divBdr>
                    </w:div>
                  </w:divsChild>
                </w:div>
                <w:div w:id="634020424">
                  <w:marLeft w:val="0"/>
                  <w:marRight w:val="0"/>
                  <w:marTop w:val="0"/>
                  <w:marBottom w:val="0"/>
                  <w:divBdr>
                    <w:top w:val="none" w:sz="0" w:space="0" w:color="auto"/>
                    <w:left w:val="none" w:sz="0" w:space="0" w:color="auto"/>
                    <w:bottom w:val="none" w:sz="0" w:space="0" w:color="auto"/>
                    <w:right w:val="none" w:sz="0" w:space="0" w:color="auto"/>
                  </w:divBdr>
                  <w:divsChild>
                    <w:div w:id="46993126">
                      <w:marLeft w:val="0"/>
                      <w:marRight w:val="0"/>
                      <w:marTop w:val="0"/>
                      <w:marBottom w:val="0"/>
                      <w:divBdr>
                        <w:top w:val="none" w:sz="0" w:space="0" w:color="auto"/>
                        <w:left w:val="none" w:sz="0" w:space="0" w:color="auto"/>
                        <w:bottom w:val="none" w:sz="0" w:space="0" w:color="auto"/>
                        <w:right w:val="none" w:sz="0" w:space="0" w:color="auto"/>
                      </w:divBdr>
                    </w:div>
                    <w:div w:id="1576430369">
                      <w:marLeft w:val="0"/>
                      <w:marRight w:val="0"/>
                      <w:marTop w:val="0"/>
                      <w:marBottom w:val="0"/>
                      <w:divBdr>
                        <w:top w:val="none" w:sz="0" w:space="0" w:color="auto"/>
                        <w:left w:val="none" w:sz="0" w:space="0" w:color="auto"/>
                        <w:bottom w:val="none" w:sz="0" w:space="0" w:color="auto"/>
                        <w:right w:val="none" w:sz="0" w:space="0" w:color="auto"/>
                      </w:divBdr>
                    </w:div>
                  </w:divsChild>
                </w:div>
                <w:div w:id="634798568">
                  <w:marLeft w:val="0"/>
                  <w:marRight w:val="0"/>
                  <w:marTop w:val="0"/>
                  <w:marBottom w:val="0"/>
                  <w:divBdr>
                    <w:top w:val="none" w:sz="0" w:space="0" w:color="auto"/>
                    <w:left w:val="none" w:sz="0" w:space="0" w:color="auto"/>
                    <w:bottom w:val="none" w:sz="0" w:space="0" w:color="auto"/>
                    <w:right w:val="none" w:sz="0" w:space="0" w:color="auto"/>
                  </w:divBdr>
                  <w:divsChild>
                    <w:div w:id="1953390800">
                      <w:marLeft w:val="0"/>
                      <w:marRight w:val="0"/>
                      <w:marTop w:val="0"/>
                      <w:marBottom w:val="0"/>
                      <w:divBdr>
                        <w:top w:val="none" w:sz="0" w:space="0" w:color="auto"/>
                        <w:left w:val="none" w:sz="0" w:space="0" w:color="auto"/>
                        <w:bottom w:val="none" w:sz="0" w:space="0" w:color="auto"/>
                        <w:right w:val="none" w:sz="0" w:space="0" w:color="auto"/>
                      </w:divBdr>
                    </w:div>
                  </w:divsChild>
                </w:div>
                <w:div w:id="662513350">
                  <w:marLeft w:val="0"/>
                  <w:marRight w:val="0"/>
                  <w:marTop w:val="0"/>
                  <w:marBottom w:val="0"/>
                  <w:divBdr>
                    <w:top w:val="none" w:sz="0" w:space="0" w:color="auto"/>
                    <w:left w:val="none" w:sz="0" w:space="0" w:color="auto"/>
                    <w:bottom w:val="none" w:sz="0" w:space="0" w:color="auto"/>
                    <w:right w:val="none" w:sz="0" w:space="0" w:color="auto"/>
                  </w:divBdr>
                  <w:divsChild>
                    <w:div w:id="706688298">
                      <w:marLeft w:val="0"/>
                      <w:marRight w:val="0"/>
                      <w:marTop w:val="0"/>
                      <w:marBottom w:val="0"/>
                      <w:divBdr>
                        <w:top w:val="none" w:sz="0" w:space="0" w:color="auto"/>
                        <w:left w:val="none" w:sz="0" w:space="0" w:color="auto"/>
                        <w:bottom w:val="none" w:sz="0" w:space="0" w:color="auto"/>
                        <w:right w:val="none" w:sz="0" w:space="0" w:color="auto"/>
                      </w:divBdr>
                    </w:div>
                  </w:divsChild>
                </w:div>
                <w:div w:id="761413613">
                  <w:marLeft w:val="0"/>
                  <w:marRight w:val="0"/>
                  <w:marTop w:val="0"/>
                  <w:marBottom w:val="0"/>
                  <w:divBdr>
                    <w:top w:val="none" w:sz="0" w:space="0" w:color="auto"/>
                    <w:left w:val="none" w:sz="0" w:space="0" w:color="auto"/>
                    <w:bottom w:val="none" w:sz="0" w:space="0" w:color="auto"/>
                    <w:right w:val="none" w:sz="0" w:space="0" w:color="auto"/>
                  </w:divBdr>
                  <w:divsChild>
                    <w:div w:id="199322035">
                      <w:marLeft w:val="0"/>
                      <w:marRight w:val="0"/>
                      <w:marTop w:val="0"/>
                      <w:marBottom w:val="0"/>
                      <w:divBdr>
                        <w:top w:val="none" w:sz="0" w:space="0" w:color="auto"/>
                        <w:left w:val="none" w:sz="0" w:space="0" w:color="auto"/>
                        <w:bottom w:val="none" w:sz="0" w:space="0" w:color="auto"/>
                        <w:right w:val="none" w:sz="0" w:space="0" w:color="auto"/>
                      </w:divBdr>
                    </w:div>
                    <w:div w:id="1268195113">
                      <w:marLeft w:val="0"/>
                      <w:marRight w:val="0"/>
                      <w:marTop w:val="0"/>
                      <w:marBottom w:val="0"/>
                      <w:divBdr>
                        <w:top w:val="none" w:sz="0" w:space="0" w:color="auto"/>
                        <w:left w:val="none" w:sz="0" w:space="0" w:color="auto"/>
                        <w:bottom w:val="none" w:sz="0" w:space="0" w:color="auto"/>
                        <w:right w:val="none" w:sz="0" w:space="0" w:color="auto"/>
                      </w:divBdr>
                    </w:div>
                  </w:divsChild>
                </w:div>
                <w:div w:id="772171226">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0"/>
                      <w:divBdr>
                        <w:top w:val="none" w:sz="0" w:space="0" w:color="auto"/>
                        <w:left w:val="none" w:sz="0" w:space="0" w:color="auto"/>
                        <w:bottom w:val="none" w:sz="0" w:space="0" w:color="auto"/>
                        <w:right w:val="none" w:sz="0" w:space="0" w:color="auto"/>
                      </w:divBdr>
                    </w:div>
                  </w:divsChild>
                </w:div>
                <w:div w:id="773399395">
                  <w:marLeft w:val="0"/>
                  <w:marRight w:val="0"/>
                  <w:marTop w:val="0"/>
                  <w:marBottom w:val="0"/>
                  <w:divBdr>
                    <w:top w:val="none" w:sz="0" w:space="0" w:color="auto"/>
                    <w:left w:val="none" w:sz="0" w:space="0" w:color="auto"/>
                    <w:bottom w:val="none" w:sz="0" w:space="0" w:color="auto"/>
                    <w:right w:val="none" w:sz="0" w:space="0" w:color="auto"/>
                  </w:divBdr>
                  <w:divsChild>
                    <w:div w:id="754976539">
                      <w:marLeft w:val="0"/>
                      <w:marRight w:val="0"/>
                      <w:marTop w:val="0"/>
                      <w:marBottom w:val="0"/>
                      <w:divBdr>
                        <w:top w:val="none" w:sz="0" w:space="0" w:color="auto"/>
                        <w:left w:val="none" w:sz="0" w:space="0" w:color="auto"/>
                        <w:bottom w:val="none" w:sz="0" w:space="0" w:color="auto"/>
                        <w:right w:val="none" w:sz="0" w:space="0" w:color="auto"/>
                      </w:divBdr>
                    </w:div>
                  </w:divsChild>
                </w:div>
                <w:div w:id="814029907">
                  <w:marLeft w:val="0"/>
                  <w:marRight w:val="0"/>
                  <w:marTop w:val="0"/>
                  <w:marBottom w:val="0"/>
                  <w:divBdr>
                    <w:top w:val="none" w:sz="0" w:space="0" w:color="auto"/>
                    <w:left w:val="none" w:sz="0" w:space="0" w:color="auto"/>
                    <w:bottom w:val="none" w:sz="0" w:space="0" w:color="auto"/>
                    <w:right w:val="none" w:sz="0" w:space="0" w:color="auto"/>
                  </w:divBdr>
                  <w:divsChild>
                    <w:div w:id="546188853">
                      <w:marLeft w:val="0"/>
                      <w:marRight w:val="0"/>
                      <w:marTop w:val="0"/>
                      <w:marBottom w:val="0"/>
                      <w:divBdr>
                        <w:top w:val="none" w:sz="0" w:space="0" w:color="auto"/>
                        <w:left w:val="none" w:sz="0" w:space="0" w:color="auto"/>
                        <w:bottom w:val="none" w:sz="0" w:space="0" w:color="auto"/>
                        <w:right w:val="none" w:sz="0" w:space="0" w:color="auto"/>
                      </w:divBdr>
                    </w:div>
                  </w:divsChild>
                </w:div>
                <w:div w:id="843011940">
                  <w:marLeft w:val="0"/>
                  <w:marRight w:val="0"/>
                  <w:marTop w:val="0"/>
                  <w:marBottom w:val="0"/>
                  <w:divBdr>
                    <w:top w:val="none" w:sz="0" w:space="0" w:color="auto"/>
                    <w:left w:val="none" w:sz="0" w:space="0" w:color="auto"/>
                    <w:bottom w:val="none" w:sz="0" w:space="0" w:color="auto"/>
                    <w:right w:val="none" w:sz="0" w:space="0" w:color="auto"/>
                  </w:divBdr>
                  <w:divsChild>
                    <w:div w:id="52967973">
                      <w:marLeft w:val="0"/>
                      <w:marRight w:val="0"/>
                      <w:marTop w:val="0"/>
                      <w:marBottom w:val="0"/>
                      <w:divBdr>
                        <w:top w:val="none" w:sz="0" w:space="0" w:color="auto"/>
                        <w:left w:val="none" w:sz="0" w:space="0" w:color="auto"/>
                        <w:bottom w:val="none" w:sz="0" w:space="0" w:color="auto"/>
                        <w:right w:val="none" w:sz="0" w:space="0" w:color="auto"/>
                      </w:divBdr>
                    </w:div>
                  </w:divsChild>
                </w:div>
                <w:div w:id="852189330">
                  <w:marLeft w:val="0"/>
                  <w:marRight w:val="0"/>
                  <w:marTop w:val="0"/>
                  <w:marBottom w:val="0"/>
                  <w:divBdr>
                    <w:top w:val="none" w:sz="0" w:space="0" w:color="auto"/>
                    <w:left w:val="none" w:sz="0" w:space="0" w:color="auto"/>
                    <w:bottom w:val="none" w:sz="0" w:space="0" w:color="auto"/>
                    <w:right w:val="none" w:sz="0" w:space="0" w:color="auto"/>
                  </w:divBdr>
                  <w:divsChild>
                    <w:div w:id="400517939">
                      <w:marLeft w:val="0"/>
                      <w:marRight w:val="0"/>
                      <w:marTop w:val="0"/>
                      <w:marBottom w:val="0"/>
                      <w:divBdr>
                        <w:top w:val="none" w:sz="0" w:space="0" w:color="auto"/>
                        <w:left w:val="none" w:sz="0" w:space="0" w:color="auto"/>
                        <w:bottom w:val="none" w:sz="0" w:space="0" w:color="auto"/>
                        <w:right w:val="none" w:sz="0" w:space="0" w:color="auto"/>
                      </w:divBdr>
                    </w:div>
                  </w:divsChild>
                </w:div>
                <w:div w:id="862667551">
                  <w:marLeft w:val="0"/>
                  <w:marRight w:val="0"/>
                  <w:marTop w:val="0"/>
                  <w:marBottom w:val="0"/>
                  <w:divBdr>
                    <w:top w:val="none" w:sz="0" w:space="0" w:color="auto"/>
                    <w:left w:val="none" w:sz="0" w:space="0" w:color="auto"/>
                    <w:bottom w:val="none" w:sz="0" w:space="0" w:color="auto"/>
                    <w:right w:val="none" w:sz="0" w:space="0" w:color="auto"/>
                  </w:divBdr>
                  <w:divsChild>
                    <w:div w:id="623344523">
                      <w:marLeft w:val="0"/>
                      <w:marRight w:val="0"/>
                      <w:marTop w:val="0"/>
                      <w:marBottom w:val="0"/>
                      <w:divBdr>
                        <w:top w:val="none" w:sz="0" w:space="0" w:color="auto"/>
                        <w:left w:val="none" w:sz="0" w:space="0" w:color="auto"/>
                        <w:bottom w:val="none" w:sz="0" w:space="0" w:color="auto"/>
                        <w:right w:val="none" w:sz="0" w:space="0" w:color="auto"/>
                      </w:divBdr>
                    </w:div>
                  </w:divsChild>
                </w:div>
                <w:div w:id="882862266">
                  <w:marLeft w:val="0"/>
                  <w:marRight w:val="0"/>
                  <w:marTop w:val="0"/>
                  <w:marBottom w:val="0"/>
                  <w:divBdr>
                    <w:top w:val="none" w:sz="0" w:space="0" w:color="auto"/>
                    <w:left w:val="none" w:sz="0" w:space="0" w:color="auto"/>
                    <w:bottom w:val="none" w:sz="0" w:space="0" w:color="auto"/>
                    <w:right w:val="none" w:sz="0" w:space="0" w:color="auto"/>
                  </w:divBdr>
                  <w:divsChild>
                    <w:div w:id="467208960">
                      <w:marLeft w:val="0"/>
                      <w:marRight w:val="0"/>
                      <w:marTop w:val="0"/>
                      <w:marBottom w:val="0"/>
                      <w:divBdr>
                        <w:top w:val="none" w:sz="0" w:space="0" w:color="auto"/>
                        <w:left w:val="none" w:sz="0" w:space="0" w:color="auto"/>
                        <w:bottom w:val="none" w:sz="0" w:space="0" w:color="auto"/>
                        <w:right w:val="none" w:sz="0" w:space="0" w:color="auto"/>
                      </w:divBdr>
                    </w:div>
                    <w:div w:id="2059157993">
                      <w:marLeft w:val="0"/>
                      <w:marRight w:val="0"/>
                      <w:marTop w:val="0"/>
                      <w:marBottom w:val="0"/>
                      <w:divBdr>
                        <w:top w:val="none" w:sz="0" w:space="0" w:color="auto"/>
                        <w:left w:val="none" w:sz="0" w:space="0" w:color="auto"/>
                        <w:bottom w:val="none" w:sz="0" w:space="0" w:color="auto"/>
                        <w:right w:val="none" w:sz="0" w:space="0" w:color="auto"/>
                      </w:divBdr>
                    </w:div>
                  </w:divsChild>
                </w:div>
                <w:div w:id="890771067">
                  <w:marLeft w:val="0"/>
                  <w:marRight w:val="0"/>
                  <w:marTop w:val="0"/>
                  <w:marBottom w:val="0"/>
                  <w:divBdr>
                    <w:top w:val="none" w:sz="0" w:space="0" w:color="auto"/>
                    <w:left w:val="none" w:sz="0" w:space="0" w:color="auto"/>
                    <w:bottom w:val="none" w:sz="0" w:space="0" w:color="auto"/>
                    <w:right w:val="none" w:sz="0" w:space="0" w:color="auto"/>
                  </w:divBdr>
                  <w:divsChild>
                    <w:div w:id="89588801">
                      <w:marLeft w:val="0"/>
                      <w:marRight w:val="0"/>
                      <w:marTop w:val="0"/>
                      <w:marBottom w:val="0"/>
                      <w:divBdr>
                        <w:top w:val="none" w:sz="0" w:space="0" w:color="auto"/>
                        <w:left w:val="none" w:sz="0" w:space="0" w:color="auto"/>
                        <w:bottom w:val="none" w:sz="0" w:space="0" w:color="auto"/>
                        <w:right w:val="none" w:sz="0" w:space="0" w:color="auto"/>
                      </w:divBdr>
                    </w:div>
                  </w:divsChild>
                </w:div>
                <w:div w:id="894048245">
                  <w:marLeft w:val="0"/>
                  <w:marRight w:val="0"/>
                  <w:marTop w:val="0"/>
                  <w:marBottom w:val="0"/>
                  <w:divBdr>
                    <w:top w:val="none" w:sz="0" w:space="0" w:color="auto"/>
                    <w:left w:val="none" w:sz="0" w:space="0" w:color="auto"/>
                    <w:bottom w:val="none" w:sz="0" w:space="0" w:color="auto"/>
                    <w:right w:val="none" w:sz="0" w:space="0" w:color="auto"/>
                  </w:divBdr>
                  <w:divsChild>
                    <w:div w:id="593049749">
                      <w:marLeft w:val="0"/>
                      <w:marRight w:val="0"/>
                      <w:marTop w:val="0"/>
                      <w:marBottom w:val="0"/>
                      <w:divBdr>
                        <w:top w:val="none" w:sz="0" w:space="0" w:color="auto"/>
                        <w:left w:val="none" w:sz="0" w:space="0" w:color="auto"/>
                        <w:bottom w:val="none" w:sz="0" w:space="0" w:color="auto"/>
                        <w:right w:val="none" w:sz="0" w:space="0" w:color="auto"/>
                      </w:divBdr>
                    </w:div>
                  </w:divsChild>
                </w:div>
                <w:div w:id="902956588">
                  <w:marLeft w:val="0"/>
                  <w:marRight w:val="0"/>
                  <w:marTop w:val="0"/>
                  <w:marBottom w:val="0"/>
                  <w:divBdr>
                    <w:top w:val="none" w:sz="0" w:space="0" w:color="auto"/>
                    <w:left w:val="none" w:sz="0" w:space="0" w:color="auto"/>
                    <w:bottom w:val="none" w:sz="0" w:space="0" w:color="auto"/>
                    <w:right w:val="none" w:sz="0" w:space="0" w:color="auto"/>
                  </w:divBdr>
                  <w:divsChild>
                    <w:div w:id="1682124745">
                      <w:marLeft w:val="0"/>
                      <w:marRight w:val="0"/>
                      <w:marTop w:val="0"/>
                      <w:marBottom w:val="0"/>
                      <w:divBdr>
                        <w:top w:val="none" w:sz="0" w:space="0" w:color="auto"/>
                        <w:left w:val="none" w:sz="0" w:space="0" w:color="auto"/>
                        <w:bottom w:val="none" w:sz="0" w:space="0" w:color="auto"/>
                        <w:right w:val="none" w:sz="0" w:space="0" w:color="auto"/>
                      </w:divBdr>
                    </w:div>
                  </w:divsChild>
                </w:div>
                <w:div w:id="914389712">
                  <w:marLeft w:val="0"/>
                  <w:marRight w:val="0"/>
                  <w:marTop w:val="0"/>
                  <w:marBottom w:val="0"/>
                  <w:divBdr>
                    <w:top w:val="none" w:sz="0" w:space="0" w:color="auto"/>
                    <w:left w:val="none" w:sz="0" w:space="0" w:color="auto"/>
                    <w:bottom w:val="none" w:sz="0" w:space="0" w:color="auto"/>
                    <w:right w:val="none" w:sz="0" w:space="0" w:color="auto"/>
                  </w:divBdr>
                  <w:divsChild>
                    <w:div w:id="830754798">
                      <w:marLeft w:val="0"/>
                      <w:marRight w:val="0"/>
                      <w:marTop w:val="0"/>
                      <w:marBottom w:val="0"/>
                      <w:divBdr>
                        <w:top w:val="none" w:sz="0" w:space="0" w:color="auto"/>
                        <w:left w:val="none" w:sz="0" w:space="0" w:color="auto"/>
                        <w:bottom w:val="none" w:sz="0" w:space="0" w:color="auto"/>
                        <w:right w:val="none" w:sz="0" w:space="0" w:color="auto"/>
                      </w:divBdr>
                    </w:div>
                    <w:div w:id="2018383291">
                      <w:marLeft w:val="0"/>
                      <w:marRight w:val="0"/>
                      <w:marTop w:val="0"/>
                      <w:marBottom w:val="0"/>
                      <w:divBdr>
                        <w:top w:val="none" w:sz="0" w:space="0" w:color="auto"/>
                        <w:left w:val="none" w:sz="0" w:space="0" w:color="auto"/>
                        <w:bottom w:val="none" w:sz="0" w:space="0" w:color="auto"/>
                        <w:right w:val="none" w:sz="0" w:space="0" w:color="auto"/>
                      </w:divBdr>
                    </w:div>
                  </w:divsChild>
                </w:div>
                <w:div w:id="924532749">
                  <w:marLeft w:val="0"/>
                  <w:marRight w:val="0"/>
                  <w:marTop w:val="0"/>
                  <w:marBottom w:val="0"/>
                  <w:divBdr>
                    <w:top w:val="none" w:sz="0" w:space="0" w:color="auto"/>
                    <w:left w:val="none" w:sz="0" w:space="0" w:color="auto"/>
                    <w:bottom w:val="none" w:sz="0" w:space="0" w:color="auto"/>
                    <w:right w:val="none" w:sz="0" w:space="0" w:color="auto"/>
                  </w:divBdr>
                  <w:divsChild>
                    <w:div w:id="296685851">
                      <w:marLeft w:val="0"/>
                      <w:marRight w:val="0"/>
                      <w:marTop w:val="0"/>
                      <w:marBottom w:val="0"/>
                      <w:divBdr>
                        <w:top w:val="none" w:sz="0" w:space="0" w:color="auto"/>
                        <w:left w:val="none" w:sz="0" w:space="0" w:color="auto"/>
                        <w:bottom w:val="none" w:sz="0" w:space="0" w:color="auto"/>
                        <w:right w:val="none" w:sz="0" w:space="0" w:color="auto"/>
                      </w:divBdr>
                    </w:div>
                    <w:div w:id="1438213458">
                      <w:marLeft w:val="0"/>
                      <w:marRight w:val="0"/>
                      <w:marTop w:val="0"/>
                      <w:marBottom w:val="0"/>
                      <w:divBdr>
                        <w:top w:val="none" w:sz="0" w:space="0" w:color="auto"/>
                        <w:left w:val="none" w:sz="0" w:space="0" w:color="auto"/>
                        <w:bottom w:val="none" w:sz="0" w:space="0" w:color="auto"/>
                        <w:right w:val="none" w:sz="0" w:space="0" w:color="auto"/>
                      </w:divBdr>
                    </w:div>
                  </w:divsChild>
                </w:div>
                <w:div w:id="927737773">
                  <w:marLeft w:val="0"/>
                  <w:marRight w:val="0"/>
                  <w:marTop w:val="0"/>
                  <w:marBottom w:val="0"/>
                  <w:divBdr>
                    <w:top w:val="none" w:sz="0" w:space="0" w:color="auto"/>
                    <w:left w:val="none" w:sz="0" w:space="0" w:color="auto"/>
                    <w:bottom w:val="none" w:sz="0" w:space="0" w:color="auto"/>
                    <w:right w:val="none" w:sz="0" w:space="0" w:color="auto"/>
                  </w:divBdr>
                  <w:divsChild>
                    <w:div w:id="376666579">
                      <w:marLeft w:val="0"/>
                      <w:marRight w:val="0"/>
                      <w:marTop w:val="0"/>
                      <w:marBottom w:val="0"/>
                      <w:divBdr>
                        <w:top w:val="none" w:sz="0" w:space="0" w:color="auto"/>
                        <w:left w:val="none" w:sz="0" w:space="0" w:color="auto"/>
                        <w:bottom w:val="none" w:sz="0" w:space="0" w:color="auto"/>
                        <w:right w:val="none" w:sz="0" w:space="0" w:color="auto"/>
                      </w:divBdr>
                    </w:div>
                  </w:divsChild>
                </w:div>
                <w:div w:id="932006131">
                  <w:marLeft w:val="0"/>
                  <w:marRight w:val="0"/>
                  <w:marTop w:val="0"/>
                  <w:marBottom w:val="0"/>
                  <w:divBdr>
                    <w:top w:val="none" w:sz="0" w:space="0" w:color="auto"/>
                    <w:left w:val="none" w:sz="0" w:space="0" w:color="auto"/>
                    <w:bottom w:val="none" w:sz="0" w:space="0" w:color="auto"/>
                    <w:right w:val="none" w:sz="0" w:space="0" w:color="auto"/>
                  </w:divBdr>
                  <w:divsChild>
                    <w:div w:id="1483886135">
                      <w:marLeft w:val="0"/>
                      <w:marRight w:val="0"/>
                      <w:marTop w:val="0"/>
                      <w:marBottom w:val="0"/>
                      <w:divBdr>
                        <w:top w:val="none" w:sz="0" w:space="0" w:color="auto"/>
                        <w:left w:val="none" w:sz="0" w:space="0" w:color="auto"/>
                        <w:bottom w:val="none" w:sz="0" w:space="0" w:color="auto"/>
                        <w:right w:val="none" w:sz="0" w:space="0" w:color="auto"/>
                      </w:divBdr>
                    </w:div>
                  </w:divsChild>
                </w:div>
                <w:div w:id="947009796">
                  <w:marLeft w:val="0"/>
                  <w:marRight w:val="0"/>
                  <w:marTop w:val="0"/>
                  <w:marBottom w:val="0"/>
                  <w:divBdr>
                    <w:top w:val="none" w:sz="0" w:space="0" w:color="auto"/>
                    <w:left w:val="none" w:sz="0" w:space="0" w:color="auto"/>
                    <w:bottom w:val="none" w:sz="0" w:space="0" w:color="auto"/>
                    <w:right w:val="none" w:sz="0" w:space="0" w:color="auto"/>
                  </w:divBdr>
                  <w:divsChild>
                    <w:div w:id="1005399812">
                      <w:marLeft w:val="0"/>
                      <w:marRight w:val="0"/>
                      <w:marTop w:val="0"/>
                      <w:marBottom w:val="0"/>
                      <w:divBdr>
                        <w:top w:val="none" w:sz="0" w:space="0" w:color="auto"/>
                        <w:left w:val="none" w:sz="0" w:space="0" w:color="auto"/>
                        <w:bottom w:val="none" w:sz="0" w:space="0" w:color="auto"/>
                        <w:right w:val="none" w:sz="0" w:space="0" w:color="auto"/>
                      </w:divBdr>
                    </w:div>
                  </w:divsChild>
                </w:div>
                <w:div w:id="967735752">
                  <w:marLeft w:val="0"/>
                  <w:marRight w:val="0"/>
                  <w:marTop w:val="0"/>
                  <w:marBottom w:val="0"/>
                  <w:divBdr>
                    <w:top w:val="none" w:sz="0" w:space="0" w:color="auto"/>
                    <w:left w:val="none" w:sz="0" w:space="0" w:color="auto"/>
                    <w:bottom w:val="none" w:sz="0" w:space="0" w:color="auto"/>
                    <w:right w:val="none" w:sz="0" w:space="0" w:color="auto"/>
                  </w:divBdr>
                  <w:divsChild>
                    <w:div w:id="463812723">
                      <w:marLeft w:val="0"/>
                      <w:marRight w:val="0"/>
                      <w:marTop w:val="0"/>
                      <w:marBottom w:val="0"/>
                      <w:divBdr>
                        <w:top w:val="none" w:sz="0" w:space="0" w:color="auto"/>
                        <w:left w:val="none" w:sz="0" w:space="0" w:color="auto"/>
                        <w:bottom w:val="none" w:sz="0" w:space="0" w:color="auto"/>
                        <w:right w:val="none" w:sz="0" w:space="0" w:color="auto"/>
                      </w:divBdr>
                    </w:div>
                    <w:div w:id="466242506">
                      <w:marLeft w:val="0"/>
                      <w:marRight w:val="0"/>
                      <w:marTop w:val="0"/>
                      <w:marBottom w:val="0"/>
                      <w:divBdr>
                        <w:top w:val="none" w:sz="0" w:space="0" w:color="auto"/>
                        <w:left w:val="none" w:sz="0" w:space="0" w:color="auto"/>
                        <w:bottom w:val="none" w:sz="0" w:space="0" w:color="auto"/>
                        <w:right w:val="none" w:sz="0" w:space="0" w:color="auto"/>
                      </w:divBdr>
                    </w:div>
                  </w:divsChild>
                </w:div>
                <w:div w:id="968706377">
                  <w:marLeft w:val="0"/>
                  <w:marRight w:val="0"/>
                  <w:marTop w:val="0"/>
                  <w:marBottom w:val="0"/>
                  <w:divBdr>
                    <w:top w:val="none" w:sz="0" w:space="0" w:color="auto"/>
                    <w:left w:val="none" w:sz="0" w:space="0" w:color="auto"/>
                    <w:bottom w:val="none" w:sz="0" w:space="0" w:color="auto"/>
                    <w:right w:val="none" w:sz="0" w:space="0" w:color="auto"/>
                  </w:divBdr>
                  <w:divsChild>
                    <w:div w:id="2015105714">
                      <w:marLeft w:val="0"/>
                      <w:marRight w:val="0"/>
                      <w:marTop w:val="0"/>
                      <w:marBottom w:val="0"/>
                      <w:divBdr>
                        <w:top w:val="none" w:sz="0" w:space="0" w:color="auto"/>
                        <w:left w:val="none" w:sz="0" w:space="0" w:color="auto"/>
                        <w:bottom w:val="none" w:sz="0" w:space="0" w:color="auto"/>
                        <w:right w:val="none" w:sz="0" w:space="0" w:color="auto"/>
                      </w:divBdr>
                    </w:div>
                  </w:divsChild>
                </w:div>
                <w:div w:id="975530275">
                  <w:marLeft w:val="0"/>
                  <w:marRight w:val="0"/>
                  <w:marTop w:val="0"/>
                  <w:marBottom w:val="0"/>
                  <w:divBdr>
                    <w:top w:val="none" w:sz="0" w:space="0" w:color="auto"/>
                    <w:left w:val="none" w:sz="0" w:space="0" w:color="auto"/>
                    <w:bottom w:val="none" w:sz="0" w:space="0" w:color="auto"/>
                    <w:right w:val="none" w:sz="0" w:space="0" w:color="auto"/>
                  </w:divBdr>
                  <w:divsChild>
                    <w:div w:id="21907055">
                      <w:marLeft w:val="0"/>
                      <w:marRight w:val="0"/>
                      <w:marTop w:val="0"/>
                      <w:marBottom w:val="0"/>
                      <w:divBdr>
                        <w:top w:val="none" w:sz="0" w:space="0" w:color="auto"/>
                        <w:left w:val="none" w:sz="0" w:space="0" w:color="auto"/>
                        <w:bottom w:val="none" w:sz="0" w:space="0" w:color="auto"/>
                        <w:right w:val="none" w:sz="0" w:space="0" w:color="auto"/>
                      </w:divBdr>
                    </w:div>
                    <w:div w:id="901872036">
                      <w:marLeft w:val="0"/>
                      <w:marRight w:val="0"/>
                      <w:marTop w:val="0"/>
                      <w:marBottom w:val="0"/>
                      <w:divBdr>
                        <w:top w:val="none" w:sz="0" w:space="0" w:color="auto"/>
                        <w:left w:val="none" w:sz="0" w:space="0" w:color="auto"/>
                        <w:bottom w:val="none" w:sz="0" w:space="0" w:color="auto"/>
                        <w:right w:val="none" w:sz="0" w:space="0" w:color="auto"/>
                      </w:divBdr>
                    </w:div>
                  </w:divsChild>
                </w:div>
                <w:div w:id="987173850">
                  <w:marLeft w:val="0"/>
                  <w:marRight w:val="0"/>
                  <w:marTop w:val="0"/>
                  <w:marBottom w:val="0"/>
                  <w:divBdr>
                    <w:top w:val="none" w:sz="0" w:space="0" w:color="auto"/>
                    <w:left w:val="none" w:sz="0" w:space="0" w:color="auto"/>
                    <w:bottom w:val="none" w:sz="0" w:space="0" w:color="auto"/>
                    <w:right w:val="none" w:sz="0" w:space="0" w:color="auto"/>
                  </w:divBdr>
                  <w:divsChild>
                    <w:div w:id="845706616">
                      <w:marLeft w:val="0"/>
                      <w:marRight w:val="0"/>
                      <w:marTop w:val="0"/>
                      <w:marBottom w:val="0"/>
                      <w:divBdr>
                        <w:top w:val="none" w:sz="0" w:space="0" w:color="auto"/>
                        <w:left w:val="none" w:sz="0" w:space="0" w:color="auto"/>
                        <w:bottom w:val="none" w:sz="0" w:space="0" w:color="auto"/>
                        <w:right w:val="none" w:sz="0" w:space="0" w:color="auto"/>
                      </w:divBdr>
                    </w:div>
                  </w:divsChild>
                </w:div>
                <w:div w:id="992101744">
                  <w:marLeft w:val="0"/>
                  <w:marRight w:val="0"/>
                  <w:marTop w:val="0"/>
                  <w:marBottom w:val="0"/>
                  <w:divBdr>
                    <w:top w:val="none" w:sz="0" w:space="0" w:color="auto"/>
                    <w:left w:val="none" w:sz="0" w:space="0" w:color="auto"/>
                    <w:bottom w:val="none" w:sz="0" w:space="0" w:color="auto"/>
                    <w:right w:val="none" w:sz="0" w:space="0" w:color="auto"/>
                  </w:divBdr>
                  <w:divsChild>
                    <w:div w:id="45494459">
                      <w:marLeft w:val="0"/>
                      <w:marRight w:val="0"/>
                      <w:marTop w:val="0"/>
                      <w:marBottom w:val="0"/>
                      <w:divBdr>
                        <w:top w:val="none" w:sz="0" w:space="0" w:color="auto"/>
                        <w:left w:val="none" w:sz="0" w:space="0" w:color="auto"/>
                        <w:bottom w:val="none" w:sz="0" w:space="0" w:color="auto"/>
                        <w:right w:val="none" w:sz="0" w:space="0" w:color="auto"/>
                      </w:divBdr>
                    </w:div>
                    <w:div w:id="479080236">
                      <w:marLeft w:val="0"/>
                      <w:marRight w:val="0"/>
                      <w:marTop w:val="0"/>
                      <w:marBottom w:val="0"/>
                      <w:divBdr>
                        <w:top w:val="none" w:sz="0" w:space="0" w:color="auto"/>
                        <w:left w:val="none" w:sz="0" w:space="0" w:color="auto"/>
                        <w:bottom w:val="none" w:sz="0" w:space="0" w:color="auto"/>
                        <w:right w:val="none" w:sz="0" w:space="0" w:color="auto"/>
                      </w:divBdr>
                    </w:div>
                  </w:divsChild>
                </w:div>
                <w:div w:id="1006203198">
                  <w:marLeft w:val="0"/>
                  <w:marRight w:val="0"/>
                  <w:marTop w:val="0"/>
                  <w:marBottom w:val="0"/>
                  <w:divBdr>
                    <w:top w:val="none" w:sz="0" w:space="0" w:color="auto"/>
                    <w:left w:val="none" w:sz="0" w:space="0" w:color="auto"/>
                    <w:bottom w:val="none" w:sz="0" w:space="0" w:color="auto"/>
                    <w:right w:val="none" w:sz="0" w:space="0" w:color="auto"/>
                  </w:divBdr>
                  <w:divsChild>
                    <w:div w:id="731466575">
                      <w:marLeft w:val="0"/>
                      <w:marRight w:val="0"/>
                      <w:marTop w:val="0"/>
                      <w:marBottom w:val="0"/>
                      <w:divBdr>
                        <w:top w:val="none" w:sz="0" w:space="0" w:color="auto"/>
                        <w:left w:val="none" w:sz="0" w:space="0" w:color="auto"/>
                        <w:bottom w:val="none" w:sz="0" w:space="0" w:color="auto"/>
                        <w:right w:val="none" w:sz="0" w:space="0" w:color="auto"/>
                      </w:divBdr>
                    </w:div>
                  </w:divsChild>
                </w:div>
                <w:div w:id="1027750858">
                  <w:marLeft w:val="0"/>
                  <w:marRight w:val="0"/>
                  <w:marTop w:val="0"/>
                  <w:marBottom w:val="0"/>
                  <w:divBdr>
                    <w:top w:val="none" w:sz="0" w:space="0" w:color="auto"/>
                    <w:left w:val="none" w:sz="0" w:space="0" w:color="auto"/>
                    <w:bottom w:val="none" w:sz="0" w:space="0" w:color="auto"/>
                    <w:right w:val="none" w:sz="0" w:space="0" w:color="auto"/>
                  </w:divBdr>
                  <w:divsChild>
                    <w:div w:id="1904682295">
                      <w:marLeft w:val="0"/>
                      <w:marRight w:val="0"/>
                      <w:marTop w:val="0"/>
                      <w:marBottom w:val="0"/>
                      <w:divBdr>
                        <w:top w:val="none" w:sz="0" w:space="0" w:color="auto"/>
                        <w:left w:val="none" w:sz="0" w:space="0" w:color="auto"/>
                        <w:bottom w:val="none" w:sz="0" w:space="0" w:color="auto"/>
                        <w:right w:val="none" w:sz="0" w:space="0" w:color="auto"/>
                      </w:divBdr>
                    </w:div>
                  </w:divsChild>
                </w:div>
                <w:div w:id="1032464036">
                  <w:marLeft w:val="0"/>
                  <w:marRight w:val="0"/>
                  <w:marTop w:val="0"/>
                  <w:marBottom w:val="0"/>
                  <w:divBdr>
                    <w:top w:val="none" w:sz="0" w:space="0" w:color="auto"/>
                    <w:left w:val="none" w:sz="0" w:space="0" w:color="auto"/>
                    <w:bottom w:val="none" w:sz="0" w:space="0" w:color="auto"/>
                    <w:right w:val="none" w:sz="0" w:space="0" w:color="auto"/>
                  </w:divBdr>
                  <w:divsChild>
                    <w:div w:id="1820075292">
                      <w:marLeft w:val="0"/>
                      <w:marRight w:val="0"/>
                      <w:marTop w:val="0"/>
                      <w:marBottom w:val="0"/>
                      <w:divBdr>
                        <w:top w:val="none" w:sz="0" w:space="0" w:color="auto"/>
                        <w:left w:val="none" w:sz="0" w:space="0" w:color="auto"/>
                        <w:bottom w:val="none" w:sz="0" w:space="0" w:color="auto"/>
                        <w:right w:val="none" w:sz="0" w:space="0" w:color="auto"/>
                      </w:divBdr>
                    </w:div>
                  </w:divsChild>
                </w:div>
                <w:div w:id="1035696582">
                  <w:marLeft w:val="0"/>
                  <w:marRight w:val="0"/>
                  <w:marTop w:val="0"/>
                  <w:marBottom w:val="0"/>
                  <w:divBdr>
                    <w:top w:val="none" w:sz="0" w:space="0" w:color="auto"/>
                    <w:left w:val="none" w:sz="0" w:space="0" w:color="auto"/>
                    <w:bottom w:val="none" w:sz="0" w:space="0" w:color="auto"/>
                    <w:right w:val="none" w:sz="0" w:space="0" w:color="auto"/>
                  </w:divBdr>
                  <w:divsChild>
                    <w:div w:id="1308241308">
                      <w:marLeft w:val="0"/>
                      <w:marRight w:val="0"/>
                      <w:marTop w:val="0"/>
                      <w:marBottom w:val="0"/>
                      <w:divBdr>
                        <w:top w:val="none" w:sz="0" w:space="0" w:color="auto"/>
                        <w:left w:val="none" w:sz="0" w:space="0" w:color="auto"/>
                        <w:bottom w:val="none" w:sz="0" w:space="0" w:color="auto"/>
                        <w:right w:val="none" w:sz="0" w:space="0" w:color="auto"/>
                      </w:divBdr>
                    </w:div>
                  </w:divsChild>
                </w:div>
                <w:div w:id="1036470187">
                  <w:marLeft w:val="0"/>
                  <w:marRight w:val="0"/>
                  <w:marTop w:val="0"/>
                  <w:marBottom w:val="0"/>
                  <w:divBdr>
                    <w:top w:val="none" w:sz="0" w:space="0" w:color="auto"/>
                    <w:left w:val="none" w:sz="0" w:space="0" w:color="auto"/>
                    <w:bottom w:val="none" w:sz="0" w:space="0" w:color="auto"/>
                    <w:right w:val="none" w:sz="0" w:space="0" w:color="auto"/>
                  </w:divBdr>
                  <w:divsChild>
                    <w:div w:id="1689403154">
                      <w:marLeft w:val="0"/>
                      <w:marRight w:val="0"/>
                      <w:marTop w:val="0"/>
                      <w:marBottom w:val="0"/>
                      <w:divBdr>
                        <w:top w:val="none" w:sz="0" w:space="0" w:color="auto"/>
                        <w:left w:val="none" w:sz="0" w:space="0" w:color="auto"/>
                        <w:bottom w:val="none" w:sz="0" w:space="0" w:color="auto"/>
                        <w:right w:val="none" w:sz="0" w:space="0" w:color="auto"/>
                      </w:divBdr>
                    </w:div>
                  </w:divsChild>
                </w:div>
                <w:div w:id="1053771447">
                  <w:marLeft w:val="0"/>
                  <w:marRight w:val="0"/>
                  <w:marTop w:val="0"/>
                  <w:marBottom w:val="0"/>
                  <w:divBdr>
                    <w:top w:val="none" w:sz="0" w:space="0" w:color="auto"/>
                    <w:left w:val="none" w:sz="0" w:space="0" w:color="auto"/>
                    <w:bottom w:val="none" w:sz="0" w:space="0" w:color="auto"/>
                    <w:right w:val="none" w:sz="0" w:space="0" w:color="auto"/>
                  </w:divBdr>
                  <w:divsChild>
                    <w:div w:id="1062676207">
                      <w:marLeft w:val="0"/>
                      <w:marRight w:val="0"/>
                      <w:marTop w:val="0"/>
                      <w:marBottom w:val="0"/>
                      <w:divBdr>
                        <w:top w:val="none" w:sz="0" w:space="0" w:color="auto"/>
                        <w:left w:val="none" w:sz="0" w:space="0" w:color="auto"/>
                        <w:bottom w:val="none" w:sz="0" w:space="0" w:color="auto"/>
                        <w:right w:val="none" w:sz="0" w:space="0" w:color="auto"/>
                      </w:divBdr>
                    </w:div>
                  </w:divsChild>
                </w:div>
                <w:div w:id="1080523119">
                  <w:marLeft w:val="0"/>
                  <w:marRight w:val="0"/>
                  <w:marTop w:val="0"/>
                  <w:marBottom w:val="0"/>
                  <w:divBdr>
                    <w:top w:val="none" w:sz="0" w:space="0" w:color="auto"/>
                    <w:left w:val="none" w:sz="0" w:space="0" w:color="auto"/>
                    <w:bottom w:val="none" w:sz="0" w:space="0" w:color="auto"/>
                    <w:right w:val="none" w:sz="0" w:space="0" w:color="auto"/>
                  </w:divBdr>
                  <w:divsChild>
                    <w:div w:id="588008118">
                      <w:marLeft w:val="0"/>
                      <w:marRight w:val="0"/>
                      <w:marTop w:val="0"/>
                      <w:marBottom w:val="0"/>
                      <w:divBdr>
                        <w:top w:val="none" w:sz="0" w:space="0" w:color="auto"/>
                        <w:left w:val="none" w:sz="0" w:space="0" w:color="auto"/>
                        <w:bottom w:val="none" w:sz="0" w:space="0" w:color="auto"/>
                        <w:right w:val="none" w:sz="0" w:space="0" w:color="auto"/>
                      </w:divBdr>
                    </w:div>
                    <w:div w:id="1900047305">
                      <w:marLeft w:val="0"/>
                      <w:marRight w:val="0"/>
                      <w:marTop w:val="0"/>
                      <w:marBottom w:val="0"/>
                      <w:divBdr>
                        <w:top w:val="none" w:sz="0" w:space="0" w:color="auto"/>
                        <w:left w:val="none" w:sz="0" w:space="0" w:color="auto"/>
                        <w:bottom w:val="none" w:sz="0" w:space="0" w:color="auto"/>
                        <w:right w:val="none" w:sz="0" w:space="0" w:color="auto"/>
                      </w:divBdr>
                    </w:div>
                  </w:divsChild>
                </w:div>
                <w:div w:id="1081680864">
                  <w:marLeft w:val="0"/>
                  <w:marRight w:val="0"/>
                  <w:marTop w:val="0"/>
                  <w:marBottom w:val="0"/>
                  <w:divBdr>
                    <w:top w:val="none" w:sz="0" w:space="0" w:color="auto"/>
                    <w:left w:val="none" w:sz="0" w:space="0" w:color="auto"/>
                    <w:bottom w:val="none" w:sz="0" w:space="0" w:color="auto"/>
                    <w:right w:val="none" w:sz="0" w:space="0" w:color="auto"/>
                  </w:divBdr>
                  <w:divsChild>
                    <w:div w:id="271328594">
                      <w:marLeft w:val="0"/>
                      <w:marRight w:val="0"/>
                      <w:marTop w:val="0"/>
                      <w:marBottom w:val="0"/>
                      <w:divBdr>
                        <w:top w:val="none" w:sz="0" w:space="0" w:color="auto"/>
                        <w:left w:val="none" w:sz="0" w:space="0" w:color="auto"/>
                        <w:bottom w:val="none" w:sz="0" w:space="0" w:color="auto"/>
                        <w:right w:val="none" w:sz="0" w:space="0" w:color="auto"/>
                      </w:divBdr>
                    </w:div>
                  </w:divsChild>
                </w:div>
                <w:div w:id="1092244979">
                  <w:marLeft w:val="0"/>
                  <w:marRight w:val="0"/>
                  <w:marTop w:val="0"/>
                  <w:marBottom w:val="0"/>
                  <w:divBdr>
                    <w:top w:val="none" w:sz="0" w:space="0" w:color="auto"/>
                    <w:left w:val="none" w:sz="0" w:space="0" w:color="auto"/>
                    <w:bottom w:val="none" w:sz="0" w:space="0" w:color="auto"/>
                    <w:right w:val="none" w:sz="0" w:space="0" w:color="auto"/>
                  </w:divBdr>
                  <w:divsChild>
                    <w:div w:id="1256864263">
                      <w:marLeft w:val="0"/>
                      <w:marRight w:val="0"/>
                      <w:marTop w:val="0"/>
                      <w:marBottom w:val="0"/>
                      <w:divBdr>
                        <w:top w:val="none" w:sz="0" w:space="0" w:color="auto"/>
                        <w:left w:val="none" w:sz="0" w:space="0" w:color="auto"/>
                        <w:bottom w:val="none" w:sz="0" w:space="0" w:color="auto"/>
                        <w:right w:val="none" w:sz="0" w:space="0" w:color="auto"/>
                      </w:divBdr>
                    </w:div>
                  </w:divsChild>
                </w:div>
                <w:div w:id="1105921937">
                  <w:marLeft w:val="0"/>
                  <w:marRight w:val="0"/>
                  <w:marTop w:val="0"/>
                  <w:marBottom w:val="0"/>
                  <w:divBdr>
                    <w:top w:val="none" w:sz="0" w:space="0" w:color="auto"/>
                    <w:left w:val="none" w:sz="0" w:space="0" w:color="auto"/>
                    <w:bottom w:val="none" w:sz="0" w:space="0" w:color="auto"/>
                    <w:right w:val="none" w:sz="0" w:space="0" w:color="auto"/>
                  </w:divBdr>
                  <w:divsChild>
                    <w:div w:id="1700398332">
                      <w:marLeft w:val="0"/>
                      <w:marRight w:val="0"/>
                      <w:marTop w:val="0"/>
                      <w:marBottom w:val="0"/>
                      <w:divBdr>
                        <w:top w:val="none" w:sz="0" w:space="0" w:color="auto"/>
                        <w:left w:val="none" w:sz="0" w:space="0" w:color="auto"/>
                        <w:bottom w:val="none" w:sz="0" w:space="0" w:color="auto"/>
                        <w:right w:val="none" w:sz="0" w:space="0" w:color="auto"/>
                      </w:divBdr>
                    </w:div>
                  </w:divsChild>
                </w:div>
                <w:div w:id="1112288992">
                  <w:marLeft w:val="0"/>
                  <w:marRight w:val="0"/>
                  <w:marTop w:val="0"/>
                  <w:marBottom w:val="0"/>
                  <w:divBdr>
                    <w:top w:val="none" w:sz="0" w:space="0" w:color="auto"/>
                    <w:left w:val="none" w:sz="0" w:space="0" w:color="auto"/>
                    <w:bottom w:val="none" w:sz="0" w:space="0" w:color="auto"/>
                    <w:right w:val="none" w:sz="0" w:space="0" w:color="auto"/>
                  </w:divBdr>
                  <w:divsChild>
                    <w:div w:id="268199839">
                      <w:marLeft w:val="0"/>
                      <w:marRight w:val="0"/>
                      <w:marTop w:val="0"/>
                      <w:marBottom w:val="0"/>
                      <w:divBdr>
                        <w:top w:val="none" w:sz="0" w:space="0" w:color="auto"/>
                        <w:left w:val="none" w:sz="0" w:space="0" w:color="auto"/>
                        <w:bottom w:val="none" w:sz="0" w:space="0" w:color="auto"/>
                        <w:right w:val="none" w:sz="0" w:space="0" w:color="auto"/>
                      </w:divBdr>
                    </w:div>
                    <w:div w:id="1467896703">
                      <w:marLeft w:val="0"/>
                      <w:marRight w:val="0"/>
                      <w:marTop w:val="0"/>
                      <w:marBottom w:val="0"/>
                      <w:divBdr>
                        <w:top w:val="none" w:sz="0" w:space="0" w:color="auto"/>
                        <w:left w:val="none" w:sz="0" w:space="0" w:color="auto"/>
                        <w:bottom w:val="none" w:sz="0" w:space="0" w:color="auto"/>
                        <w:right w:val="none" w:sz="0" w:space="0" w:color="auto"/>
                      </w:divBdr>
                    </w:div>
                  </w:divsChild>
                </w:div>
                <w:div w:id="1122573860">
                  <w:marLeft w:val="0"/>
                  <w:marRight w:val="0"/>
                  <w:marTop w:val="0"/>
                  <w:marBottom w:val="0"/>
                  <w:divBdr>
                    <w:top w:val="none" w:sz="0" w:space="0" w:color="auto"/>
                    <w:left w:val="none" w:sz="0" w:space="0" w:color="auto"/>
                    <w:bottom w:val="none" w:sz="0" w:space="0" w:color="auto"/>
                    <w:right w:val="none" w:sz="0" w:space="0" w:color="auto"/>
                  </w:divBdr>
                  <w:divsChild>
                    <w:div w:id="624195350">
                      <w:marLeft w:val="0"/>
                      <w:marRight w:val="0"/>
                      <w:marTop w:val="0"/>
                      <w:marBottom w:val="0"/>
                      <w:divBdr>
                        <w:top w:val="none" w:sz="0" w:space="0" w:color="auto"/>
                        <w:left w:val="none" w:sz="0" w:space="0" w:color="auto"/>
                        <w:bottom w:val="none" w:sz="0" w:space="0" w:color="auto"/>
                        <w:right w:val="none" w:sz="0" w:space="0" w:color="auto"/>
                      </w:divBdr>
                    </w:div>
                    <w:div w:id="2037080695">
                      <w:marLeft w:val="0"/>
                      <w:marRight w:val="0"/>
                      <w:marTop w:val="0"/>
                      <w:marBottom w:val="0"/>
                      <w:divBdr>
                        <w:top w:val="none" w:sz="0" w:space="0" w:color="auto"/>
                        <w:left w:val="none" w:sz="0" w:space="0" w:color="auto"/>
                        <w:bottom w:val="none" w:sz="0" w:space="0" w:color="auto"/>
                        <w:right w:val="none" w:sz="0" w:space="0" w:color="auto"/>
                      </w:divBdr>
                    </w:div>
                  </w:divsChild>
                </w:div>
                <w:div w:id="1122655911">
                  <w:marLeft w:val="0"/>
                  <w:marRight w:val="0"/>
                  <w:marTop w:val="0"/>
                  <w:marBottom w:val="0"/>
                  <w:divBdr>
                    <w:top w:val="none" w:sz="0" w:space="0" w:color="auto"/>
                    <w:left w:val="none" w:sz="0" w:space="0" w:color="auto"/>
                    <w:bottom w:val="none" w:sz="0" w:space="0" w:color="auto"/>
                    <w:right w:val="none" w:sz="0" w:space="0" w:color="auto"/>
                  </w:divBdr>
                  <w:divsChild>
                    <w:div w:id="1907454018">
                      <w:marLeft w:val="0"/>
                      <w:marRight w:val="0"/>
                      <w:marTop w:val="0"/>
                      <w:marBottom w:val="0"/>
                      <w:divBdr>
                        <w:top w:val="none" w:sz="0" w:space="0" w:color="auto"/>
                        <w:left w:val="none" w:sz="0" w:space="0" w:color="auto"/>
                        <w:bottom w:val="none" w:sz="0" w:space="0" w:color="auto"/>
                        <w:right w:val="none" w:sz="0" w:space="0" w:color="auto"/>
                      </w:divBdr>
                    </w:div>
                  </w:divsChild>
                </w:div>
                <w:div w:id="1167667325">
                  <w:marLeft w:val="0"/>
                  <w:marRight w:val="0"/>
                  <w:marTop w:val="0"/>
                  <w:marBottom w:val="0"/>
                  <w:divBdr>
                    <w:top w:val="none" w:sz="0" w:space="0" w:color="auto"/>
                    <w:left w:val="none" w:sz="0" w:space="0" w:color="auto"/>
                    <w:bottom w:val="none" w:sz="0" w:space="0" w:color="auto"/>
                    <w:right w:val="none" w:sz="0" w:space="0" w:color="auto"/>
                  </w:divBdr>
                  <w:divsChild>
                    <w:div w:id="386144760">
                      <w:marLeft w:val="0"/>
                      <w:marRight w:val="0"/>
                      <w:marTop w:val="0"/>
                      <w:marBottom w:val="0"/>
                      <w:divBdr>
                        <w:top w:val="none" w:sz="0" w:space="0" w:color="auto"/>
                        <w:left w:val="none" w:sz="0" w:space="0" w:color="auto"/>
                        <w:bottom w:val="none" w:sz="0" w:space="0" w:color="auto"/>
                        <w:right w:val="none" w:sz="0" w:space="0" w:color="auto"/>
                      </w:divBdr>
                    </w:div>
                  </w:divsChild>
                </w:div>
                <w:div w:id="1173952693">
                  <w:marLeft w:val="0"/>
                  <w:marRight w:val="0"/>
                  <w:marTop w:val="0"/>
                  <w:marBottom w:val="0"/>
                  <w:divBdr>
                    <w:top w:val="none" w:sz="0" w:space="0" w:color="auto"/>
                    <w:left w:val="none" w:sz="0" w:space="0" w:color="auto"/>
                    <w:bottom w:val="none" w:sz="0" w:space="0" w:color="auto"/>
                    <w:right w:val="none" w:sz="0" w:space="0" w:color="auto"/>
                  </w:divBdr>
                  <w:divsChild>
                    <w:div w:id="221868288">
                      <w:marLeft w:val="0"/>
                      <w:marRight w:val="0"/>
                      <w:marTop w:val="0"/>
                      <w:marBottom w:val="0"/>
                      <w:divBdr>
                        <w:top w:val="none" w:sz="0" w:space="0" w:color="auto"/>
                        <w:left w:val="none" w:sz="0" w:space="0" w:color="auto"/>
                        <w:bottom w:val="none" w:sz="0" w:space="0" w:color="auto"/>
                        <w:right w:val="none" w:sz="0" w:space="0" w:color="auto"/>
                      </w:divBdr>
                    </w:div>
                    <w:div w:id="1151169779">
                      <w:marLeft w:val="0"/>
                      <w:marRight w:val="0"/>
                      <w:marTop w:val="0"/>
                      <w:marBottom w:val="0"/>
                      <w:divBdr>
                        <w:top w:val="none" w:sz="0" w:space="0" w:color="auto"/>
                        <w:left w:val="none" w:sz="0" w:space="0" w:color="auto"/>
                        <w:bottom w:val="none" w:sz="0" w:space="0" w:color="auto"/>
                        <w:right w:val="none" w:sz="0" w:space="0" w:color="auto"/>
                      </w:divBdr>
                    </w:div>
                  </w:divsChild>
                </w:div>
                <w:div w:id="1224868533">
                  <w:marLeft w:val="0"/>
                  <w:marRight w:val="0"/>
                  <w:marTop w:val="0"/>
                  <w:marBottom w:val="0"/>
                  <w:divBdr>
                    <w:top w:val="none" w:sz="0" w:space="0" w:color="auto"/>
                    <w:left w:val="none" w:sz="0" w:space="0" w:color="auto"/>
                    <w:bottom w:val="none" w:sz="0" w:space="0" w:color="auto"/>
                    <w:right w:val="none" w:sz="0" w:space="0" w:color="auto"/>
                  </w:divBdr>
                  <w:divsChild>
                    <w:div w:id="981421310">
                      <w:marLeft w:val="0"/>
                      <w:marRight w:val="0"/>
                      <w:marTop w:val="0"/>
                      <w:marBottom w:val="0"/>
                      <w:divBdr>
                        <w:top w:val="none" w:sz="0" w:space="0" w:color="auto"/>
                        <w:left w:val="none" w:sz="0" w:space="0" w:color="auto"/>
                        <w:bottom w:val="none" w:sz="0" w:space="0" w:color="auto"/>
                        <w:right w:val="none" w:sz="0" w:space="0" w:color="auto"/>
                      </w:divBdr>
                    </w:div>
                  </w:divsChild>
                </w:div>
                <w:div w:id="1229151603">
                  <w:marLeft w:val="0"/>
                  <w:marRight w:val="0"/>
                  <w:marTop w:val="0"/>
                  <w:marBottom w:val="0"/>
                  <w:divBdr>
                    <w:top w:val="none" w:sz="0" w:space="0" w:color="auto"/>
                    <w:left w:val="none" w:sz="0" w:space="0" w:color="auto"/>
                    <w:bottom w:val="none" w:sz="0" w:space="0" w:color="auto"/>
                    <w:right w:val="none" w:sz="0" w:space="0" w:color="auto"/>
                  </w:divBdr>
                  <w:divsChild>
                    <w:div w:id="679086953">
                      <w:marLeft w:val="0"/>
                      <w:marRight w:val="0"/>
                      <w:marTop w:val="0"/>
                      <w:marBottom w:val="0"/>
                      <w:divBdr>
                        <w:top w:val="none" w:sz="0" w:space="0" w:color="auto"/>
                        <w:left w:val="none" w:sz="0" w:space="0" w:color="auto"/>
                        <w:bottom w:val="none" w:sz="0" w:space="0" w:color="auto"/>
                        <w:right w:val="none" w:sz="0" w:space="0" w:color="auto"/>
                      </w:divBdr>
                    </w:div>
                  </w:divsChild>
                </w:div>
                <w:div w:id="1254700569">
                  <w:marLeft w:val="0"/>
                  <w:marRight w:val="0"/>
                  <w:marTop w:val="0"/>
                  <w:marBottom w:val="0"/>
                  <w:divBdr>
                    <w:top w:val="none" w:sz="0" w:space="0" w:color="auto"/>
                    <w:left w:val="none" w:sz="0" w:space="0" w:color="auto"/>
                    <w:bottom w:val="none" w:sz="0" w:space="0" w:color="auto"/>
                    <w:right w:val="none" w:sz="0" w:space="0" w:color="auto"/>
                  </w:divBdr>
                  <w:divsChild>
                    <w:div w:id="1276056719">
                      <w:marLeft w:val="0"/>
                      <w:marRight w:val="0"/>
                      <w:marTop w:val="0"/>
                      <w:marBottom w:val="0"/>
                      <w:divBdr>
                        <w:top w:val="none" w:sz="0" w:space="0" w:color="auto"/>
                        <w:left w:val="none" w:sz="0" w:space="0" w:color="auto"/>
                        <w:bottom w:val="none" w:sz="0" w:space="0" w:color="auto"/>
                        <w:right w:val="none" w:sz="0" w:space="0" w:color="auto"/>
                      </w:divBdr>
                    </w:div>
                  </w:divsChild>
                </w:div>
                <w:div w:id="1272670005">
                  <w:marLeft w:val="0"/>
                  <w:marRight w:val="0"/>
                  <w:marTop w:val="0"/>
                  <w:marBottom w:val="0"/>
                  <w:divBdr>
                    <w:top w:val="none" w:sz="0" w:space="0" w:color="auto"/>
                    <w:left w:val="none" w:sz="0" w:space="0" w:color="auto"/>
                    <w:bottom w:val="none" w:sz="0" w:space="0" w:color="auto"/>
                    <w:right w:val="none" w:sz="0" w:space="0" w:color="auto"/>
                  </w:divBdr>
                  <w:divsChild>
                    <w:div w:id="1260410411">
                      <w:marLeft w:val="0"/>
                      <w:marRight w:val="0"/>
                      <w:marTop w:val="0"/>
                      <w:marBottom w:val="0"/>
                      <w:divBdr>
                        <w:top w:val="none" w:sz="0" w:space="0" w:color="auto"/>
                        <w:left w:val="none" w:sz="0" w:space="0" w:color="auto"/>
                        <w:bottom w:val="none" w:sz="0" w:space="0" w:color="auto"/>
                        <w:right w:val="none" w:sz="0" w:space="0" w:color="auto"/>
                      </w:divBdr>
                    </w:div>
                  </w:divsChild>
                </w:div>
                <w:div w:id="1281523318">
                  <w:marLeft w:val="0"/>
                  <w:marRight w:val="0"/>
                  <w:marTop w:val="0"/>
                  <w:marBottom w:val="0"/>
                  <w:divBdr>
                    <w:top w:val="none" w:sz="0" w:space="0" w:color="auto"/>
                    <w:left w:val="none" w:sz="0" w:space="0" w:color="auto"/>
                    <w:bottom w:val="none" w:sz="0" w:space="0" w:color="auto"/>
                    <w:right w:val="none" w:sz="0" w:space="0" w:color="auto"/>
                  </w:divBdr>
                  <w:divsChild>
                    <w:div w:id="1976716742">
                      <w:marLeft w:val="0"/>
                      <w:marRight w:val="0"/>
                      <w:marTop w:val="0"/>
                      <w:marBottom w:val="0"/>
                      <w:divBdr>
                        <w:top w:val="none" w:sz="0" w:space="0" w:color="auto"/>
                        <w:left w:val="none" w:sz="0" w:space="0" w:color="auto"/>
                        <w:bottom w:val="none" w:sz="0" w:space="0" w:color="auto"/>
                        <w:right w:val="none" w:sz="0" w:space="0" w:color="auto"/>
                      </w:divBdr>
                    </w:div>
                  </w:divsChild>
                </w:div>
                <w:div w:id="1361392343">
                  <w:marLeft w:val="0"/>
                  <w:marRight w:val="0"/>
                  <w:marTop w:val="0"/>
                  <w:marBottom w:val="0"/>
                  <w:divBdr>
                    <w:top w:val="none" w:sz="0" w:space="0" w:color="auto"/>
                    <w:left w:val="none" w:sz="0" w:space="0" w:color="auto"/>
                    <w:bottom w:val="none" w:sz="0" w:space="0" w:color="auto"/>
                    <w:right w:val="none" w:sz="0" w:space="0" w:color="auto"/>
                  </w:divBdr>
                  <w:divsChild>
                    <w:div w:id="109326808">
                      <w:marLeft w:val="0"/>
                      <w:marRight w:val="0"/>
                      <w:marTop w:val="0"/>
                      <w:marBottom w:val="0"/>
                      <w:divBdr>
                        <w:top w:val="none" w:sz="0" w:space="0" w:color="auto"/>
                        <w:left w:val="none" w:sz="0" w:space="0" w:color="auto"/>
                        <w:bottom w:val="none" w:sz="0" w:space="0" w:color="auto"/>
                        <w:right w:val="none" w:sz="0" w:space="0" w:color="auto"/>
                      </w:divBdr>
                    </w:div>
                  </w:divsChild>
                </w:div>
                <w:div w:id="1391999680">
                  <w:marLeft w:val="0"/>
                  <w:marRight w:val="0"/>
                  <w:marTop w:val="0"/>
                  <w:marBottom w:val="0"/>
                  <w:divBdr>
                    <w:top w:val="none" w:sz="0" w:space="0" w:color="auto"/>
                    <w:left w:val="none" w:sz="0" w:space="0" w:color="auto"/>
                    <w:bottom w:val="none" w:sz="0" w:space="0" w:color="auto"/>
                    <w:right w:val="none" w:sz="0" w:space="0" w:color="auto"/>
                  </w:divBdr>
                  <w:divsChild>
                    <w:div w:id="301423468">
                      <w:marLeft w:val="0"/>
                      <w:marRight w:val="0"/>
                      <w:marTop w:val="0"/>
                      <w:marBottom w:val="0"/>
                      <w:divBdr>
                        <w:top w:val="none" w:sz="0" w:space="0" w:color="auto"/>
                        <w:left w:val="none" w:sz="0" w:space="0" w:color="auto"/>
                        <w:bottom w:val="none" w:sz="0" w:space="0" w:color="auto"/>
                        <w:right w:val="none" w:sz="0" w:space="0" w:color="auto"/>
                      </w:divBdr>
                    </w:div>
                  </w:divsChild>
                </w:div>
                <w:div w:id="1398431801">
                  <w:marLeft w:val="0"/>
                  <w:marRight w:val="0"/>
                  <w:marTop w:val="0"/>
                  <w:marBottom w:val="0"/>
                  <w:divBdr>
                    <w:top w:val="none" w:sz="0" w:space="0" w:color="auto"/>
                    <w:left w:val="none" w:sz="0" w:space="0" w:color="auto"/>
                    <w:bottom w:val="none" w:sz="0" w:space="0" w:color="auto"/>
                    <w:right w:val="none" w:sz="0" w:space="0" w:color="auto"/>
                  </w:divBdr>
                  <w:divsChild>
                    <w:div w:id="162402364">
                      <w:marLeft w:val="0"/>
                      <w:marRight w:val="0"/>
                      <w:marTop w:val="0"/>
                      <w:marBottom w:val="0"/>
                      <w:divBdr>
                        <w:top w:val="none" w:sz="0" w:space="0" w:color="auto"/>
                        <w:left w:val="none" w:sz="0" w:space="0" w:color="auto"/>
                        <w:bottom w:val="none" w:sz="0" w:space="0" w:color="auto"/>
                        <w:right w:val="none" w:sz="0" w:space="0" w:color="auto"/>
                      </w:divBdr>
                    </w:div>
                  </w:divsChild>
                </w:div>
                <w:div w:id="1422675761">
                  <w:marLeft w:val="0"/>
                  <w:marRight w:val="0"/>
                  <w:marTop w:val="0"/>
                  <w:marBottom w:val="0"/>
                  <w:divBdr>
                    <w:top w:val="none" w:sz="0" w:space="0" w:color="auto"/>
                    <w:left w:val="none" w:sz="0" w:space="0" w:color="auto"/>
                    <w:bottom w:val="none" w:sz="0" w:space="0" w:color="auto"/>
                    <w:right w:val="none" w:sz="0" w:space="0" w:color="auto"/>
                  </w:divBdr>
                  <w:divsChild>
                    <w:div w:id="1924951744">
                      <w:marLeft w:val="0"/>
                      <w:marRight w:val="0"/>
                      <w:marTop w:val="0"/>
                      <w:marBottom w:val="0"/>
                      <w:divBdr>
                        <w:top w:val="none" w:sz="0" w:space="0" w:color="auto"/>
                        <w:left w:val="none" w:sz="0" w:space="0" w:color="auto"/>
                        <w:bottom w:val="none" w:sz="0" w:space="0" w:color="auto"/>
                        <w:right w:val="none" w:sz="0" w:space="0" w:color="auto"/>
                      </w:divBdr>
                    </w:div>
                  </w:divsChild>
                </w:div>
                <w:div w:id="1447577137">
                  <w:marLeft w:val="0"/>
                  <w:marRight w:val="0"/>
                  <w:marTop w:val="0"/>
                  <w:marBottom w:val="0"/>
                  <w:divBdr>
                    <w:top w:val="none" w:sz="0" w:space="0" w:color="auto"/>
                    <w:left w:val="none" w:sz="0" w:space="0" w:color="auto"/>
                    <w:bottom w:val="none" w:sz="0" w:space="0" w:color="auto"/>
                    <w:right w:val="none" w:sz="0" w:space="0" w:color="auto"/>
                  </w:divBdr>
                  <w:divsChild>
                    <w:div w:id="951475827">
                      <w:marLeft w:val="0"/>
                      <w:marRight w:val="0"/>
                      <w:marTop w:val="0"/>
                      <w:marBottom w:val="0"/>
                      <w:divBdr>
                        <w:top w:val="none" w:sz="0" w:space="0" w:color="auto"/>
                        <w:left w:val="none" w:sz="0" w:space="0" w:color="auto"/>
                        <w:bottom w:val="none" w:sz="0" w:space="0" w:color="auto"/>
                        <w:right w:val="none" w:sz="0" w:space="0" w:color="auto"/>
                      </w:divBdr>
                    </w:div>
                    <w:div w:id="2100787584">
                      <w:marLeft w:val="0"/>
                      <w:marRight w:val="0"/>
                      <w:marTop w:val="0"/>
                      <w:marBottom w:val="0"/>
                      <w:divBdr>
                        <w:top w:val="none" w:sz="0" w:space="0" w:color="auto"/>
                        <w:left w:val="none" w:sz="0" w:space="0" w:color="auto"/>
                        <w:bottom w:val="none" w:sz="0" w:space="0" w:color="auto"/>
                        <w:right w:val="none" w:sz="0" w:space="0" w:color="auto"/>
                      </w:divBdr>
                    </w:div>
                  </w:divsChild>
                </w:div>
                <w:div w:id="1459182645">
                  <w:marLeft w:val="0"/>
                  <w:marRight w:val="0"/>
                  <w:marTop w:val="0"/>
                  <w:marBottom w:val="0"/>
                  <w:divBdr>
                    <w:top w:val="none" w:sz="0" w:space="0" w:color="auto"/>
                    <w:left w:val="none" w:sz="0" w:space="0" w:color="auto"/>
                    <w:bottom w:val="none" w:sz="0" w:space="0" w:color="auto"/>
                    <w:right w:val="none" w:sz="0" w:space="0" w:color="auto"/>
                  </w:divBdr>
                  <w:divsChild>
                    <w:div w:id="1041444570">
                      <w:marLeft w:val="0"/>
                      <w:marRight w:val="0"/>
                      <w:marTop w:val="0"/>
                      <w:marBottom w:val="0"/>
                      <w:divBdr>
                        <w:top w:val="none" w:sz="0" w:space="0" w:color="auto"/>
                        <w:left w:val="none" w:sz="0" w:space="0" w:color="auto"/>
                        <w:bottom w:val="none" w:sz="0" w:space="0" w:color="auto"/>
                        <w:right w:val="none" w:sz="0" w:space="0" w:color="auto"/>
                      </w:divBdr>
                    </w:div>
                    <w:div w:id="1740594411">
                      <w:marLeft w:val="0"/>
                      <w:marRight w:val="0"/>
                      <w:marTop w:val="0"/>
                      <w:marBottom w:val="0"/>
                      <w:divBdr>
                        <w:top w:val="none" w:sz="0" w:space="0" w:color="auto"/>
                        <w:left w:val="none" w:sz="0" w:space="0" w:color="auto"/>
                        <w:bottom w:val="none" w:sz="0" w:space="0" w:color="auto"/>
                        <w:right w:val="none" w:sz="0" w:space="0" w:color="auto"/>
                      </w:divBdr>
                    </w:div>
                  </w:divsChild>
                </w:div>
                <w:div w:id="1463814447">
                  <w:marLeft w:val="0"/>
                  <w:marRight w:val="0"/>
                  <w:marTop w:val="0"/>
                  <w:marBottom w:val="0"/>
                  <w:divBdr>
                    <w:top w:val="none" w:sz="0" w:space="0" w:color="auto"/>
                    <w:left w:val="none" w:sz="0" w:space="0" w:color="auto"/>
                    <w:bottom w:val="none" w:sz="0" w:space="0" w:color="auto"/>
                    <w:right w:val="none" w:sz="0" w:space="0" w:color="auto"/>
                  </w:divBdr>
                  <w:divsChild>
                    <w:div w:id="522012542">
                      <w:marLeft w:val="0"/>
                      <w:marRight w:val="0"/>
                      <w:marTop w:val="0"/>
                      <w:marBottom w:val="0"/>
                      <w:divBdr>
                        <w:top w:val="none" w:sz="0" w:space="0" w:color="auto"/>
                        <w:left w:val="none" w:sz="0" w:space="0" w:color="auto"/>
                        <w:bottom w:val="none" w:sz="0" w:space="0" w:color="auto"/>
                        <w:right w:val="none" w:sz="0" w:space="0" w:color="auto"/>
                      </w:divBdr>
                    </w:div>
                  </w:divsChild>
                </w:div>
                <w:div w:id="1496800152">
                  <w:marLeft w:val="0"/>
                  <w:marRight w:val="0"/>
                  <w:marTop w:val="0"/>
                  <w:marBottom w:val="0"/>
                  <w:divBdr>
                    <w:top w:val="none" w:sz="0" w:space="0" w:color="auto"/>
                    <w:left w:val="none" w:sz="0" w:space="0" w:color="auto"/>
                    <w:bottom w:val="none" w:sz="0" w:space="0" w:color="auto"/>
                    <w:right w:val="none" w:sz="0" w:space="0" w:color="auto"/>
                  </w:divBdr>
                  <w:divsChild>
                    <w:div w:id="1771195139">
                      <w:marLeft w:val="0"/>
                      <w:marRight w:val="0"/>
                      <w:marTop w:val="0"/>
                      <w:marBottom w:val="0"/>
                      <w:divBdr>
                        <w:top w:val="none" w:sz="0" w:space="0" w:color="auto"/>
                        <w:left w:val="none" w:sz="0" w:space="0" w:color="auto"/>
                        <w:bottom w:val="none" w:sz="0" w:space="0" w:color="auto"/>
                        <w:right w:val="none" w:sz="0" w:space="0" w:color="auto"/>
                      </w:divBdr>
                    </w:div>
                  </w:divsChild>
                </w:div>
                <w:div w:id="1516966635">
                  <w:marLeft w:val="0"/>
                  <w:marRight w:val="0"/>
                  <w:marTop w:val="0"/>
                  <w:marBottom w:val="0"/>
                  <w:divBdr>
                    <w:top w:val="none" w:sz="0" w:space="0" w:color="auto"/>
                    <w:left w:val="none" w:sz="0" w:space="0" w:color="auto"/>
                    <w:bottom w:val="none" w:sz="0" w:space="0" w:color="auto"/>
                    <w:right w:val="none" w:sz="0" w:space="0" w:color="auto"/>
                  </w:divBdr>
                  <w:divsChild>
                    <w:div w:id="133842144">
                      <w:marLeft w:val="0"/>
                      <w:marRight w:val="0"/>
                      <w:marTop w:val="0"/>
                      <w:marBottom w:val="0"/>
                      <w:divBdr>
                        <w:top w:val="none" w:sz="0" w:space="0" w:color="auto"/>
                        <w:left w:val="none" w:sz="0" w:space="0" w:color="auto"/>
                        <w:bottom w:val="none" w:sz="0" w:space="0" w:color="auto"/>
                        <w:right w:val="none" w:sz="0" w:space="0" w:color="auto"/>
                      </w:divBdr>
                    </w:div>
                  </w:divsChild>
                </w:div>
                <w:div w:id="1519003557">
                  <w:marLeft w:val="0"/>
                  <w:marRight w:val="0"/>
                  <w:marTop w:val="0"/>
                  <w:marBottom w:val="0"/>
                  <w:divBdr>
                    <w:top w:val="none" w:sz="0" w:space="0" w:color="auto"/>
                    <w:left w:val="none" w:sz="0" w:space="0" w:color="auto"/>
                    <w:bottom w:val="none" w:sz="0" w:space="0" w:color="auto"/>
                    <w:right w:val="none" w:sz="0" w:space="0" w:color="auto"/>
                  </w:divBdr>
                  <w:divsChild>
                    <w:div w:id="1139492224">
                      <w:marLeft w:val="0"/>
                      <w:marRight w:val="0"/>
                      <w:marTop w:val="0"/>
                      <w:marBottom w:val="0"/>
                      <w:divBdr>
                        <w:top w:val="none" w:sz="0" w:space="0" w:color="auto"/>
                        <w:left w:val="none" w:sz="0" w:space="0" w:color="auto"/>
                        <w:bottom w:val="none" w:sz="0" w:space="0" w:color="auto"/>
                        <w:right w:val="none" w:sz="0" w:space="0" w:color="auto"/>
                      </w:divBdr>
                    </w:div>
                  </w:divsChild>
                </w:div>
                <w:div w:id="1537426854">
                  <w:marLeft w:val="0"/>
                  <w:marRight w:val="0"/>
                  <w:marTop w:val="0"/>
                  <w:marBottom w:val="0"/>
                  <w:divBdr>
                    <w:top w:val="none" w:sz="0" w:space="0" w:color="auto"/>
                    <w:left w:val="none" w:sz="0" w:space="0" w:color="auto"/>
                    <w:bottom w:val="none" w:sz="0" w:space="0" w:color="auto"/>
                    <w:right w:val="none" w:sz="0" w:space="0" w:color="auto"/>
                  </w:divBdr>
                  <w:divsChild>
                    <w:div w:id="1463812922">
                      <w:marLeft w:val="0"/>
                      <w:marRight w:val="0"/>
                      <w:marTop w:val="0"/>
                      <w:marBottom w:val="0"/>
                      <w:divBdr>
                        <w:top w:val="none" w:sz="0" w:space="0" w:color="auto"/>
                        <w:left w:val="none" w:sz="0" w:space="0" w:color="auto"/>
                        <w:bottom w:val="none" w:sz="0" w:space="0" w:color="auto"/>
                        <w:right w:val="none" w:sz="0" w:space="0" w:color="auto"/>
                      </w:divBdr>
                    </w:div>
                  </w:divsChild>
                </w:div>
                <w:div w:id="1591038284">
                  <w:marLeft w:val="0"/>
                  <w:marRight w:val="0"/>
                  <w:marTop w:val="0"/>
                  <w:marBottom w:val="0"/>
                  <w:divBdr>
                    <w:top w:val="none" w:sz="0" w:space="0" w:color="auto"/>
                    <w:left w:val="none" w:sz="0" w:space="0" w:color="auto"/>
                    <w:bottom w:val="none" w:sz="0" w:space="0" w:color="auto"/>
                    <w:right w:val="none" w:sz="0" w:space="0" w:color="auto"/>
                  </w:divBdr>
                  <w:divsChild>
                    <w:div w:id="1539927163">
                      <w:marLeft w:val="0"/>
                      <w:marRight w:val="0"/>
                      <w:marTop w:val="0"/>
                      <w:marBottom w:val="0"/>
                      <w:divBdr>
                        <w:top w:val="none" w:sz="0" w:space="0" w:color="auto"/>
                        <w:left w:val="none" w:sz="0" w:space="0" w:color="auto"/>
                        <w:bottom w:val="none" w:sz="0" w:space="0" w:color="auto"/>
                        <w:right w:val="none" w:sz="0" w:space="0" w:color="auto"/>
                      </w:divBdr>
                    </w:div>
                  </w:divsChild>
                </w:div>
                <w:div w:id="1616669646">
                  <w:marLeft w:val="0"/>
                  <w:marRight w:val="0"/>
                  <w:marTop w:val="0"/>
                  <w:marBottom w:val="0"/>
                  <w:divBdr>
                    <w:top w:val="none" w:sz="0" w:space="0" w:color="auto"/>
                    <w:left w:val="none" w:sz="0" w:space="0" w:color="auto"/>
                    <w:bottom w:val="none" w:sz="0" w:space="0" w:color="auto"/>
                    <w:right w:val="none" w:sz="0" w:space="0" w:color="auto"/>
                  </w:divBdr>
                  <w:divsChild>
                    <w:div w:id="1932278597">
                      <w:marLeft w:val="0"/>
                      <w:marRight w:val="0"/>
                      <w:marTop w:val="0"/>
                      <w:marBottom w:val="0"/>
                      <w:divBdr>
                        <w:top w:val="none" w:sz="0" w:space="0" w:color="auto"/>
                        <w:left w:val="none" w:sz="0" w:space="0" w:color="auto"/>
                        <w:bottom w:val="none" w:sz="0" w:space="0" w:color="auto"/>
                        <w:right w:val="none" w:sz="0" w:space="0" w:color="auto"/>
                      </w:divBdr>
                    </w:div>
                  </w:divsChild>
                </w:div>
                <w:div w:id="1624076762">
                  <w:marLeft w:val="0"/>
                  <w:marRight w:val="0"/>
                  <w:marTop w:val="0"/>
                  <w:marBottom w:val="0"/>
                  <w:divBdr>
                    <w:top w:val="none" w:sz="0" w:space="0" w:color="auto"/>
                    <w:left w:val="none" w:sz="0" w:space="0" w:color="auto"/>
                    <w:bottom w:val="none" w:sz="0" w:space="0" w:color="auto"/>
                    <w:right w:val="none" w:sz="0" w:space="0" w:color="auto"/>
                  </w:divBdr>
                  <w:divsChild>
                    <w:div w:id="674381270">
                      <w:marLeft w:val="0"/>
                      <w:marRight w:val="0"/>
                      <w:marTop w:val="0"/>
                      <w:marBottom w:val="0"/>
                      <w:divBdr>
                        <w:top w:val="none" w:sz="0" w:space="0" w:color="auto"/>
                        <w:left w:val="none" w:sz="0" w:space="0" w:color="auto"/>
                        <w:bottom w:val="none" w:sz="0" w:space="0" w:color="auto"/>
                        <w:right w:val="none" w:sz="0" w:space="0" w:color="auto"/>
                      </w:divBdr>
                    </w:div>
                  </w:divsChild>
                </w:div>
                <w:div w:id="1626276305">
                  <w:marLeft w:val="0"/>
                  <w:marRight w:val="0"/>
                  <w:marTop w:val="0"/>
                  <w:marBottom w:val="0"/>
                  <w:divBdr>
                    <w:top w:val="none" w:sz="0" w:space="0" w:color="auto"/>
                    <w:left w:val="none" w:sz="0" w:space="0" w:color="auto"/>
                    <w:bottom w:val="none" w:sz="0" w:space="0" w:color="auto"/>
                    <w:right w:val="none" w:sz="0" w:space="0" w:color="auto"/>
                  </w:divBdr>
                  <w:divsChild>
                    <w:div w:id="521865012">
                      <w:marLeft w:val="0"/>
                      <w:marRight w:val="0"/>
                      <w:marTop w:val="0"/>
                      <w:marBottom w:val="0"/>
                      <w:divBdr>
                        <w:top w:val="none" w:sz="0" w:space="0" w:color="auto"/>
                        <w:left w:val="none" w:sz="0" w:space="0" w:color="auto"/>
                        <w:bottom w:val="none" w:sz="0" w:space="0" w:color="auto"/>
                        <w:right w:val="none" w:sz="0" w:space="0" w:color="auto"/>
                      </w:divBdr>
                    </w:div>
                  </w:divsChild>
                </w:div>
                <w:div w:id="1656881276">
                  <w:marLeft w:val="0"/>
                  <w:marRight w:val="0"/>
                  <w:marTop w:val="0"/>
                  <w:marBottom w:val="0"/>
                  <w:divBdr>
                    <w:top w:val="none" w:sz="0" w:space="0" w:color="auto"/>
                    <w:left w:val="none" w:sz="0" w:space="0" w:color="auto"/>
                    <w:bottom w:val="none" w:sz="0" w:space="0" w:color="auto"/>
                    <w:right w:val="none" w:sz="0" w:space="0" w:color="auto"/>
                  </w:divBdr>
                  <w:divsChild>
                    <w:div w:id="61564561">
                      <w:marLeft w:val="0"/>
                      <w:marRight w:val="0"/>
                      <w:marTop w:val="0"/>
                      <w:marBottom w:val="0"/>
                      <w:divBdr>
                        <w:top w:val="none" w:sz="0" w:space="0" w:color="auto"/>
                        <w:left w:val="none" w:sz="0" w:space="0" w:color="auto"/>
                        <w:bottom w:val="none" w:sz="0" w:space="0" w:color="auto"/>
                        <w:right w:val="none" w:sz="0" w:space="0" w:color="auto"/>
                      </w:divBdr>
                    </w:div>
                  </w:divsChild>
                </w:div>
                <w:div w:id="1699962288">
                  <w:marLeft w:val="0"/>
                  <w:marRight w:val="0"/>
                  <w:marTop w:val="0"/>
                  <w:marBottom w:val="0"/>
                  <w:divBdr>
                    <w:top w:val="none" w:sz="0" w:space="0" w:color="auto"/>
                    <w:left w:val="none" w:sz="0" w:space="0" w:color="auto"/>
                    <w:bottom w:val="none" w:sz="0" w:space="0" w:color="auto"/>
                    <w:right w:val="none" w:sz="0" w:space="0" w:color="auto"/>
                  </w:divBdr>
                  <w:divsChild>
                    <w:div w:id="997001469">
                      <w:marLeft w:val="0"/>
                      <w:marRight w:val="0"/>
                      <w:marTop w:val="0"/>
                      <w:marBottom w:val="0"/>
                      <w:divBdr>
                        <w:top w:val="none" w:sz="0" w:space="0" w:color="auto"/>
                        <w:left w:val="none" w:sz="0" w:space="0" w:color="auto"/>
                        <w:bottom w:val="none" w:sz="0" w:space="0" w:color="auto"/>
                        <w:right w:val="none" w:sz="0" w:space="0" w:color="auto"/>
                      </w:divBdr>
                    </w:div>
                  </w:divsChild>
                </w:div>
                <w:div w:id="1711877997">
                  <w:marLeft w:val="0"/>
                  <w:marRight w:val="0"/>
                  <w:marTop w:val="0"/>
                  <w:marBottom w:val="0"/>
                  <w:divBdr>
                    <w:top w:val="none" w:sz="0" w:space="0" w:color="auto"/>
                    <w:left w:val="none" w:sz="0" w:space="0" w:color="auto"/>
                    <w:bottom w:val="none" w:sz="0" w:space="0" w:color="auto"/>
                    <w:right w:val="none" w:sz="0" w:space="0" w:color="auto"/>
                  </w:divBdr>
                  <w:divsChild>
                    <w:div w:id="685208143">
                      <w:marLeft w:val="0"/>
                      <w:marRight w:val="0"/>
                      <w:marTop w:val="0"/>
                      <w:marBottom w:val="0"/>
                      <w:divBdr>
                        <w:top w:val="none" w:sz="0" w:space="0" w:color="auto"/>
                        <w:left w:val="none" w:sz="0" w:space="0" w:color="auto"/>
                        <w:bottom w:val="none" w:sz="0" w:space="0" w:color="auto"/>
                        <w:right w:val="none" w:sz="0" w:space="0" w:color="auto"/>
                      </w:divBdr>
                    </w:div>
                  </w:divsChild>
                </w:div>
                <w:div w:id="1749883580">
                  <w:marLeft w:val="0"/>
                  <w:marRight w:val="0"/>
                  <w:marTop w:val="0"/>
                  <w:marBottom w:val="0"/>
                  <w:divBdr>
                    <w:top w:val="none" w:sz="0" w:space="0" w:color="auto"/>
                    <w:left w:val="none" w:sz="0" w:space="0" w:color="auto"/>
                    <w:bottom w:val="none" w:sz="0" w:space="0" w:color="auto"/>
                    <w:right w:val="none" w:sz="0" w:space="0" w:color="auto"/>
                  </w:divBdr>
                  <w:divsChild>
                    <w:div w:id="1720665162">
                      <w:marLeft w:val="0"/>
                      <w:marRight w:val="0"/>
                      <w:marTop w:val="0"/>
                      <w:marBottom w:val="0"/>
                      <w:divBdr>
                        <w:top w:val="none" w:sz="0" w:space="0" w:color="auto"/>
                        <w:left w:val="none" w:sz="0" w:space="0" w:color="auto"/>
                        <w:bottom w:val="none" w:sz="0" w:space="0" w:color="auto"/>
                        <w:right w:val="none" w:sz="0" w:space="0" w:color="auto"/>
                      </w:divBdr>
                    </w:div>
                  </w:divsChild>
                </w:div>
                <w:div w:id="1756779657">
                  <w:marLeft w:val="0"/>
                  <w:marRight w:val="0"/>
                  <w:marTop w:val="0"/>
                  <w:marBottom w:val="0"/>
                  <w:divBdr>
                    <w:top w:val="none" w:sz="0" w:space="0" w:color="auto"/>
                    <w:left w:val="none" w:sz="0" w:space="0" w:color="auto"/>
                    <w:bottom w:val="none" w:sz="0" w:space="0" w:color="auto"/>
                    <w:right w:val="none" w:sz="0" w:space="0" w:color="auto"/>
                  </w:divBdr>
                  <w:divsChild>
                    <w:div w:id="2135370617">
                      <w:marLeft w:val="0"/>
                      <w:marRight w:val="0"/>
                      <w:marTop w:val="0"/>
                      <w:marBottom w:val="0"/>
                      <w:divBdr>
                        <w:top w:val="none" w:sz="0" w:space="0" w:color="auto"/>
                        <w:left w:val="none" w:sz="0" w:space="0" w:color="auto"/>
                        <w:bottom w:val="none" w:sz="0" w:space="0" w:color="auto"/>
                        <w:right w:val="none" w:sz="0" w:space="0" w:color="auto"/>
                      </w:divBdr>
                    </w:div>
                  </w:divsChild>
                </w:div>
                <w:div w:id="1769619190">
                  <w:marLeft w:val="0"/>
                  <w:marRight w:val="0"/>
                  <w:marTop w:val="0"/>
                  <w:marBottom w:val="0"/>
                  <w:divBdr>
                    <w:top w:val="none" w:sz="0" w:space="0" w:color="auto"/>
                    <w:left w:val="none" w:sz="0" w:space="0" w:color="auto"/>
                    <w:bottom w:val="none" w:sz="0" w:space="0" w:color="auto"/>
                    <w:right w:val="none" w:sz="0" w:space="0" w:color="auto"/>
                  </w:divBdr>
                  <w:divsChild>
                    <w:div w:id="494998545">
                      <w:marLeft w:val="0"/>
                      <w:marRight w:val="0"/>
                      <w:marTop w:val="0"/>
                      <w:marBottom w:val="0"/>
                      <w:divBdr>
                        <w:top w:val="none" w:sz="0" w:space="0" w:color="auto"/>
                        <w:left w:val="none" w:sz="0" w:space="0" w:color="auto"/>
                        <w:bottom w:val="none" w:sz="0" w:space="0" w:color="auto"/>
                        <w:right w:val="none" w:sz="0" w:space="0" w:color="auto"/>
                      </w:divBdr>
                    </w:div>
                  </w:divsChild>
                </w:div>
                <w:div w:id="1792356628">
                  <w:marLeft w:val="0"/>
                  <w:marRight w:val="0"/>
                  <w:marTop w:val="0"/>
                  <w:marBottom w:val="0"/>
                  <w:divBdr>
                    <w:top w:val="none" w:sz="0" w:space="0" w:color="auto"/>
                    <w:left w:val="none" w:sz="0" w:space="0" w:color="auto"/>
                    <w:bottom w:val="none" w:sz="0" w:space="0" w:color="auto"/>
                    <w:right w:val="none" w:sz="0" w:space="0" w:color="auto"/>
                  </w:divBdr>
                  <w:divsChild>
                    <w:div w:id="322200412">
                      <w:marLeft w:val="0"/>
                      <w:marRight w:val="0"/>
                      <w:marTop w:val="0"/>
                      <w:marBottom w:val="0"/>
                      <w:divBdr>
                        <w:top w:val="none" w:sz="0" w:space="0" w:color="auto"/>
                        <w:left w:val="none" w:sz="0" w:space="0" w:color="auto"/>
                        <w:bottom w:val="none" w:sz="0" w:space="0" w:color="auto"/>
                        <w:right w:val="none" w:sz="0" w:space="0" w:color="auto"/>
                      </w:divBdr>
                    </w:div>
                  </w:divsChild>
                </w:div>
                <w:div w:id="1798059436">
                  <w:marLeft w:val="0"/>
                  <w:marRight w:val="0"/>
                  <w:marTop w:val="0"/>
                  <w:marBottom w:val="0"/>
                  <w:divBdr>
                    <w:top w:val="none" w:sz="0" w:space="0" w:color="auto"/>
                    <w:left w:val="none" w:sz="0" w:space="0" w:color="auto"/>
                    <w:bottom w:val="none" w:sz="0" w:space="0" w:color="auto"/>
                    <w:right w:val="none" w:sz="0" w:space="0" w:color="auto"/>
                  </w:divBdr>
                  <w:divsChild>
                    <w:div w:id="1897427645">
                      <w:marLeft w:val="0"/>
                      <w:marRight w:val="0"/>
                      <w:marTop w:val="0"/>
                      <w:marBottom w:val="0"/>
                      <w:divBdr>
                        <w:top w:val="none" w:sz="0" w:space="0" w:color="auto"/>
                        <w:left w:val="none" w:sz="0" w:space="0" w:color="auto"/>
                        <w:bottom w:val="none" w:sz="0" w:space="0" w:color="auto"/>
                        <w:right w:val="none" w:sz="0" w:space="0" w:color="auto"/>
                      </w:divBdr>
                    </w:div>
                    <w:div w:id="1944335543">
                      <w:marLeft w:val="0"/>
                      <w:marRight w:val="0"/>
                      <w:marTop w:val="0"/>
                      <w:marBottom w:val="0"/>
                      <w:divBdr>
                        <w:top w:val="none" w:sz="0" w:space="0" w:color="auto"/>
                        <w:left w:val="none" w:sz="0" w:space="0" w:color="auto"/>
                        <w:bottom w:val="none" w:sz="0" w:space="0" w:color="auto"/>
                        <w:right w:val="none" w:sz="0" w:space="0" w:color="auto"/>
                      </w:divBdr>
                    </w:div>
                  </w:divsChild>
                </w:div>
                <w:div w:id="1855342286">
                  <w:marLeft w:val="0"/>
                  <w:marRight w:val="0"/>
                  <w:marTop w:val="0"/>
                  <w:marBottom w:val="0"/>
                  <w:divBdr>
                    <w:top w:val="none" w:sz="0" w:space="0" w:color="auto"/>
                    <w:left w:val="none" w:sz="0" w:space="0" w:color="auto"/>
                    <w:bottom w:val="none" w:sz="0" w:space="0" w:color="auto"/>
                    <w:right w:val="none" w:sz="0" w:space="0" w:color="auto"/>
                  </w:divBdr>
                  <w:divsChild>
                    <w:div w:id="180244188">
                      <w:marLeft w:val="0"/>
                      <w:marRight w:val="0"/>
                      <w:marTop w:val="0"/>
                      <w:marBottom w:val="0"/>
                      <w:divBdr>
                        <w:top w:val="none" w:sz="0" w:space="0" w:color="auto"/>
                        <w:left w:val="none" w:sz="0" w:space="0" w:color="auto"/>
                        <w:bottom w:val="none" w:sz="0" w:space="0" w:color="auto"/>
                        <w:right w:val="none" w:sz="0" w:space="0" w:color="auto"/>
                      </w:divBdr>
                    </w:div>
                  </w:divsChild>
                </w:div>
                <w:div w:id="1858301021">
                  <w:marLeft w:val="0"/>
                  <w:marRight w:val="0"/>
                  <w:marTop w:val="0"/>
                  <w:marBottom w:val="0"/>
                  <w:divBdr>
                    <w:top w:val="none" w:sz="0" w:space="0" w:color="auto"/>
                    <w:left w:val="none" w:sz="0" w:space="0" w:color="auto"/>
                    <w:bottom w:val="none" w:sz="0" w:space="0" w:color="auto"/>
                    <w:right w:val="none" w:sz="0" w:space="0" w:color="auto"/>
                  </w:divBdr>
                  <w:divsChild>
                    <w:div w:id="1983924379">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2077851239">
                      <w:marLeft w:val="0"/>
                      <w:marRight w:val="0"/>
                      <w:marTop w:val="0"/>
                      <w:marBottom w:val="0"/>
                      <w:divBdr>
                        <w:top w:val="none" w:sz="0" w:space="0" w:color="auto"/>
                        <w:left w:val="none" w:sz="0" w:space="0" w:color="auto"/>
                        <w:bottom w:val="none" w:sz="0" w:space="0" w:color="auto"/>
                        <w:right w:val="none" w:sz="0" w:space="0" w:color="auto"/>
                      </w:divBdr>
                    </w:div>
                  </w:divsChild>
                </w:div>
                <w:div w:id="1888373271">
                  <w:marLeft w:val="0"/>
                  <w:marRight w:val="0"/>
                  <w:marTop w:val="0"/>
                  <w:marBottom w:val="0"/>
                  <w:divBdr>
                    <w:top w:val="none" w:sz="0" w:space="0" w:color="auto"/>
                    <w:left w:val="none" w:sz="0" w:space="0" w:color="auto"/>
                    <w:bottom w:val="none" w:sz="0" w:space="0" w:color="auto"/>
                    <w:right w:val="none" w:sz="0" w:space="0" w:color="auto"/>
                  </w:divBdr>
                  <w:divsChild>
                    <w:div w:id="903179501">
                      <w:marLeft w:val="0"/>
                      <w:marRight w:val="0"/>
                      <w:marTop w:val="0"/>
                      <w:marBottom w:val="0"/>
                      <w:divBdr>
                        <w:top w:val="none" w:sz="0" w:space="0" w:color="auto"/>
                        <w:left w:val="none" w:sz="0" w:space="0" w:color="auto"/>
                        <w:bottom w:val="none" w:sz="0" w:space="0" w:color="auto"/>
                        <w:right w:val="none" w:sz="0" w:space="0" w:color="auto"/>
                      </w:divBdr>
                    </w:div>
                  </w:divsChild>
                </w:div>
                <w:div w:id="1919442563">
                  <w:marLeft w:val="0"/>
                  <w:marRight w:val="0"/>
                  <w:marTop w:val="0"/>
                  <w:marBottom w:val="0"/>
                  <w:divBdr>
                    <w:top w:val="none" w:sz="0" w:space="0" w:color="auto"/>
                    <w:left w:val="none" w:sz="0" w:space="0" w:color="auto"/>
                    <w:bottom w:val="none" w:sz="0" w:space="0" w:color="auto"/>
                    <w:right w:val="none" w:sz="0" w:space="0" w:color="auto"/>
                  </w:divBdr>
                  <w:divsChild>
                    <w:div w:id="1963419998">
                      <w:marLeft w:val="0"/>
                      <w:marRight w:val="0"/>
                      <w:marTop w:val="0"/>
                      <w:marBottom w:val="0"/>
                      <w:divBdr>
                        <w:top w:val="none" w:sz="0" w:space="0" w:color="auto"/>
                        <w:left w:val="none" w:sz="0" w:space="0" w:color="auto"/>
                        <w:bottom w:val="none" w:sz="0" w:space="0" w:color="auto"/>
                        <w:right w:val="none" w:sz="0" w:space="0" w:color="auto"/>
                      </w:divBdr>
                    </w:div>
                  </w:divsChild>
                </w:div>
                <w:div w:id="1951744598">
                  <w:marLeft w:val="0"/>
                  <w:marRight w:val="0"/>
                  <w:marTop w:val="0"/>
                  <w:marBottom w:val="0"/>
                  <w:divBdr>
                    <w:top w:val="none" w:sz="0" w:space="0" w:color="auto"/>
                    <w:left w:val="none" w:sz="0" w:space="0" w:color="auto"/>
                    <w:bottom w:val="none" w:sz="0" w:space="0" w:color="auto"/>
                    <w:right w:val="none" w:sz="0" w:space="0" w:color="auto"/>
                  </w:divBdr>
                  <w:divsChild>
                    <w:div w:id="1139809492">
                      <w:marLeft w:val="0"/>
                      <w:marRight w:val="0"/>
                      <w:marTop w:val="0"/>
                      <w:marBottom w:val="0"/>
                      <w:divBdr>
                        <w:top w:val="none" w:sz="0" w:space="0" w:color="auto"/>
                        <w:left w:val="none" w:sz="0" w:space="0" w:color="auto"/>
                        <w:bottom w:val="none" w:sz="0" w:space="0" w:color="auto"/>
                        <w:right w:val="none" w:sz="0" w:space="0" w:color="auto"/>
                      </w:divBdr>
                    </w:div>
                  </w:divsChild>
                </w:div>
                <w:div w:id="1962371352">
                  <w:marLeft w:val="0"/>
                  <w:marRight w:val="0"/>
                  <w:marTop w:val="0"/>
                  <w:marBottom w:val="0"/>
                  <w:divBdr>
                    <w:top w:val="none" w:sz="0" w:space="0" w:color="auto"/>
                    <w:left w:val="none" w:sz="0" w:space="0" w:color="auto"/>
                    <w:bottom w:val="none" w:sz="0" w:space="0" w:color="auto"/>
                    <w:right w:val="none" w:sz="0" w:space="0" w:color="auto"/>
                  </w:divBdr>
                  <w:divsChild>
                    <w:div w:id="1354921701">
                      <w:marLeft w:val="0"/>
                      <w:marRight w:val="0"/>
                      <w:marTop w:val="0"/>
                      <w:marBottom w:val="0"/>
                      <w:divBdr>
                        <w:top w:val="none" w:sz="0" w:space="0" w:color="auto"/>
                        <w:left w:val="none" w:sz="0" w:space="0" w:color="auto"/>
                        <w:bottom w:val="none" w:sz="0" w:space="0" w:color="auto"/>
                        <w:right w:val="none" w:sz="0" w:space="0" w:color="auto"/>
                      </w:divBdr>
                    </w:div>
                    <w:div w:id="1457990101">
                      <w:marLeft w:val="0"/>
                      <w:marRight w:val="0"/>
                      <w:marTop w:val="0"/>
                      <w:marBottom w:val="0"/>
                      <w:divBdr>
                        <w:top w:val="none" w:sz="0" w:space="0" w:color="auto"/>
                        <w:left w:val="none" w:sz="0" w:space="0" w:color="auto"/>
                        <w:bottom w:val="none" w:sz="0" w:space="0" w:color="auto"/>
                        <w:right w:val="none" w:sz="0" w:space="0" w:color="auto"/>
                      </w:divBdr>
                    </w:div>
                  </w:divsChild>
                </w:div>
                <w:div w:id="2000184359">
                  <w:marLeft w:val="0"/>
                  <w:marRight w:val="0"/>
                  <w:marTop w:val="0"/>
                  <w:marBottom w:val="0"/>
                  <w:divBdr>
                    <w:top w:val="none" w:sz="0" w:space="0" w:color="auto"/>
                    <w:left w:val="none" w:sz="0" w:space="0" w:color="auto"/>
                    <w:bottom w:val="none" w:sz="0" w:space="0" w:color="auto"/>
                    <w:right w:val="none" w:sz="0" w:space="0" w:color="auto"/>
                  </w:divBdr>
                  <w:divsChild>
                    <w:div w:id="155536609">
                      <w:marLeft w:val="0"/>
                      <w:marRight w:val="0"/>
                      <w:marTop w:val="0"/>
                      <w:marBottom w:val="0"/>
                      <w:divBdr>
                        <w:top w:val="none" w:sz="0" w:space="0" w:color="auto"/>
                        <w:left w:val="none" w:sz="0" w:space="0" w:color="auto"/>
                        <w:bottom w:val="none" w:sz="0" w:space="0" w:color="auto"/>
                        <w:right w:val="none" w:sz="0" w:space="0" w:color="auto"/>
                      </w:divBdr>
                    </w:div>
                  </w:divsChild>
                </w:div>
                <w:div w:id="2013682073">
                  <w:marLeft w:val="0"/>
                  <w:marRight w:val="0"/>
                  <w:marTop w:val="0"/>
                  <w:marBottom w:val="0"/>
                  <w:divBdr>
                    <w:top w:val="none" w:sz="0" w:space="0" w:color="auto"/>
                    <w:left w:val="none" w:sz="0" w:space="0" w:color="auto"/>
                    <w:bottom w:val="none" w:sz="0" w:space="0" w:color="auto"/>
                    <w:right w:val="none" w:sz="0" w:space="0" w:color="auto"/>
                  </w:divBdr>
                  <w:divsChild>
                    <w:div w:id="762187639">
                      <w:marLeft w:val="0"/>
                      <w:marRight w:val="0"/>
                      <w:marTop w:val="0"/>
                      <w:marBottom w:val="0"/>
                      <w:divBdr>
                        <w:top w:val="none" w:sz="0" w:space="0" w:color="auto"/>
                        <w:left w:val="none" w:sz="0" w:space="0" w:color="auto"/>
                        <w:bottom w:val="none" w:sz="0" w:space="0" w:color="auto"/>
                        <w:right w:val="none" w:sz="0" w:space="0" w:color="auto"/>
                      </w:divBdr>
                    </w:div>
                    <w:div w:id="1274283385">
                      <w:marLeft w:val="0"/>
                      <w:marRight w:val="0"/>
                      <w:marTop w:val="0"/>
                      <w:marBottom w:val="0"/>
                      <w:divBdr>
                        <w:top w:val="none" w:sz="0" w:space="0" w:color="auto"/>
                        <w:left w:val="none" w:sz="0" w:space="0" w:color="auto"/>
                        <w:bottom w:val="none" w:sz="0" w:space="0" w:color="auto"/>
                        <w:right w:val="none" w:sz="0" w:space="0" w:color="auto"/>
                      </w:divBdr>
                    </w:div>
                  </w:divsChild>
                </w:div>
                <w:div w:id="2037585055">
                  <w:marLeft w:val="0"/>
                  <w:marRight w:val="0"/>
                  <w:marTop w:val="0"/>
                  <w:marBottom w:val="0"/>
                  <w:divBdr>
                    <w:top w:val="none" w:sz="0" w:space="0" w:color="auto"/>
                    <w:left w:val="none" w:sz="0" w:space="0" w:color="auto"/>
                    <w:bottom w:val="none" w:sz="0" w:space="0" w:color="auto"/>
                    <w:right w:val="none" w:sz="0" w:space="0" w:color="auto"/>
                  </w:divBdr>
                  <w:divsChild>
                    <w:div w:id="46493330">
                      <w:marLeft w:val="0"/>
                      <w:marRight w:val="0"/>
                      <w:marTop w:val="0"/>
                      <w:marBottom w:val="0"/>
                      <w:divBdr>
                        <w:top w:val="none" w:sz="0" w:space="0" w:color="auto"/>
                        <w:left w:val="none" w:sz="0" w:space="0" w:color="auto"/>
                        <w:bottom w:val="none" w:sz="0" w:space="0" w:color="auto"/>
                        <w:right w:val="none" w:sz="0" w:space="0" w:color="auto"/>
                      </w:divBdr>
                    </w:div>
                  </w:divsChild>
                </w:div>
                <w:div w:id="2058509592">
                  <w:marLeft w:val="0"/>
                  <w:marRight w:val="0"/>
                  <w:marTop w:val="0"/>
                  <w:marBottom w:val="0"/>
                  <w:divBdr>
                    <w:top w:val="none" w:sz="0" w:space="0" w:color="auto"/>
                    <w:left w:val="none" w:sz="0" w:space="0" w:color="auto"/>
                    <w:bottom w:val="none" w:sz="0" w:space="0" w:color="auto"/>
                    <w:right w:val="none" w:sz="0" w:space="0" w:color="auto"/>
                  </w:divBdr>
                  <w:divsChild>
                    <w:div w:id="1771852412">
                      <w:marLeft w:val="0"/>
                      <w:marRight w:val="0"/>
                      <w:marTop w:val="0"/>
                      <w:marBottom w:val="0"/>
                      <w:divBdr>
                        <w:top w:val="none" w:sz="0" w:space="0" w:color="auto"/>
                        <w:left w:val="none" w:sz="0" w:space="0" w:color="auto"/>
                        <w:bottom w:val="none" w:sz="0" w:space="0" w:color="auto"/>
                        <w:right w:val="none" w:sz="0" w:space="0" w:color="auto"/>
                      </w:divBdr>
                    </w:div>
                  </w:divsChild>
                </w:div>
                <w:div w:id="2071877121">
                  <w:marLeft w:val="0"/>
                  <w:marRight w:val="0"/>
                  <w:marTop w:val="0"/>
                  <w:marBottom w:val="0"/>
                  <w:divBdr>
                    <w:top w:val="none" w:sz="0" w:space="0" w:color="auto"/>
                    <w:left w:val="none" w:sz="0" w:space="0" w:color="auto"/>
                    <w:bottom w:val="none" w:sz="0" w:space="0" w:color="auto"/>
                    <w:right w:val="none" w:sz="0" w:space="0" w:color="auto"/>
                  </w:divBdr>
                  <w:divsChild>
                    <w:div w:id="661011502">
                      <w:marLeft w:val="0"/>
                      <w:marRight w:val="0"/>
                      <w:marTop w:val="0"/>
                      <w:marBottom w:val="0"/>
                      <w:divBdr>
                        <w:top w:val="none" w:sz="0" w:space="0" w:color="auto"/>
                        <w:left w:val="none" w:sz="0" w:space="0" w:color="auto"/>
                        <w:bottom w:val="none" w:sz="0" w:space="0" w:color="auto"/>
                        <w:right w:val="none" w:sz="0" w:space="0" w:color="auto"/>
                      </w:divBdr>
                    </w:div>
                    <w:div w:id="1322469351">
                      <w:marLeft w:val="0"/>
                      <w:marRight w:val="0"/>
                      <w:marTop w:val="0"/>
                      <w:marBottom w:val="0"/>
                      <w:divBdr>
                        <w:top w:val="none" w:sz="0" w:space="0" w:color="auto"/>
                        <w:left w:val="none" w:sz="0" w:space="0" w:color="auto"/>
                        <w:bottom w:val="none" w:sz="0" w:space="0" w:color="auto"/>
                        <w:right w:val="none" w:sz="0" w:space="0" w:color="auto"/>
                      </w:divBdr>
                    </w:div>
                  </w:divsChild>
                </w:div>
                <w:div w:id="2089763867">
                  <w:marLeft w:val="0"/>
                  <w:marRight w:val="0"/>
                  <w:marTop w:val="0"/>
                  <w:marBottom w:val="0"/>
                  <w:divBdr>
                    <w:top w:val="none" w:sz="0" w:space="0" w:color="auto"/>
                    <w:left w:val="none" w:sz="0" w:space="0" w:color="auto"/>
                    <w:bottom w:val="none" w:sz="0" w:space="0" w:color="auto"/>
                    <w:right w:val="none" w:sz="0" w:space="0" w:color="auto"/>
                  </w:divBdr>
                  <w:divsChild>
                    <w:div w:id="1405837766">
                      <w:marLeft w:val="0"/>
                      <w:marRight w:val="0"/>
                      <w:marTop w:val="0"/>
                      <w:marBottom w:val="0"/>
                      <w:divBdr>
                        <w:top w:val="none" w:sz="0" w:space="0" w:color="auto"/>
                        <w:left w:val="none" w:sz="0" w:space="0" w:color="auto"/>
                        <w:bottom w:val="none" w:sz="0" w:space="0" w:color="auto"/>
                        <w:right w:val="none" w:sz="0" w:space="0" w:color="auto"/>
                      </w:divBdr>
                    </w:div>
                  </w:divsChild>
                </w:div>
                <w:div w:id="2131783441">
                  <w:marLeft w:val="0"/>
                  <w:marRight w:val="0"/>
                  <w:marTop w:val="0"/>
                  <w:marBottom w:val="0"/>
                  <w:divBdr>
                    <w:top w:val="none" w:sz="0" w:space="0" w:color="auto"/>
                    <w:left w:val="none" w:sz="0" w:space="0" w:color="auto"/>
                    <w:bottom w:val="none" w:sz="0" w:space="0" w:color="auto"/>
                    <w:right w:val="none" w:sz="0" w:space="0" w:color="auto"/>
                  </w:divBdr>
                  <w:divsChild>
                    <w:div w:id="11466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993">
          <w:marLeft w:val="0"/>
          <w:marRight w:val="0"/>
          <w:marTop w:val="0"/>
          <w:marBottom w:val="0"/>
          <w:divBdr>
            <w:top w:val="none" w:sz="0" w:space="0" w:color="auto"/>
            <w:left w:val="none" w:sz="0" w:space="0" w:color="auto"/>
            <w:bottom w:val="none" w:sz="0" w:space="0" w:color="auto"/>
            <w:right w:val="none" w:sz="0" w:space="0" w:color="auto"/>
          </w:divBdr>
          <w:divsChild>
            <w:div w:id="85152750">
              <w:marLeft w:val="0"/>
              <w:marRight w:val="0"/>
              <w:marTop w:val="0"/>
              <w:marBottom w:val="0"/>
              <w:divBdr>
                <w:top w:val="none" w:sz="0" w:space="0" w:color="auto"/>
                <w:left w:val="none" w:sz="0" w:space="0" w:color="auto"/>
                <w:bottom w:val="none" w:sz="0" w:space="0" w:color="auto"/>
                <w:right w:val="none" w:sz="0" w:space="0" w:color="auto"/>
              </w:divBdr>
            </w:div>
            <w:div w:id="127482493">
              <w:marLeft w:val="0"/>
              <w:marRight w:val="0"/>
              <w:marTop w:val="0"/>
              <w:marBottom w:val="0"/>
              <w:divBdr>
                <w:top w:val="none" w:sz="0" w:space="0" w:color="auto"/>
                <w:left w:val="none" w:sz="0" w:space="0" w:color="auto"/>
                <w:bottom w:val="none" w:sz="0" w:space="0" w:color="auto"/>
                <w:right w:val="none" w:sz="0" w:space="0" w:color="auto"/>
              </w:divBdr>
            </w:div>
            <w:div w:id="592857866">
              <w:marLeft w:val="0"/>
              <w:marRight w:val="0"/>
              <w:marTop w:val="0"/>
              <w:marBottom w:val="0"/>
              <w:divBdr>
                <w:top w:val="none" w:sz="0" w:space="0" w:color="auto"/>
                <w:left w:val="none" w:sz="0" w:space="0" w:color="auto"/>
                <w:bottom w:val="none" w:sz="0" w:space="0" w:color="auto"/>
                <w:right w:val="none" w:sz="0" w:space="0" w:color="auto"/>
              </w:divBdr>
            </w:div>
            <w:div w:id="620771763">
              <w:marLeft w:val="0"/>
              <w:marRight w:val="0"/>
              <w:marTop w:val="0"/>
              <w:marBottom w:val="0"/>
              <w:divBdr>
                <w:top w:val="none" w:sz="0" w:space="0" w:color="auto"/>
                <w:left w:val="none" w:sz="0" w:space="0" w:color="auto"/>
                <w:bottom w:val="none" w:sz="0" w:space="0" w:color="auto"/>
                <w:right w:val="none" w:sz="0" w:space="0" w:color="auto"/>
              </w:divBdr>
            </w:div>
            <w:div w:id="876283355">
              <w:marLeft w:val="0"/>
              <w:marRight w:val="0"/>
              <w:marTop w:val="0"/>
              <w:marBottom w:val="0"/>
              <w:divBdr>
                <w:top w:val="none" w:sz="0" w:space="0" w:color="auto"/>
                <w:left w:val="none" w:sz="0" w:space="0" w:color="auto"/>
                <w:bottom w:val="none" w:sz="0" w:space="0" w:color="auto"/>
                <w:right w:val="none" w:sz="0" w:space="0" w:color="auto"/>
              </w:divBdr>
            </w:div>
            <w:div w:id="900484020">
              <w:marLeft w:val="0"/>
              <w:marRight w:val="0"/>
              <w:marTop w:val="0"/>
              <w:marBottom w:val="0"/>
              <w:divBdr>
                <w:top w:val="none" w:sz="0" w:space="0" w:color="auto"/>
                <w:left w:val="none" w:sz="0" w:space="0" w:color="auto"/>
                <w:bottom w:val="none" w:sz="0" w:space="0" w:color="auto"/>
                <w:right w:val="none" w:sz="0" w:space="0" w:color="auto"/>
              </w:divBdr>
            </w:div>
            <w:div w:id="912541258">
              <w:marLeft w:val="0"/>
              <w:marRight w:val="0"/>
              <w:marTop w:val="0"/>
              <w:marBottom w:val="0"/>
              <w:divBdr>
                <w:top w:val="none" w:sz="0" w:space="0" w:color="auto"/>
                <w:left w:val="none" w:sz="0" w:space="0" w:color="auto"/>
                <w:bottom w:val="none" w:sz="0" w:space="0" w:color="auto"/>
                <w:right w:val="none" w:sz="0" w:space="0" w:color="auto"/>
              </w:divBdr>
            </w:div>
            <w:div w:id="1053382331">
              <w:marLeft w:val="0"/>
              <w:marRight w:val="0"/>
              <w:marTop w:val="0"/>
              <w:marBottom w:val="0"/>
              <w:divBdr>
                <w:top w:val="none" w:sz="0" w:space="0" w:color="auto"/>
                <w:left w:val="none" w:sz="0" w:space="0" w:color="auto"/>
                <w:bottom w:val="none" w:sz="0" w:space="0" w:color="auto"/>
                <w:right w:val="none" w:sz="0" w:space="0" w:color="auto"/>
              </w:divBdr>
            </w:div>
            <w:div w:id="1079207725">
              <w:marLeft w:val="0"/>
              <w:marRight w:val="0"/>
              <w:marTop w:val="0"/>
              <w:marBottom w:val="0"/>
              <w:divBdr>
                <w:top w:val="none" w:sz="0" w:space="0" w:color="auto"/>
                <w:left w:val="none" w:sz="0" w:space="0" w:color="auto"/>
                <w:bottom w:val="none" w:sz="0" w:space="0" w:color="auto"/>
                <w:right w:val="none" w:sz="0" w:space="0" w:color="auto"/>
              </w:divBdr>
            </w:div>
            <w:div w:id="1231227933">
              <w:marLeft w:val="0"/>
              <w:marRight w:val="0"/>
              <w:marTop w:val="0"/>
              <w:marBottom w:val="0"/>
              <w:divBdr>
                <w:top w:val="none" w:sz="0" w:space="0" w:color="auto"/>
                <w:left w:val="none" w:sz="0" w:space="0" w:color="auto"/>
                <w:bottom w:val="none" w:sz="0" w:space="0" w:color="auto"/>
                <w:right w:val="none" w:sz="0" w:space="0" w:color="auto"/>
              </w:divBdr>
            </w:div>
            <w:div w:id="1328174183">
              <w:marLeft w:val="0"/>
              <w:marRight w:val="0"/>
              <w:marTop w:val="0"/>
              <w:marBottom w:val="0"/>
              <w:divBdr>
                <w:top w:val="none" w:sz="0" w:space="0" w:color="auto"/>
                <w:left w:val="none" w:sz="0" w:space="0" w:color="auto"/>
                <w:bottom w:val="none" w:sz="0" w:space="0" w:color="auto"/>
                <w:right w:val="none" w:sz="0" w:space="0" w:color="auto"/>
              </w:divBdr>
            </w:div>
            <w:div w:id="1338921215">
              <w:marLeft w:val="0"/>
              <w:marRight w:val="0"/>
              <w:marTop w:val="0"/>
              <w:marBottom w:val="0"/>
              <w:divBdr>
                <w:top w:val="none" w:sz="0" w:space="0" w:color="auto"/>
                <w:left w:val="none" w:sz="0" w:space="0" w:color="auto"/>
                <w:bottom w:val="none" w:sz="0" w:space="0" w:color="auto"/>
                <w:right w:val="none" w:sz="0" w:space="0" w:color="auto"/>
              </w:divBdr>
            </w:div>
            <w:div w:id="1390225312">
              <w:marLeft w:val="0"/>
              <w:marRight w:val="0"/>
              <w:marTop w:val="0"/>
              <w:marBottom w:val="0"/>
              <w:divBdr>
                <w:top w:val="none" w:sz="0" w:space="0" w:color="auto"/>
                <w:left w:val="none" w:sz="0" w:space="0" w:color="auto"/>
                <w:bottom w:val="none" w:sz="0" w:space="0" w:color="auto"/>
                <w:right w:val="none" w:sz="0" w:space="0" w:color="auto"/>
              </w:divBdr>
            </w:div>
            <w:div w:id="1542285162">
              <w:marLeft w:val="0"/>
              <w:marRight w:val="0"/>
              <w:marTop w:val="0"/>
              <w:marBottom w:val="0"/>
              <w:divBdr>
                <w:top w:val="none" w:sz="0" w:space="0" w:color="auto"/>
                <w:left w:val="none" w:sz="0" w:space="0" w:color="auto"/>
                <w:bottom w:val="none" w:sz="0" w:space="0" w:color="auto"/>
                <w:right w:val="none" w:sz="0" w:space="0" w:color="auto"/>
              </w:divBdr>
            </w:div>
            <w:div w:id="1701662063">
              <w:marLeft w:val="0"/>
              <w:marRight w:val="0"/>
              <w:marTop w:val="0"/>
              <w:marBottom w:val="0"/>
              <w:divBdr>
                <w:top w:val="none" w:sz="0" w:space="0" w:color="auto"/>
                <w:left w:val="none" w:sz="0" w:space="0" w:color="auto"/>
                <w:bottom w:val="none" w:sz="0" w:space="0" w:color="auto"/>
                <w:right w:val="none" w:sz="0" w:space="0" w:color="auto"/>
              </w:divBdr>
            </w:div>
            <w:div w:id="1792481067">
              <w:marLeft w:val="0"/>
              <w:marRight w:val="0"/>
              <w:marTop w:val="0"/>
              <w:marBottom w:val="0"/>
              <w:divBdr>
                <w:top w:val="none" w:sz="0" w:space="0" w:color="auto"/>
                <w:left w:val="none" w:sz="0" w:space="0" w:color="auto"/>
                <w:bottom w:val="none" w:sz="0" w:space="0" w:color="auto"/>
                <w:right w:val="none" w:sz="0" w:space="0" w:color="auto"/>
              </w:divBdr>
            </w:div>
            <w:div w:id="1849564279">
              <w:marLeft w:val="0"/>
              <w:marRight w:val="0"/>
              <w:marTop w:val="0"/>
              <w:marBottom w:val="0"/>
              <w:divBdr>
                <w:top w:val="none" w:sz="0" w:space="0" w:color="auto"/>
                <w:left w:val="none" w:sz="0" w:space="0" w:color="auto"/>
                <w:bottom w:val="none" w:sz="0" w:space="0" w:color="auto"/>
                <w:right w:val="none" w:sz="0" w:space="0" w:color="auto"/>
              </w:divBdr>
            </w:div>
            <w:div w:id="1856461370">
              <w:marLeft w:val="0"/>
              <w:marRight w:val="0"/>
              <w:marTop w:val="0"/>
              <w:marBottom w:val="0"/>
              <w:divBdr>
                <w:top w:val="none" w:sz="0" w:space="0" w:color="auto"/>
                <w:left w:val="none" w:sz="0" w:space="0" w:color="auto"/>
                <w:bottom w:val="none" w:sz="0" w:space="0" w:color="auto"/>
                <w:right w:val="none" w:sz="0" w:space="0" w:color="auto"/>
              </w:divBdr>
            </w:div>
            <w:div w:id="1894080154">
              <w:marLeft w:val="0"/>
              <w:marRight w:val="0"/>
              <w:marTop w:val="0"/>
              <w:marBottom w:val="0"/>
              <w:divBdr>
                <w:top w:val="none" w:sz="0" w:space="0" w:color="auto"/>
                <w:left w:val="none" w:sz="0" w:space="0" w:color="auto"/>
                <w:bottom w:val="none" w:sz="0" w:space="0" w:color="auto"/>
                <w:right w:val="none" w:sz="0" w:space="0" w:color="auto"/>
              </w:divBdr>
            </w:div>
            <w:div w:id="2063170114">
              <w:marLeft w:val="0"/>
              <w:marRight w:val="0"/>
              <w:marTop w:val="0"/>
              <w:marBottom w:val="0"/>
              <w:divBdr>
                <w:top w:val="none" w:sz="0" w:space="0" w:color="auto"/>
                <w:left w:val="none" w:sz="0" w:space="0" w:color="auto"/>
                <w:bottom w:val="none" w:sz="0" w:space="0" w:color="auto"/>
                <w:right w:val="none" w:sz="0" w:space="0" w:color="auto"/>
              </w:divBdr>
            </w:div>
          </w:divsChild>
        </w:div>
        <w:div w:id="532302113">
          <w:marLeft w:val="0"/>
          <w:marRight w:val="0"/>
          <w:marTop w:val="0"/>
          <w:marBottom w:val="0"/>
          <w:divBdr>
            <w:top w:val="none" w:sz="0" w:space="0" w:color="auto"/>
            <w:left w:val="none" w:sz="0" w:space="0" w:color="auto"/>
            <w:bottom w:val="none" w:sz="0" w:space="0" w:color="auto"/>
            <w:right w:val="none" w:sz="0" w:space="0" w:color="auto"/>
          </w:divBdr>
          <w:divsChild>
            <w:div w:id="209535789">
              <w:marLeft w:val="0"/>
              <w:marRight w:val="0"/>
              <w:marTop w:val="0"/>
              <w:marBottom w:val="0"/>
              <w:divBdr>
                <w:top w:val="none" w:sz="0" w:space="0" w:color="auto"/>
                <w:left w:val="none" w:sz="0" w:space="0" w:color="auto"/>
                <w:bottom w:val="none" w:sz="0" w:space="0" w:color="auto"/>
                <w:right w:val="none" w:sz="0" w:space="0" w:color="auto"/>
              </w:divBdr>
            </w:div>
            <w:div w:id="271936669">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757794494">
              <w:marLeft w:val="0"/>
              <w:marRight w:val="0"/>
              <w:marTop w:val="0"/>
              <w:marBottom w:val="0"/>
              <w:divBdr>
                <w:top w:val="none" w:sz="0" w:space="0" w:color="auto"/>
                <w:left w:val="none" w:sz="0" w:space="0" w:color="auto"/>
                <w:bottom w:val="none" w:sz="0" w:space="0" w:color="auto"/>
                <w:right w:val="none" w:sz="0" w:space="0" w:color="auto"/>
              </w:divBdr>
            </w:div>
            <w:div w:id="758411141">
              <w:marLeft w:val="0"/>
              <w:marRight w:val="0"/>
              <w:marTop w:val="0"/>
              <w:marBottom w:val="0"/>
              <w:divBdr>
                <w:top w:val="none" w:sz="0" w:space="0" w:color="auto"/>
                <w:left w:val="none" w:sz="0" w:space="0" w:color="auto"/>
                <w:bottom w:val="none" w:sz="0" w:space="0" w:color="auto"/>
                <w:right w:val="none" w:sz="0" w:space="0" w:color="auto"/>
              </w:divBdr>
            </w:div>
            <w:div w:id="770012626">
              <w:marLeft w:val="0"/>
              <w:marRight w:val="0"/>
              <w:marTop w:val="0"/>
              <w:marBottom w:val="0"/>
              <w:divBdr>
                <w:top w:val="none" w:sz="0" w:space="0" w:color="auto"/>
                <w:left w:val="none" w:sz="0" w:space="0" w:color="auto"/>
                <w:bottom w:val="none" w:sz="0" w:space="0" w:color="auto"/>
                <w:right w:val="none" w:sz="0" w:space="0" w:color="auto"/>
              </w:divBdr>
            </w:div>
            <w:div w:id="889153844">
              <w:marLeft w:val="0"/>
              <w:marRight w:val="0"/>
              <w:marTop w:val="0"/>
              <w:marBottom w:val="0"/>
              <w:divBdr>
                <w:top w:val="none" w:sz="0" w:space="0" w:color="auto"/>
                <w:left w:val="none" w:sz="0" w:space="0" w:color="auto"/>
                <w:bottom w:val="none" w:sz="0" w:space="0" w:color="auto"/>
                <w:right w:val="none" w:sz="0" w:space="0" w:color="auto"/>
              </w:divBdr>
            </w:div>
            <w:div w:id="1048844489">
              <w:marLeft w:val="0"/>
              <w:marRight w:val="0"/>
              <w:marTop w:val="0"/>
              <w:marBottom w:val="0"/>
              <w:divBdr>
                <w:top w:val="none" w:sz="0" w:space="0" w:color="auto"/>
                <w:left w:val="none" w:sz="0" w:space="0" w:color="auto"/>
                <w:bottom w:val="none" w:sz="0" w:space="0" w:color="auto"/>
                <w:right w:val="none" w:sz="0" w:space="0" w:color="auto"/>
              </w:divBdr>
            </w:div>
            <w:div w:id="1115634366">
              <w:marLeft w:val="0"/>
              <w:marRight w:val="0"/>
              <w:marTop w:val="0"/>
              <w:marBottom w:val="0"/>
              <w:divBdr>
                <w:top w:val="none" w:sz="0" w:space="0" w:color="auto"/>
                <w:left w:val="none" w:sz="0" w:space="0" w:color="auto"/>
                <w:bottom w:val="none" w:sz="0" w:space="0" w:color="auto"/>
                <w:right w:val="none" w:sz="0" w:space="0" w:color="auto"/>
              </w:divBdr>
            </w:div>
            <w:div w:id="1125200914">
              <w:marLeft w:val="0"/>
              <w:marRight w:val="0"/>
              <w:marTop w:val="0"/>
              <w:marBottom w:val="0"/>
              <w:divBdr>
                <w:top w:val="none" w:sz="0" w:space="0" w:color="auto"/>
                <w:left w:val="none" w:sz="0" w:space="0" w:color="auto"/>
                <w:bottom w:val="none" w:sz="0" w:space="0" w:color="auto"/>
                <w:right w:val="none" w:sz="0" w:space="0" w:color="auto"/>
              </w:divBdr>
            </w:div>
            <w:div w:id="1215462177">
              <w:marLeft w:val="0"/>
              <w:marRight w:val="0"/>
              <w:marTop w:val="0"/>
              <w:marBottom w:val="0"/>
              <w:divBdr>
                <w:top w:val="none" w:sz="0" w:space="0" w:color="auto"/>
                <w:left w:val="none" w:sz="0" w:space="0" w:color="auto"/>
                <w:bottom w:val="none" w:sz="0" w:space="0" w:color="auto"/>
                <w:right w:val="none" w:sz="0" w:space="0" w:color="auto"/>
              </w:divBdr>
            </w:div>
            <w:div w:id="1328047542">
              <w:marLeft w:val="0"/>
              <w:marRight w:val="0"/>
              <w:marTop w:val="0"/>
              <w:marBottom w:val="0"/>
              <w:divBdr>
                <w:top w:val="none" w:sz="0" w:space="0" w:color="auto"/>
                <w:left w:val="none" w:sz="0" w:space="0" w:color="auto"/>
                <w:bottom w:val="none" w:sz="0" w:space="0" w:color="auto"/>
                <w:right w:val="none" w:sz="0" w:space="0" w:color="auto"/>
              </w:divBdr>
            </w:div>
            <w:div w:id="1414666646">
              <w:marLeft w:val="0"/>
              <w:marRight w:val="0"/>
              <w:marTop w:val="0"/>
              <w:marBottom w:val="0"/>
              <w:divBdr>
                <w:top w:val="none" w:sz="0" w:space="0" w:color="auto"/>
                <w:left w:val="none" w:sz="0" w:space="0" w:color="auto"/>
                <w:bottom w:val="none" w:sz="0" w:space="0" w:color="auto"/>
                <w:right w:val="none" w:sz="0" w:space="0" w:color="auto"/>
              </w:divBdr>
            </w:div>
            <w:div w:id="1691645881">
              <w:marLeft w:val="0"/>
              <w:marRight w:val="0"/>
              <w:marTop w:val="0"/>
              <w:marBottom w:val="0"/>
              <w:divBdr>
                <w:top w:val="none" w:sz="0" w:space="0" w:color="auto"/>
                <w:left w:val="none" w:sz="0" w:space="0" w:color="auto"/>
                <w:bottom w:val="none" w:sz="0" w:space="0" w:color="auto"/>
                <w:right w:val="none" w:sz="0" w:space="0" w:color="auto"/>
              </w:divBdr>
            </w:div>
            <w:div w:id="1732069882">
              <w:marLeft w:val="0"/>
              <w:marRight w:val="0"/>
              <w:marTop w:val="0"/>
              <w:marBottom w:val="0"/>
              <w:divBdr>
                <w:top w:val="none" w:sz="0" w:space="0" w:color="auto"/>
                <w:left w:val="none" w:sz="0" w:space="0" w:color="auto"/>
                <w:bottom w:val="none" w:sz="0" w:space="0" w:color="auto"/>
                <w:right w:val="none" w:sz="0" w:space="0" w:color="auto"/>
              </w:divBdr>
            </w:div>
            <w:div w:id="1826437002">
              <w:marLeft w:val="0"/>
              <w:marRight w:val="0"/>
              <w:marTop w:val="0"/>
              <w:marBottom w:val="0"/>
              <w:divBdr>
                <w:top w:val="none" w:sz="0" w:space="0" w:color="auto"/>
                <w:left w:val="none" w:sz="0" w:space="0" w:color="auto"/>
                <w:bottom w:val="none" w:sz="0" w:space="0" w:color="auto"/>
                <w:right w:val="none" w:sz="0" w:space="0" w:color="auto"/>
              </w:divBdr>
            </w:div>
            <w:div w:id="1861311129">
              <w:marLeft w:val="0"/>
              <w:marRight w:val="0"/>
              <w:marTop w:val="0"/>
              <w:marBottom w:val="0"/>
              <w:divBdr>
                <w:top w:val="none" w:sz="0" w:space="0" w:color="auto"/>
                <w:left w:val="none" w:sz="0" w:space="0" w:color="auto"/>
                <w:bottom w:val="none" w:sz="0" w:space="0" w:color="auto"/>
                <w:right w:val="none" w:sz="0" w:space="0" w:color="auto"/>
              </w:divBdr>
            </w:div>
            <w:div w:id="1921864400">
              <w:marLeft w:val="0"/>
              <w:marRight w:val="0"/>
              <w:marTop w:val="0"/>
              <w:marBottom w:val="0"/>
              <w:divBdr>
                <w:top w:val="none" w:sz="0" w:space="0" w:color="auto"/>
                <w:left w:val="none" w:sz="0" w:space="0" w:color="auto"/>
                <w:bottom w:val="none" w:sz="0" w:space="0" w:color="auto"/>
                <w:right w:val="none" w:sz="0" w:space="0" w:color="auto"/>
              </w:divBdr>
            </w:div>
            <w:div w:id="1992710512">
              <w:marLeft w:val="0"/>
              <w:marRight w:val="0"/>
              <w:marTop w:val="0"/>
              <w:marBottom w:val="0"/>
              <w:divBdr>
                <w:top w:val="none" w:sz="0" w:space="0" w:color="auto"/>
                <w:left w:val="none" w:sz="0" w:space="0" w:color="auto"/>
                <w:bottom w:val="none" w:sz="0" w:space="0" w:color="auto"/>
                <w:right w:val="none" w:sz="0" w:space="0" w:color="auto"/>
              </w:divBdr>
            </w:div>
            <w:div w:id="2044286804">
              <w:marLeft w:val="0"/>
              <w:marRight w:val="0"/>
              <w:marTop w:val="0"/>
              <w:marBottom w:val="0"/>
              <w:divBdr>
                <w:top w:val="none" w:sz="0" w:space="0" w:color="auto"/>
                <w:left w:val="none" w:sz="0" w:space="0" w:color="auto"/>
                <w:bottom w:val="none" w:sz="0" w:space="0" w:color="auto"/>
                <w:right w:val="none" w:sz="0" w:space="0" w:color="auto"/>
              </w:divBdr>
            </w:div>
          </w:divsChild>
        </w:div>
        <w:div w:id="776951515">
          <w:marLeft w:val="0"/>
          <w:marRight w:val="0"/>
          <w:marTop w:val="0"/>
          <w:marBottom w:val="0"/>
          <w:divBdr>
            <w:top w:val="none" w:sz="0" w:space="0" w:color="auto"/>
            <w:left w:val="none" w:sz="0" w:space="0" w:color="auto"/>
            <w:bottom w:val="none" w:sz="0" w:space="0" w:color="auto"/>
            <w:right w:val="none" w:sz="0" w:space="0" w:color="auto"/>
          </w:divBdr>
          <w:divsChild>
            <w:div w:id="67963587">
              <w:marLeft w:val="0"/>
              <w:marRight w:val="0"/>
              <w:marTop w:val="0"/>
              <w:marBottom w:val="0"/>
              <w:divBdr>
                <w:top w:val="none" w:sz="0" w:space="0" w:color="auto"/>
                <w:left w:val="none" w:sz="0" w:space="0" w:color="auto"/>
                <w:bottom w:val="none" w:sz="0" w:space="0" w:color="auto"/>
                <w:right w:val="none" w:sz="0" w:space="0" w:color="auto"/>
              </w:divBdr>
            </w:div>
            <w:div w:id="198789247">
              <w:marLeft w:val="0"/>
              <w:marRight w:val="0"/>
              <w:marTop w:val="0"/>
              <w:marBottom w:val="0"/>
              <w:divBdr>
                <w:top w:val="none" w:sz="0" w:space="0" w:color="auto"/>
                <w:left w:val="none" w:sz="0" w:space="0" w:color="auto"/>
                <w:bottom w:val="none" w:sz="0" w:space="0" w:color="auto"/>
                <w:right w:val="none" w:sz="0" w:space="0" w:color="auto"/>
              </w:divBdr>
            </w:div>
            <w:div w:id="284506405">
              <w:marLeft w:val="0"/>
              <w:marRight w:val="0"/>
              <w:marTop w:val="0"/>
              <w:marBottom w:val="0"/>
              <w:divBdr>
                <w:top w:val="none" w:sz="0" w:space="0" w:color="auto"/>
                <w:left w:val="none" w:sz="0" w:space="0" w:color="auto"/>
                <w:bottom w:val="none" w:sz="0" w:space="0" w:color="auto"/>
                <w:right w:val="none" w:sz="0" w:space="0" w:color="auto"/>
              </w:divBdr>
            </w:div>
            <w:div w:id="666059442">
              <w:marLeft w:val="0"/>
              <w:marRight w:val="0"/>
              <w:marTop w:val="0"/>
              <w:marBottom w:val="0"/>
              <w:divBdr>
                <w:top w:val="none" w:sz="0" w:space="0" w:color="auto"/>
                <w:left w:val="none" w:sz="0" w:space="0" w:color="auto"/>
                <w:bottom w:val="none" w:sz="0" w:space="0" w:color="auto"/>
                <w:right w:val="none" w:sz="0" w:space="0" w:color="auto"/>
              </w:divBdr>
            </w:div>
            <w:div w:id="675572525">
              <w:marLeft w:val="0"/>
              <w:marRight w:val="0"/>
              <w:marTop w:val="0"/>
              <w:marBottom w:val="0"/>
              <w:divBdr>
                <w:top w:val="none" w:sz="0" w:space="0" w:color="auto"/>
                <w:left w:val="none" w:sz="0" w:space="0" w:color="auto"/>
                <w:bottom w:val="none" w:sz="0" w:space="0" w:color="auto"/>
                <w:right w:val="none" w:sz="0" w:space="0" w:color="auto"/>
              </w:divBdr>
            </w:div>
            <w:div w:id="733966420">
              <w:marLeft w:val="0"/>
              <w:marRight w:val="0"/>
              <w:marTop w:val="0"/>
              <w:marBottom w:val="0"/>
              <w:divBdr>
                <w:top w:val="none" w:sz="0" w:space="0" w:color="auto"/>
                <w:left w:val="none" w:sz="0" w:space="0" w:color="auto"/>
                <w:bottom w:val="none" w:sz="0" w:space="0" w:color="auto"/>
                <w:right w:val="none" w:sz="0" w:space="0" w:color="auto"/>
              </w:divBdr>
            </w:div>
            <w:div w:id="903685883">
              <w:marLeft w:val="0"/>
              <w:marRight w:val="0"/>
              <w:marTop w:val="0"/>
              <w:marBottom w:val="0"/>
              <w:divBdr>
                <w:top w:val="none" w:sz="0" w:space="0" w:color="auto"/>
                <w:left w:val="none" w:sz="0" w:space="0" w:color="auto"/>
                <w:bottom w:val="none" w:sz="0" w:space="0" w:color="auto"/>
                <w:right w:val="none" w:sz="0" w:space="0" w:color="auto"/>
              </w:divBdr>
            </w:div>
            <w:div w:id="967705185">
              <w:marLeft w:val="0"/>
              <w:marRight w:val="0"/>
              <w:marTop w:val="0"/>
              <w:marBottom w:val="0"/>
              <w:divBdr>
                <w:top w:val="none" w:sz="0" w:space="0" w:color="auto"/>
                <w:left w:val="none" w:sz="0" w:space="0" w:color="auto"/>
                <w:bottom w:val="none" w:sz="0" w:space="0" w:color="auto"/>
                <w:right w:val="none" w:sz="0" w:space="0" w:color="auto"/>
              </w:divBdr>
            </w:div>
            <w:div w:id="1085686302">
              <w:marLeft w:val="0"/>
              <w:marRight w:val="0"/>
              <w:marTop w:val="0"/>
              <w:marBottom w:val="0"/>
              <w:divBdr>
                <w:top w:val="none" w:sz="0" w:space="0" w:color="auto"/>
                <w:left w:val="none" w:sz="0" w:space="0" w:color="auto"/>
                <w:bottom w:val="none" w:sz="0" w:space="0" w:color="auto"/>
                <w:right w:val="none" w:sz="0" w:space="0" w:color="auto"/>
              </w:divBdr>
            </w:div>
            <w:div w:id="1091122298">
              <w:marLeft w:val="0"/>
              <w:marRight w:val="0"/>
              <w:marTop w:val="0"/>
              <w:marBottom w:val="0"/>
              <w:divBdr>
                <w:top w:val="none" w:sz="0" w:space="0" w:color="auto"/>
                <w:left w:val="none" w:sz="0" w:space="0" w:color="auto"/>
                <w:bottom w:val="none" w:sz="0" w:space="0" w:color="auto"/>
                <w:right w:val="none" w:sz="0" w:space="0" w:color="auto"/>
              </w:divBdr>
            </w:div>
            <w:div w:id="1126392157">
              <w:marLeft w:val="0"/>
              <w:marRight w:val="0"/>
              <w:marTop w:val="0"/>
              <w:marBottom w:val="0"/>
              <w:divBdr>
                <w:top w:val="none" w:sz="0" w:space="0" w:color="auto"/>
                <w:left w:val="none" w:sz="0" w:space="0" w:color="auto"/>
                <w:bottom w:val="none" w:sz="0" w:space="0" w:color="auto"/>
                <w:right w:val="none" w:sz="0" w:space="0" w:color="auto"/>
              </w:divBdr>
            </w:div>
            <w:div w:id="1128477845">
              <w:marLeft w:val="0"/>
              <w:marRight w:val="0"/>
              <w:marTop w:val="0"/>
              <w:marBottom w:val="0"/>
              <w:divBdr>
                <w:top w:val="none" w:sz="0" w:space="0" w:color="auto"/>
                <w:left w:val="none" w:sz="0" w:space="0" w:color="auto"/>
                <w:bottom w:val="none" w:sz="0" w:space="0" w:color="auto"/>
                <w:right w:val="none" w:sz="0" w:space="0" w:color="auto"/>
              </w:divBdr>
            </w:div>
            <w:div w:id="1447578254">
              <w:marLeft w:val="0"/>
              <w:marRight w:val="0"/>
              <w:marTop w:val="0"/>
              <w:marBottom w:val="0"/>
              <w:divBdr>
                <w:top w:val="none" w:sz="0" w:space="0" w:color="auto"/>
                <w:left w:val="none" w:sz="0" w:space="0" w:color="auto"/>
                <w:bottom w:val="none" w:sz="0" w:space="0" w:color="auto"/>
                <w:right w:val="none" w:sz="0" w:space="0" w:color="auto"/>
              </w:divBdr>
            </w:div>
            <w:div w:id="1584298727">
              <w:marLeft w:val="0"/>
              <w:marRight w:val="0"/>
              <w:marTop w:val="0"/>
              <w:marBottom w:val="0"/>
              <w:divBdr>
                <w:top w:val="none" w:sz="0" w:space="0" w:color="auto"/>
                <w:left w:val="none" w:sz="0" w:space="0" w:color="auto"/>
                <w:bottom w:val="none" w:sz="0" w:space="0" w:color="auto"/>
                <w:right w:val="none" w:sz="0" w:space="0" w:color="auto"/>
              </w:divBdr>
            </w:div>
            <w:div w:id="1662418469">
              <w:marLeft w:val="0"/>
              <w:marRight w:val="0"/>
              <w:marTop w:val="0"/>
              <w:marBottom w:val="0"/>
              <w:divBdr>
                <w:top w:val="none" w:sz="0" w:space="0" w:color="auto"/>
                <w:left w:val="none" w:sz="0" w:space="0" w:color="auto"/>
                <w:bottom w:val="none" w:sz="0" w:space="0" w:color="auto"/>
                <w:right w:val="none" w:sz="0" w:space="0" w:color="auto"/>
              </w:divBdr>
            </w:div>
            <w:div w:id="1815826459">
              <w:marLeft w:val="0"/>
              <w:marRight w:val="0"/>
              <w:marTop w:val="0"/>
              <w:marBottom w:val="0"/>
              <w:divBdr>
                <w:top w:val="none" w:sz="0" w:space="0" w:color="auto"/>
                <w:left w:val="none" w:sz="0" w:space="0" w:color="auto"/>
                <w:bottom w:val="none" w:sz="0" w:space="0" w:color="auto"/>
                <w:right w:val="none" w:sz="0" w:space="0" w:color="auto"/>
              </w:divBdr>
            </w:div>
            <w:div w:id="1854998340">
              <w:marLeft w:val="0"/>
              <w:marRight w:val="0"/>
              <w:marTop w:val="0"/>
              <w:marBottom w:val="0"/>
              <w:divBdr>
                <w:top w:val="none" w:sz="0" w:space="0" w:color="auto"/>
                <w:left w:val="none" w:sz="0" w:space="0" w:color="auto"/>
                <w:bottom w:val="none" w:sz="0" w:space="0" w:color="auto"/>
                <w:right w:val="none" w:sz="0" w:space="0" w:color="auto"/>
              </w:divBdr>
            </w:div>
            <w:div w:id="2146197315">
              <w:marLeft w:val="0"/>
              <w:marRight w:val="0"/>
              <w:marTop w:val="0"/>
              <w:marBottom w:val="0"/>
              <w:divBdr>
                <w:top w:val="none" w:sz="0" w:space="0" w:color="auto"/>
                <w:left w:val="none" w:sz="0" w:space="0" w:color="auto"/>
                <w:bottom w:val="none" w:sz="0" w:space="0" w:color="auto"/>
                <w:right w:val="none" w:sz="0" w:space="0" w:color="auto"/>
              </w:divBdr>
            </w:div>
          </w:divsChild>
        </w:div>
        <w:div w:id="817771215">
          <w:marLeft w:val="0"/>
          <w:marRight w:val="0"/>
          <w:marTop w:val="0"/>
          <w:marBottom w:val="0"/>
          <w:divBdr>
            <w:top w:val="none" w:sz="0" w:space="0" w:color="auto"/>
            <w:left w:val="none" w:sz="0" w:space="0" w:color="auto"/>
            <w:bottom w:val="none" w:sz="0" w:space="0" w:color="auto"/>
            <w:right w:val="none" w:sz="0" w:space="0" w:color="auto"/>
          </w:divBdr>
        </w:div>
        <w:div w:id="830608814">
          <w:marLeft w:val="0"/>
          <w:marRight w:val="0"/>
          <w:marTop w:val="0"/>
          <w:marBottom w:val="0"/>
          <w:divBdr>
            <w:top w:val="none" w:sz="0" w:space="0" w:color="auto"/>
            <w:left w:val="none" w:sz="0" w:space="0" w:color="auto"/>
            <w:bottom w:val="none" w:sz="0" w:space="0" w:color="auto"/>
            <w:right w:val="none" w:sz="0" w:space="0" w:color="auto"/>
          </w:divBdr>
          <w:divsChild>
            <w:div w:id="153254935">
              <w:marLeft w:val="-75"/>
              <w:marRight w:val="0"/>
              <w:marTop w:val="30"/>
              <w:marBottom w:val="30"/>
              <w:divBdr>
                <w:top w:val="none" w:sz="0" w:space="0" w:color="auto"/>
                <w:left w:val="none" w:sz="0" w:space="0" w:color="auto"/>
                <w:bottom w:val="none" w:sz="0" w:space="0" w:color="auto"/>
                <w:right w:val="none" w:sz="0" w:space="0" w:color="auto"/>
              </w:divBdr>
              <w:divsChild>
                <w:div w:id="31075909">
                  <w:marLeft w:val="0"/>
                  <w:marRight w:val="0"/>
                  <w:marTop w:val="0"/>
                  <w:marBottom w:val="0"/>
                  <w:divBdr>
                    <w:top w:val="none" w:sz="0" w:space="0" w:color="auto"/>
                    <w:left w:val="none" w:sz="0" w:space="0" w:color="auto"/>
                    <w:bottom w:val="none" w:sz="0" w:space="0" w:color="auto"/>
                    <w:right w:val="none" w:sz="0" w:space="0" w:color="auto"/>
                  </w:divBdr>
                  <w:divsChild>
                    <w:div w:id="1743720863">
                      <w:marLeft w:val="0"/>
                      <w:marRight w:val="0"/>
                      <w:marTop w:val="0"/>
                      <w:marBottom w:val="0"/>
                      <w:divBdr>
                        <w:top w:val="none" w:sz="0" w:space="0" w:color="auto"/>
                        <w:left w:val="none" w:sz="0" w:space="0" w:color="auto"/>
                        <w:bottom w:val="none" w:sz="0" w:space="0" w:color="auto"/>
                        <w:right w:val="none" w:sz="0" w:space="0" w:color="auto"/>
                      </w:divBdr>
                    </w:div>
                  </w:divsChild>
                </w:div>
                <w:div w:id="136578091">
                  <w:marLeft w:val="0"/>
                  <w:marRight w:val="0"/>
                  <w:marTop w:val="0"/>
                  <w:marBottom w:val="0"/>
                  <w:divBdr>
                    <w:top w:val="none" w:sz="0" w:space="0" w:color="auto"/>
                    <w:left w:val="none" w:sz="0" w:space="0" w:color="auto"/>
                    <w:bottom w:val="none" w:sz="0" w:space="0" w:color="auto"/>
                    <w:right w:val="none" w:sz="0" w:space="0" w:color="auto"/>
                  </w:divBdr>
                  <w:divsChild>
                    <w:div w:id="1312716001">
                      <w:marLeft w:val="0"/>
                      <w:marRight w:val="0"/>
                      <w:marTop w:val="0"/>
                      <w:marBottom w:val="0"/>
                      <w:divBdr>
                        <w:top w:val="none" w:sz="0" w:space="0" w:color="auto"/>
                        <w:left w:val="none" w:sz="0" w:space="0" w:color="auto"/>
                        <w:bottom w:val="none" w:sz="0" w:space="0" w:color="auto"/>
                        <w:right w:val="none" w:sz="0" w:space="0" w:color="auto"/>
                      </w:divBdr>
                    </w:div>
                  </w:divsChild>
                </w:div>
                <w:div w:id="155195910">
                  <w:marLeft w:val="0"/>
                  <w:marRight w:val="0"/>
                  <w:marTop w:val="0"/>
                  <w:marBottom w:val="0"/>
                  <w:divBdr>
                    <w:top w:val="none" w:sz="0" w:space="0" w:color="auto"/>
                    <w:left w:val="none" w:sz="0" w:space="0" w:color="auto"/>
                    <w:bottom w:val="none" w:sz="0" w:space="0" w:color="auto"/>
                    <w:right w:val="none" w:sz="0" w:space="0" w:color="auto"/>
                  </w:divBdr>
                  <w:divsChild>
                    <w:div w:id="1060246803">
                      <w:marLeft w:val="0"/>
                      <w:marRight w:val="0"/>
                      <w:marTop w:val="0"/>
                      <w:marBottom w:val="0"/>
                      <w:divBdr>
                        <w:top w:val="none" w:sz="0" w:space="0" w:color="auto"/>
                        <w:left w:val="none" w:sz="0" w:space="0" w:color="auto"/>
                        <w:bottom w:val="none" w:sz="0" w:space="0" w:color="auto"/>
                        <w:right w:val="none" w:sz="0" w:space="0" w:color="auto"/>
                      </w:divBdr>
                    </w:div>
                  </w:divsChild>
                </w:div>
                <w:div w:id="160397042">
                  <w:marLeft w:val="0"/>
                  <w:marRight w:val="0"/>
                  <w:marTop w:val="0"/>
                  <w:marBottom w:val="0"/>
                  <w:divBdr>
                    <w:top w:val="none" w:sz="0" w:space="0" w:color="auto"/>
                    <w:left w:val="none" w:sz="0" w:space="0" w:color="auto"/>
                    <w:bottom w:val="none" w:sz="0" w:space="0" w:color="auto"/>
                    <w:right w:val="none" w:sz="0" w:space="0" w:color="auto"/>
                  </w:divBdr>
                  <w:divsChild>
                    <w:div w:id="673385696">
                      <w:marLeft w:val="0"/>
                      <w:marRight w:val="0"/>
                      <w:marTop w:val="0"/>
                      <w:marBottom w:val="0"/>
                      <w:divBdr>
                        <w:top w:val="none" w:sz="0" w:space="0" w:color="auto"/>
                        <w:left w:val="none" w:sz="0" w:space="0" w:color="auto"/>
                        <w:bottom w:val="none" w:sz="0" w:space="0" w:color="auto"/>
                        <w:right w:val="none" w:sz="0" w:space="0" w:color="auto"/>
                      </w:divBdr>
                    </w:div>
                  </w:divsChild>
                </w:div>
                <w:div w:id="171338591">
                  <w:marLeft w:val="0"/>
                  <w:marRight w:val="0"/>
                  <w:marTop w:val="0"/>
                  <w:marBottom w:val="0"/>
                  <w:divBdr>
                    <w:top w:val="none" w:sz="0" w:space="0" w:color="auto"/>
                    <w:left w:val="none" w:sz="0" w:space="0" w:color="auto"/>
                    <w:bottom w:val="none" w:sz="0" w:space="0" w:color="auto"/>
                    <w:right w:val="none" w:sz="0" w:space="0" w:color="auto"/>
                  </w:divBdr>
                  <w:divsChild>
                    <w:div w:id="154538512">
                      <w:marLeft w:val="0"/>
                      <w:marRight w:val="0"/>
                      <w:marTop w:val="0"/>
                      <w:marBottom w:val="0"/>
                      <w:divBdr>
                        <w:top w:val="none" w:sz="0" w:space="0" w:color="auto"/>
                        <w:left w:val="none" w:sz="0" w:space="0" w:color="auto"/>
                        <w:bottom w:val="none" w:sz="0" w:space="0" w:color="auto"/>
                        <w:right w:val="none" w:sz="0" w:space="0" w:color="auto"/>
                      </w:divBdr>
                    </w:div>
                  </w:divsChild>
                </w:div>
                <w:div w:id="230503197">
                  <w:marLeft w:val="0"/>
                  <w:marRight w:val="0"/>
                  <w:marTop w:val="0"/>
                  <w:marBottom w:val="0"/>
                  <w:divBdr>
                    <w:top w:val="none" w:sz="0" w:space="0" w:color="auto"/>
                    <w:left w:val="none" w:sz="0" w:space="0" w:color="auto"/>
                    <w:bottom w:val="none" w:sz="0" w:space="0" w:color="auto"/>
                    <w:right w:val="none" w:sz="0" w:space="0" w:color="auto"/>
                  </w:divBdr>
                  <w:divsChild>
                    <w:div w:id="424228371">
                      <w:marLeft w:val="0"/>
                      <w:marRight w:val="0"/>
                      <w:marTop w:val="0"/>
                      <w:marBottom w:val="0"/>
                      <w:divBdr>
                        <w:top w:val="none" w:sz="0" w:space="0" w:color="auto"/>
                        <w:left w:val="none" w:sz="0" w:space="0" w:color="auto"/>
                        <w:bottom w:val="none" w:sz="0" w:space="0" w:color="auto"/>
                        <w:right w:val="none" w:sz="0" w:space="0" w:color="auto"/>
                      </w:divBdr>
                    </w:div>
                  </w:divsChild>
                </w:div>
                <w:div w:id="302776345">
                  <w:marLeft w:val="0"/>
                  <w:marRight w:val="0"/>
                  <w:marTop w:val="0"/>
                  <w:marBottom w:val="0"/>
                  <w:divBdr>
                    <w:top w:val="none" w:sz="0" w:space="0" w:color="auto"/>
                    <w:left w:val="none" w:sz="0" w:space="0" w:color="auto"/>
                    <w:bottom w:val="none" w:sz="0" w:space="0" w:color="auto"/>
                    <w:right w:val="none" w:sz="0" w:space="0" w:color="auto"/>
                  </w:divBdr>
                  <w:divsChild>
                    <w:div w:id="740059184">
                      <w:marLeft w:val="0"/>
                      <w:marRight w:val="0"/>
                      <w:marTop w:val="0"/>
                      <w:marBottom w:val="0"/>
                      <w:divBdr>
                        <w:top w:val="none" w:sz="0" w:space="0" w:color="auto"/>
                        <w:left w:val="none" w:sz="0" w:space="0" w:color="auto"/>
                        <w:bottom w:val="none" w:sz="0" w:space="0" w:color="auto"/>
                        <w:right w:val="none" w:sz="0" w:space="0" w:color="auto"/>
                      </w:divBdr>
                    </w:div>
                  </w:divsChild>
                </w:div>
                <w:div w:id="319768882">
                  <w:marLeft w:val="0"/>
                  <w:marRight w:val="0"/>
                  <w:marTop w:val="0"/>
                  <w:marBottom w:val="0"/>
                  <w:divBdr>
                    <w:top w:val="none" w:sz="0" w:space="0" w:color="auto"/>
                    <w:left w:val="none" w:sz="0" w:space="0" w:color="auto"/>
                    <w:bottom w:val="none" w:sz="0" w:space="0" w:color="auto"/>
                    <w:right w:val="none" w:sz="0" w:space="0" w:color="auto"/>
                  </w:divBdr>
                  <w:divsChild>
                    <w:div w:id="1808157712">
                      <w:marLeft w:val="0"/>
                      <w:marRight w:val="0"/>
                      <w:marTop w:val="0"/>
                      <w:marBottom w:val="0"/>
                      <w:divBdr>
                        <w:top w:val="none" w:sz="0" w:space="0" w:color="auto"/>
                        <w:left w:val="none" w:sz="0" w:space="0" w:color="auto"/>
                        <w:bottom w:val="none" w:sz="0" w:space="0" w:color="auto"/>
                        <w:right w:val="none" w:sz="0" w:space="0" w:color="auto"/>
                      </w:divBdr>
                    </w:div>
                  </w:divsChild>
                </w:div>
                <w:div w:id="374038060">
                  <w:marLeft w:val="0"/>
                  <w:marRight w:val="0"/>
                  <w:marTop w:val="0"/>
                  <w:marBottom w:val="0"/>
                  <w:divBdr>
                    <w:top w:val="none" w:sz="0" w:space="0" w:color="auto"/>
                    <w:left w:val="none" w:sz="0" w:space="0" w:color="auto"/>
                    <w:bottom w:val="none" w:sz="0" w:space="0" w:color="auto"/>
                    <w:right w:val="none" w:sz="0" w:space="0" w:color="auto"/>
                  </w:divBdr>
                  <w:divsChild>
                    <w:div w:id="888145804">
                      <w:marLeft w:val="0"/>
                      <w:marRight w:val="0"/>
                      <w:marTop w:val="0"/>
                      <w:marBottom w:val="0"/>
                      <w:divBdr>
                        <w:top w:val="none" w:sz="0" w:space="0" w:color="auto"/>
                        <w:left w:val="none" w:sz="0" w:space="0" w:color="auto"/>
                        <w:bottom w:val="none" w:sz="0" w:space="0" w:color="auto"/>
                        <w:right w:val="none" w:sz="0" w:space="0" w:color="auto"/>
                      </w:divBdr>
                    </w:div>
                  </w:divsChild>
                </w:div>
                <w:div w:id="393429927">
                  <w:marLeft w:val="0"/>
                  <w:marRight w:val="0"/>
                  <w:marTop w:val="0"/>
                  <w:marBottom w:val="0"/>
                  <w:divBdr>
                    <w:top w:val="none" w:sz="0" w:space="0" w:color="auto"/>
                    <w:left w:val="none" w:sz="0" w:space="0" w:color="auto"/>
                    <w:bottom w:val="none" w:sz="0" w:space="0" w:color="auto"/>
                    <w:right w:val="none" w:sz="0" w:space="0" w:color="auto"/>
                  </w:divBdr>
                  <w:divsChild>
                    <w:div w:id="141584088">
                      <w:marLeft w:val="0"/>
                      <w:marRight w:val="0"/>
                      <w:marTop w:val="0"/>
                      <w:marBottom w:val="0"/>
                      <w:divBdr>
                        <w:top w:val="none" w:sz="0" w:space="0" w:color="auto"/>
                        <w:left w:val="none" w:sz="0" w:space="0" w:color="auto"/>
                        <w:bottom w:val="none" w:sz="0" w:space="0" w:color="auto"/>
                        <w:right w:val="none" w:sz="0" w:space="0" w:color="auto"/>
                      </w:divBdr>
                    </w:div>
                    <w:div w:id="1777213582">
                      <w:marLeft w:val="0"/>
                      <w:marRight w:val="0"/>
                      <w:marTop w:val="0"/>
                      <w:marBottom w:val="0"/>
                      <w:divBdr>
                        <w:top w:val="none" w:sz="0" w:space="0" w:color="auto"/>
                        <w:left w:val="none" w:sz="0" w:space="0" w:color="auto"/>
                        <w:bottom w:val="none" w:sz="0" w:space="0" w:color="auto"/>
                        <w:right w:val="none" w:sz="0" w:space="0" w:color="auto"/>
                      </w:divBdr>
                    </w:div>
                  </w:divsChild>
                </w:div>
                <w:div w:id="403724496">
                  <w:marLeft w:val="0"/>
                  <w:marRight w:val="0"/>
                  <w:marTop w:val="0"/>
                  <w:marBottom w:val="0"/>
                  <w:divBdr>
                    <w:top w:val="none" w:sz="0" w:space="0" w:color="auto"/>
                    <w:left w:val="none" w:sz="0" w:space="0" w:color="auto"/>
                    <w:bottom w:val="none" w:sz="0" w:space="0" w:color="auto"/>
                    <w:right w:val="none" w:sz="0" w:space="0" w:color="auto"/>
                  </w:divBdr>
                  <w:divsChild>
                    <w:div w:id="700278018">
                      <w:marLeft w:val="0"/>
                      <w:marRight w:val="0"/>
                      <w:marTop w:val="0"/>
                      <w:marBottom w:val="0"/>
                      <w:divBdr>
                        <w:top w:val="none" w:sz="0" w:space="0" w:color="auto"/>
                        <w:left w:val="none" w:sz="0" w:space="0" w:color="auto"/>
                        <w:bottom w:val="none" w:sz="0" w:space="0" w:color="auto"/>
                        <w:right w:val="none" w:sz="0" w:space="0" w:color="auto"/>
                      </w:divBdr>
                    </w:div>
                  </w:divsChild>
                </w:div>
                <w:div w:id="443353871">
                  <w:marLeft w:val="0"/>
                  <w:marRight w:val="0"/>
                  <w:marTop w:val="0"/>
                  <w:marBottom w:val="0"/>
                  <w:divBdr>
                    <w:top w:val="none" w:sz="0" w:space="0" w:color="auto"/>
                    <w:left w:val="none" w:sz="0" w:space="0" w:color="auto"/>
                    <w:bottom w:val="none" w:sz="0" w:space="0" w:color="auto"/>
                    <w:right w:val="none" w:sz="0" w:space="0" w:color="auto"/>
                  </w:divBdr>
                  <w:divsChild>
                    <w:div w:id="1812360217">
                      <w:marLeft w:val="0"/>
                      <w:marRight w:val="0"/>
                      <w:marTop w:val="0"/>
                      <w:marBottom w:val="0"/>
                      <w:divBdr>
                        <w:top w:val="none" w:sz="0" w:space="0" w:color="auto"/>
                        <w:left w:val="none" w:sz="0" w:space="0" w:color="auto"/>
                        <w:bottom w:val="none" w:sz="0" w:space="0" w:color="auto"/>
                        <w:right w:val="none" w:sz="0" w:space="0" w:color="auto"/>
                      </w:divBdr>
                    </w:div>
                  </w:divsChild>
                </w:div>
                <w:div w:id="481393534">
                  <w:marLeft w:val="0"/>
                  <w:marRight w:val="0"/>
                  <w:marTop w:val="0"/>
                  <w:marBottom w:val="0"/>
                  <w:divBdr>
                    <w:top w:val="none" w:sz="0" w:space="0" w:color="auto"/>
                    <w:left w:val="none" w:sz="0" w:space="0" w:color="auto"/>
                    <w:bottom w:val="none" w:sz="0" w:space="0" w:color="auto"/>
                    <w:right w:val="none" w:sz="0" w:space="0" w:color="auto"/>
                  </w:divBdr>
                  <w:divsChild>
                    <w:div w:id="861283351">
                      <w:marLeft w:val="0"/>
                      <w:marRight w:val="0"/>
                      <w:marTop w:val="0"/>
                      <w:marBottom w:val="0"/>
                      <w:divBdr>
                        <w:top w:val="none" w:sz="0" w:space="0" w:color="auto"/>
                        <w:left w:val="none" w:sz="0" w:space="0" w:color="auto"/>
                        <w:bottom w:val="none" w:sz="0" w:space="0" w:color="auto"/>
                        <w:right w:val="none" w:sz="0" w:space="0" w:color="auto"/>
                      </w:divBdr>
                    </w:div>
                  </w:divsChild>
                </w:div>
                <w:div w:id="490145959">
                  <w:marLeft w:val="0"/>
                  <w:marRight w:val="0"/>
                  <w:marTop w:val="0"/>
                  <w:marBottom w:val="0"/>
                  <w:divBdr>
                    <w:top w:val="none" w:sz="0" w:space="0" w:color="auto"/>
                    <w:left w:val="none" w:sz="0" w:space="0" w:color="auto"/>
                    <w:bottom w:val="none" w:sz="0" w:space="0" w:color="auto"/>
                    <w:right w:val="none" w:sz="0" w:space="0" w:color="auto"/>
                  </w:divBdr>
                  <w:divsChild>
                    <w:div w:id="1011224591">
                      <w:marLeft w:val="0"/>
                      <w:marRight w:val="0"/>
                      <w:marTop w:val="0"/>
                      <w:marBottom w:val="0"/>
                      <w:divBdr>
                        <w:top w:val="none" w:sz="0" w:space="0" w:color="auto"/>
                        <w:left w:val="none" w:sz="0" w:space="0" w:color="auto"/>
                        <w:bottom w:val="none" w:sz="0" w:space="0" w:color="auto"/>
                        <w:right w:val="none" w:sz="0" w:space="0" w:color="auto"/>
                      </w:divBdr>
                    </w:div>
                  </w:divsChild>
                </w:div>
                <w:div w:id="499199498">
                  <w:marLeft w:val="0"/>
                  <w:marRight w:val="0"/>
                  <w:marTop w:val="0"/>
                  <w:marBottom w:val="0"/>
                  <w:divBdr>
                    <w:top w:val="none" w:sz="0" w:space="0" w:color="auto"/>
                    <w:left w:val="none" w:sz="0" w:space="0" w:color="auto"/>
                    <w:bottom w:val="none" w:sz="0" w:space="0" w:color="auto"/>
                    <w:right w:val="none" w:sz="0" w:space="0" w:color="auto"/>
                  </w:divBdr>
                  <w:divsChild>
                    <w:div w:id="1145700549">
                      <w:marLeft w:val="0"/>
                      <w:marRight w:val="0"/>
                      <w:marTop w:val="0"/>
                      <w:marBottom w:val="0"/>
                      <w:divBdr>
                        <w:top w:val="none" w:sz="0" w:space="0" w:color="auto"/>
                        <w:left w:val="none" w:sz="0" w:space="0" w:color="auto"/>
                        <w:bottom w:val="none" w:sz="0" w:space="0" w:color="auto"/>
                        <w:right w:val="none" w:sz="0" w:space="0" w:color="auto"/>
                      </w:divBdr>
                    </w:div>
                  </w:divsChild>
                </w:div>
                <w:div w:id="539361771">
                  <w:marLeft w:val="0"/>
                  <w:marRight w:val="0"/>
                  <w:marTop w:val="0"/>
                  <w:marBottom w:val="0"/>
                  <w:divBdr>
                    <w:top w:val="none" w:sz="0" w:space="0" w:color="auto"/>
                    <w:left w:val="none" w:sz="0" w:space="0" w:color="auto"/>
                    <w:bottom w:val="none" w:sz="0" w:space="0" w:color="auto"/>
                    <w:right w:val="none" w:sz="0" w:space="0" w:color="auto"/>
                  </w:divBdr>
                  <w:divsChild>
                    <w:div w:id="933436155">
                      <w:marLeft w:val="0"/>
                      <w:marRight w:val="0"/>
                      <w:marTop w:val="0"/>
                      <w:marBottom w:val="0"/>
                      <w:divBdr>
                        <w:top w:val="none" w:sz="0" w:space="0" w:color="auto"/>
                        <w:left w:val="none" w:sz="0" w:space="0" w:color="auto"/>
                        <w:bottom w:val="none" w:sz="0" w:space="0" w:color="auto"/>
                        <w:right w:val="none" w:sz="0" w:space="0" w:color="auto"/>
                      </w:divBdr>
                    </w:div>
                  </w:divsChild>
                </w:div>
                <w:div w:id="626424869">
                  <w:marLeft w:val="0"/>
                  <w:marRight w:val="0"/>
                  <w:marTop w:val="0"/>
                  <w:marBottom w:val="0"/>
                  <w:divBdr>
                    <w:top w:val="none" w:sz="0" w:space="0" w:color="auto"/>
                    <w:left w:val="none" w:sz="0" w:space="0" w:color="auto"/>
                    <w:bottom w:val="none" w:sz="0" w:space="0" w:color="auto"/>
                    <w:right w:val="none" w:sz="0" w:space="0" w:color="auto"/>
                  </w:divBdr>
                  <w:divsChild>
                    <w:div w:id="283581012">
                      <w:marLeft w:val="0"/>
                      <w:marRight w:val="0"/>
                      <w:marTop w:val="0"/>
                      <w:marBottom w:val="0"/>
                      <w:divBdr>
                        <w:top w:val="none" w:sz="0" w:space="0" w:color="auto"/>
                        <w:left w:val="none" w:sz="0" w:space="0" w:color="auto"/>
                        <w:bottom w:val="none" w:sz="0" w:space="0" w:color="auto"/>
                        <w:right w:val="none" w:sz="0" w:space="0" w:color="auto"/>
                      </w:divBdr>
                    </w:div>
                  </w:divsChild>
                </w:div>
                <w:div w:id="631516049">
                  <w:marLeft w:val="0"/>
                  <w:marRight w:val="0"/>
                  <w:marTop w:val="0"/>
                  <w:marBottom w:val="0"/>
                  <w:divBdr>
                    <w:top w:val="none" w:sz="0" w:space="0" w:color="auto"/>
                    <w:left w:val="none" w:sz="0" w:space="0" w:color="auto"/>
                    <w:bottom w:val="none" w:sz="0" w:space="0" w:color="auto"/>
                    <w:right w:val="none" w:sz="0" w:space="0" w:color="auto"/>
                  </w:divBdr>
                  <w:divsChild>
                    <w:div w:id="478570811">
                      <w:marLeft w:val="0"/>
                      <w:marRight w:val="0"/>
                      <w:marTop w:val="0"/>
                      <w:marBottom w:val="0"/>
                      <w:divBdr>
                        <w:top w:val="none" w:sz="0" w:space="0" w:color="auto"/>
                        <w:left w:val="none" w:sz="0" w:space="0" w:color="auto"/>
                        <w:bottom w:val="none" w:sz="0" w:space="0" w:color="auto"/>
                        <w:right w:val="none" w:sz="0" w:space="0" w:color="auto"/>
                      </w:divBdr>
                    </w:div>
                  </w:divsChild>
                </w:div>
                <w:div w:id="653526918">
                  <w:marLeft w:val="0"/>
                  <w:marRight w:val="0"/>
                  <w:marTop w:val="0"/>
                  <w:marBottom w:val="0"/>
                  <w:divBdr>
                    <w:top w:val="none" w:sz="0" w:space="0" w:color="auto"/>
                    <w:left w:val="none" w:sz="0" w:space="0" w:color="auto"/>
                    <w:bottom w:val="none" w:sz="0" w:space="0" w:color="auto"/>
                    <w:right w:val="none" w:sz="0" w:space="0" w:color="auto"/>
                  </w:divBdr>
                  <w:divsChild>
                    <w:div w:id="1438062758">
                      <w:marLeft w:val="0"/>
                      <w:marRight w:val="0"/>
                      <w:marTop w:val="0"/>
                      <w:marBottom w:val="0"/>
                      <w:divBdr>
                        <w:top w:val="none" w:sz="0" w:space="0" w:color="auto"/>
                        <w:left w:val="none" w:sz="0" w:space="0" w:color="auto"/>
                        <w:bottom w:val="none" w:sz="0" w:space="0" w:color="auto"/>
                        <w:right w:val="none" w:sz="0" w:space="0" w:color="auto"/>
                      </w:divBdr>
                    </w:div>
                  </w:divsChild>
                </w:div>
                <w:div w:id="744061988">
                  <w:marLeft w:val="0"/>
                  <w:marRight w:val="0"/>
                  <w:marTop w:val="0"/>
                  <w:marBottom w:val="0"/>
                  <w:divBdr>
                    <w:top w:val="none" w:sz="0" w:space="0" w:color="auto"/>
                    <w:left w:val="none" w:sz="0" w:space="0" w:color="auto"/>
                    <w:bottom w:val="none" w:sz="0" w:space="0" w:color="auto"/>
                    <w:right w:val="none" w:sz="0" w:space="0" w:color="auto"/>
                  </w:divBdr>
                  <w:divsChild>
                    <w:div w:id="1889024195">
                      <w:marLeft w:val="0"/>
                      <w:marRight w:val="0"/>
                      <w:marTop w:val="0"/>
                      <w:marBottom w:val="0"/>
                      <w:divBdr>
                        <w:top w:val="none" w:sz="0" w:space="0" w:color="auto"/>
                        <w:left w:val="none" w:sz="0" w:space="0" w:color="auto"/>
                        <w:bottom w:val="none" w:sz="0" w:space="0" w:color="auto"/>
                        <w:right w:val="none" w:sz="0" w:space="0" w:color="auto"/>
                      </w:divBdr>
                    </w:div>
                  </w:divsChild>
                </w:div>
                <w:div w:id="784888217">
                  <w:marLeft w:val="0"/>
                  <w:marRight w:val="0"/>
                  <w:marTop w:val="0"/>
                  <w:marBottom w:val="0"/>
                  <w:divBdr>
                    <w:top w:val="none" w:sz="0" w:space="0" w:color="auto"/>
                    <w:left w:val="none" w:sz="0" w:space="0" w:color="auto"/>
                    <w:bottom w:val="none" w:sz="0" w:space="0" w:color="auto"/>
                    <w:right w:val="none" w:sz="0" w:space="0" w:color="auto"/>
                  </w:divBdr>
                  <w:divsChild>
                    <w:div w:id="369182813">
                      <w:marLeft w:val="0"/>
                      <w:marRight w:val="0"/>
                      <w:marTop w:val="0"/>
                      <w:marBottom w:val="0"/>
                      <w:divBdr>
                        <w:top w:val="none" w:sz="0" w:space="0" w:color="auto"/>
                        <w:left w:val="none" w:sz="0" w:space="0" w:color="auto"/>
                        <w:bottom w:val="none" w:sz="0" w:space="0" w:color="auto"/>
                        <w:right w:val="none" w:sz="0" w:space="0" w:color="auto"/>
                      </w:divBdr>
                    </w:div>
                  </w:divsChild>
                </w:div>
                <w:div w:id="836965067">
                  <w:marLeft w:val="0"/>
                  <w:marRight w:val="0"/>
                  <w:marTop w:val="0"/>
                  <w:marBottom w:val="0"/>
                  <w:divBdr>
                    <w:top w:val="none" w:sz="0" w:space="0" w:color="auto"/>
                    <w:left w:val="none" w:sz="0" w:space="0" w:color="auto"/>
                    <w:bottom w:val="none" w:sz="0" w:space="0" w:color="auto"/>
                    <w:right w:val="none" w:sz="0" w:space="0" w:color="auto"/>
                  </w:divBdr>
                  <w:divsChild>
                    <w:div w:id="81223801">
                      <w:marLeft w:val="0"/>
                      <w:marRight w:val="0"/>
                      <w:marTop w:val="0"/>
                      <w:marBottom w:val="0"/>
                      <w:divBdr>
                        <w:top w:val="none" w:sz="0" w:space="0" w:color="auto"/>
                        <w:left w:val="none" w:sz="0" w:space="0" w:color="auto"/>
                        <w:bottom w:val="none" w:sz="0" w:space="0" w:color="auto"/>
                        <w:right w:val="none" w:sz="0" w:space="0" w:color="auto"/>
                      </w:divBdr>
                    </w:div>
                  </w:divsChild>
                </w:div>
                <w:div w:id="890727363">
                  <w:marLeft w:val="0"/>
                  <w:marRight w:val="0"/>
                  <w:marTop w:val="0"/>
                  <w:marBottom w:val="0"/>
                  <w:divBdr>
                    <w:top w:val="none" w:sz="0" w:space="0" w:color="auto"/>
                    <w:left w:val="none" w:sz="0" w:space="0" w:color="auto"/>
                    <w:bottom w:val="none" w:sz="0" w:space="0" w:color="auto"/>
                    <w:right w:val="none" w:sz="0" w:space="0" w:color="auto"/>
                  </w:divBdr>
                  <w:divsChild>
                    <w:div w:id="323508068">
                      <w:marLeft w:val="0"/>
                      <w:marRight w:val="0"/>
                      <w:marTop w:val="0"/>
                      <w:marBottom w:val="0"/>
                      <w:divBdr>
                        <w:top w:val="none" w:sz="0" w:space="0" w:color="auto"/>
                        <w:left w:val="none" w:sz="0" w:space="0" w:color="auto"/>
                        <w:bottom w:val="none" w:sz="0" w:space="0" w:color="auto"/>
                        <w:right w:val="none" w:sz="0" w:space="0" w:color="auto"/>
                      </w:divBdr>
                    </w:div>
                    <w:div w:id="705980731">
                      <w:marLeft w:val="0"/>
                      <w:marRight w:val="0"/>
                      <w:marTop w:val="0"/>
                      <w:marBottom w:val="0"/>
                      <w:divBdr>
                        <w:top w:val="none" w:sz="0" w:space="0" w:color="auto"/>
                        <w:left w:val="none" w:sz="0" w:space="0" w:color="auto"/>
                        <w:bottom w:val="none" w:sz="0" w:space="0" w:color="auto"/>
                        <w:right w:val="none" w:sz="0" w:space="0" w:color="auto"/>
                      </w:divBdr>
                    </w:div>
                  </w:divsChild>
                </w:div>
                <w:div w:id="901333577">
                  <w:marLeft w:val="0"/>
                  <w:marRight w:val="0"/>
                  <w:marTop w:val="0"/>
                  <w:marBottom w:val="0"/>
                  <w:divBdr>
                    <w:top w:val="none" w:sz="0" w:space="0" w:color="auto"/>
                    <w:left w:val="none" w:sz="0" w:space="0" w:color="auto"/>
                    <w:bottom w:val="none" w:sz="0" w:space="0" w:color="auto"/>
                    <w:right w:val="none" w:sz="0" w:space="0" w:color="auto"/>
                  </w:divBdr>
                  <w:divsChild>
                    <w:div w:id="729154608">
                      <w:marLeft w:val="0"/>
                      <w:marRight w:val="0"/>
                      <w:marTop w:val="0"/>
                      <w:marBottom w:val="0"/>
                      <w:divBdr>
                        <w:top w:val="none" w:sz="0" w:space="0" w:color="auto"/>
                        <w:left w:val="none" w:sz="0" w:space="0" w:color="auto"/>
                        <w:bottom w:val="none" w:sz="0" w:space="0" w:color="auto"/>
                        <w:right w:val="none" w:sz="0" w:space="0" w:color="auto"/>
                      </w:divBdr>
                    </w:div>
                  </w:divsChild>
                </w:div>
                <w:div w:id="913856161">
                  <w:marLeft w:val="0"/>
                  <w:marRight w:val="0"/>
                  <w:marTop w:val="0"/>
                  <w:marBottom w:val="0"/>
                  <w:divBdr>
                    <w:top w:val="none" w:sz="0" w:space="0" w:color="auto"/>
                    <w:left w:val="none" w:sz="0" w:space="0" w:color="auto"/>
                    <w:bottom w:val="none" w:sz="0" w:space="0" w:color="auto"/>
                    <w:right w:val="none" w:sz="0" w:space="0" w:color="auto"/>
                  </w:divBdr>
                  <w:divsChild>
                    <w:div w:id="1897202269">
                      <w:marLeft w:val="0"/>
                      <w:marRight w:val="0"/>
                      <w:marTop w:val="0"/>
                      <w:marBottom w:val="0"/>
                      <w:divBdr>
                        <w:top w:val="none" w:sz="0" w:space="0" w:color="auto"/>
                        <w:left w:val="none" w:sz="0" w:space="0" w:color="auto"/>
                        <w:bottom w:val="none" w:sz="0" w:space="0" w:color="auto"/>
                        <w:right w:val="none" w:sz="0" w:space="0" w:color="auto"/>
                      </w:divBdr>
                    </w:div>
                  </w:divsChild>
                </w:div>
                <w:div w:id="959527486">
                  <w:marLeft w:val="0"/>
                  <w:marRight w:val="0"/>
                  <w:marTop w:val="0"/>
                  <w:marBottom w:val="0"/>
                  <w:divBdr>
                    <w:top w:val="none" w:sz="0" w:space="0" w:color="auto"/>
                    <w:left w:val="none" w:sz="0" w:space="0" w:color="auto"/>
                    <w:bottom w:val="none" w:sz="0" w:space="0" w:color="auto"/>
                    <w:right w:val="none" w:sz="0" w:space="0" w:color="auto"/>
                  </w:divBdr>
                  <w:divsChild>
                    <w:div w:id="568538004">
                      <w:marLeft w:val="0"/>
                      <w:marRight w:val="0"/>
                      <w:marTop w:val="0"/>
                      <w:marBottom w:val="0"/>
                      <w:divBdr>
                        <w:top w:val="none" w:sz="0" w:space="0" w:color="auto"/>
                        <w:left w:val="none" w:sz="0" w:space="0" w:color="auto"/>
                        <w:bottom w:val="none" w:sz="0" w:space="0" w:color="auto"/>
                        <w:right w:val="none" w:sz="0" w:space="0" w:color="auto"/>
                      </w:divBdr>
                    </w:div>
                  </w:divsChild>
                </w:div>
                <w:div w:id="1025449645">
                  <w:marLeft w:val="0"/>
                  <w:marRight w:val="0"/>
                  <w:marTop w:val="0"/>
                  <w:marBottom w:val="0"/>
                  <w:divBdr>
                    <w:top w:val="none" w:sz="0" w:space="0" w:color="auto"/>
                    <w:left w:val="none" w:sz="0" w:space="0" w:color="auto"/>
                    <w:bottom w:val="none" w:sz="0" w:space="0" w:color="auto"/>
                    <w:right w:val="none" w:sz="0" w:space="0" w:color="auto"/>
                  </w:divBdr>
                  <w:divsChild>
                    <w:div w:id="1441798991">
                      <w:marLeft w:val="0"/>
                      <w:marRight w:val="0"/>
                      <w:marTop w:val="0"/>
                      <w:marBottom w:val="0"/>
                      <w:divBdr>
                        <w:top w:val="none" w:sz="0" w:space="0" w:color="auto"/>
                        <w:left w:val="none" w:sz="0" w:space="0" w:color="auto"/>
                        <w:bottom w:val="none" w:sz="0" w:space="0" w:color="auto"/>
                        <w:right w:val="none" w:sz="0" w:space="0" w:color="auto"/>
                      </w:divBdr>
                    </w:div>
                  </w:divsChild>
                </w:div>
                <w:div w:id="1040666194">
                  <w:marLeft w:val="0"/>
                  <w:marRight w:val="0"/>
                  <w:marTop w:val="0"/>
                  <w:marBottom w:val="0"/>
                  <w:divBdr>
                    <w:top w:val="none" w:sz="0" w:space="0" w:color="auto"/>
                    <w:left w:val="none" w:sz="0" w:space="0" w:color="auto"/>
                    <w:bottom w:val="none" w:sz="0" w:space="0" w:color="auto"/>
                    <w:right w:val="none" w:sz="0" w:space="0" w:color="auto"/>
                  </w:divBdr>
                  <w:divsChild>
                    <w:div w:id="1110128365">
                      <w:marLeft w:val="0"/>
                      <w:marRight w:val="0"/>
                      <w:marTop w:val="0"/>
                      <w:marBottom w:val="0"/>
                      <w:divBdr>
                        <w:top w:val="none" w:sz="0" w:space="0" w:color="auto"/>
                        <w:left w:val="none" w:sz="0" w:space="0" w:color="auto"/>
                        <w:bottom w:val="none" w:sz="0" w:space="0" w:color="auto"/>
                        <w:right w:val="none" w:sz="0" w:space="0" w:color="auto"/>
                      </w:divBdr>
                    </w:div>
                  </w:divsChild>
                </w:div>
                <w:div w:id="1054694046">
                  <w:marLeft w:val="0"/>
                  <w:marRight w:val="0"/>
                  <w:marTop w:val="0"/>
                  <w:marBottom w:val="0"/>
                  <w:divBdr>
                    <w:top w:val="none" w:sz="0" w:space="0" w:color="auto"/>
                    <w:left w:val="none" w:sz="0" w:space="0" w:color="auto"/>
                    <w:bottom w:val="none" w:sz="0" w:space="0" w:color="auto"/>
                    <w:right w:val="none" w:sz="0" w:space="0" w:color="auto"/>
                  </w:divBdr>
                  <w:divsChild>
                    <w:div w:id="98377061">
                      <w:marLeft w:val="0"/>
                      <w:marRight w:val="0"/>
                      <w:marTop w:val="0"/>
                      <w:marBottom w:val="0"/>
                      <w:divBdr>
                        <w:top w:val="none" w:sz="0" w:space="0" w:color="auto"/>
                        <w:left w:val="none" w:sz="0" w:space="0" w:color="auto"/>
                        <w:bottom w:val="none" w:sz="0" w:space="0" w:color="auto"/>
                        <w:right w:val="none" w:sz="0" w:space="0" w:color="auto"/>
                      </w:divBdr>
                    </w:div>
                  </w:divsChild>
                </w:div>
                <w:div w:id="1091044252">
                  <w:marLeft w:val="0"/>
                  <w:marRight w:val="0"/>
                  <w:marTop w:val="0"/>
                  <w:marBottom w:val="0"/>
                  <w:divBdr>
                    <w:top w:val="none" w:sz="0" w:space="0" w:color="auto"/>
                    <w:left w:val="none" w:sz="0" w:space="0" w:color="auto"/>
                    <w:bottom w:val="none" w:sz="0" w:space="0" w:color="auto"/>
                    <w:right w:val="none" w:sz="0" w:space="0" w:color="auto"/>
                  </w:divBdr>
                  <w:divsChild>
                    <w:div w:id="775949228">
                      <w:marLeft w:val="0"/>
                      <w:marRight w:val="0"/>
                      <w:marTop w:val="0"/>
                      <w:marBottom w:val="0"/>
                      <w:divBdr>
                        <w:top w:val="none" w:sz="0" w:space="0" w:color="auto"/>
                        <w:left w:val="none" w:sz="0" w:space="0" w:color="auto"/>
                        <w:bottom w:val="none" w:sz="0" w:space="0" w:color="auto"/>
                        <w:right w:val="none" w:sz="0" w:space="0" w:color="auto"/>
                      </w:divBdr>
                    </w:div>
                  </w:divsChild>
                </w:div>
                <w:div w:id="1133715007">
                  <w:marLeft w:val="0"/>
                  <w:marRight w:val="0"/>
                  <w:marTop w:val="0"/>
                  <w:marBottom w:val="0"/>
                  <w:divBdr>
                    <w:top w:val="none" w:sz="0" w:space="0" w:color="auto"/>
                    <w:left w:val="none" w:sz="0" w:space="0" w:color="auto"/>
                    <w:bottom w:val="none" w:sz="0" w:space="0" w:color="auto"/>
                    <w:right w:val="none" w:sz="0" w:space="0" w:color="auto"/>
                  </w:divBdr>
                  <w:divsChild>
                    <w:div w:id="1626036422">
                      <w:marLeft w:val="0"/>
                      <w:marRight w:val="0"/>
                      <w:marTop w:val="0"/>
                      <w:marBottom w:val="0"/>
                      <w:divBdr>
                        <w:top w:val="none" w:sz="0" w:space="0" w:color="auto"/>
                        <w:left w:val="none" w:sz="0" w:space="0" w:color="auto"/>
                        <w:bottom w:val="none" w:sz="0" w:space="0" w:color="auto"/>
                        <w:right w:val="none" w:sz="0" w:space="0" w:color="auto"/>
                      </w:divBdr>
                    </w:div>
                  </w:divsChild>
                </w:div>
                <w:div w:id="1151093694">
                  <w:marLeft w:val="0"/>
                  <w:marRight w:val="0"/>
                  <w:marTop w:val="0"/>
                  <w:marBottom w:val="0"/>
                  <w:divBdr>
                    <w:top w:val="none" w:sz="0" w:space="0" w:color="auto"/>
                    <w:left w:val="none" w:sz="0" w:space="0" w:color="auto"/>
                    <w:bottom w:val="none" w:sz="0" w:space="0" w:color="auto"/>
                    <w:right w:val="none" w:sz="0" w:space="0" w:color="auto"/>
                  </w:divBdr>
                  <w:divsChild>
                    <w:div w:id="1833831597">
                      <w:marLeft w:val="0"/>
                      <w:marRight w:val="0"/>
                      <w:marTop w:val="0"/>
                      <w:marBottom w:val="0"/>
                      <w:divBdr>
                        <w:top w:val="none" w:sz="0" w:space="0" w:color="auto"/>
                        <w:left w:val="none" w:sz="0" w:space="0" w:color="auto"/>
                        <w:bottom w:val="none" w:sz="0" w:space="0" w:color="auto"/>
                        <w:right w:val="none" w:sz="0" w:space="0" w:color="auto"/>
                      </w:divBdr>
                    </w:div>
                  </w:divsChild>
                </w:div>
                <w:div w:id="1203596514">
                  <w:marLeft w:val="0"/>
                  <w:marRight w:val="0"/>
                  <w:marTop w:val="0"/>
                  <w:marBottom w:val="0"/>
                  <w:divBdr>
                    <w:top w:val="none" w:sz="0" w:space="0" w:color="auto"/>
                    <w:left w:val="none" w:sz="0" w:space="0" w:color="auto"/>
                    <w:bottom w:val="none" w:sz="0" w:space="0" w:color="auto"/>
                    <w:right w:val="none" w:sz="0" w:space="0" w:color="auto"/>
                  </w:divBdr>
                  <w:divsChild>
                    <w:div w:id="289823265">
                      <w:marLeft w:val="0"/>
                      <w:marRight w:val="0"/>
                      <w:marTop w:val="0"/>
                      <w:marBottom w:val="0"/>
                      <w:divBdr>
                        <w:top w:val="none" w:sz="0" w:space="0" w:color="auto"/>
                        <w:left w:val="none" w:sz="0" w:space="0" w:color="auto"/>
                        <w:bottom w:val="none" w:sz="0" w:space="0" w:color="auto"/>
                        <w:right w:val="none" w:sz="0" w:space="0" w:color="auto"/>
                      </w:divBdr>
                    </w:div>
                  </w:divsChild>
                </w:div>
                <w:div w:id="1217741987">
                  <w:marLeft w:val="0"/>
                  <w:marRight w:val="0"/>
                  <w:marTop w:val="0"/>
                  <w:marBottom w:val="0"/>
                  <w:divBdr>
                    <w:top w:val="none" w:sz="0" w:space="0" w:color="auto"/>
                    <w:left w:val="none" w:sz="0" w:space="0" w:color="auto"/>
                    <w:bottom w:val="none" w:sz="0" w:space="0" w:color="auto"/>
                    <w:right w:val="none" w:sz="0" w:space="0" w:color="auto"/>
                  </w:divBdr>
                  <w:divsChild>
                    <w:div w:id="2074815953">
                      <w:marLeft w:val="0"/>
                      <w:marRight w:val="0"/>
                      <w:marTop w:val="0"/>
                      <w:marBottom w:val="0"/>
                      <w:divBdr>
                        <w:top w:val="none" w:sz="0" w:space="0" w:color="auto"/>
                        <w:left w:val="none" w:sz="0" w:space="0" w:color="auto"/>
                        <w:bottom w:val="none" w:sz="0" w:space="0" w:color="auto"/>
                        <w:right w:val="none" w:sz="0" w:space="0" w:color="auto"/>
                      </w:divBdr>
                    </w:div>
                  </w:divsChild>
                </w:div>
                <w:div w:id="1293246851">
                  <w:marLeft w:val="0"/>
                  <w:marRight w:val="0"/>
                  <w:marTop w:val="0"/>
                  <w:marBottom w:val="0"/>
                  <w:divBdr>
                    <w:top w:val="none" w:sz="0" w:space="0" w:color="auto"/>
                    <w:left w:val="none" w:sz="0" w:space="0" w:color="auto"/>
                    <w:bottom w:val="none" w:sz="0" w:space="0" w:color="auto"/>
                    <w:right w:val="none" w:sz="0" w:space="0" w:color="auto"/>
                  </w:divBdr>
                  <w:divsChild>
                    <w:div w:id="5598721">
                      <w:marLeft w:val="0"/>
                      <w:marRight w:val="0"/>
                      <w:marTop w:val="0"/>
                      <w:marBottom w:val="0"/>
                      <w:divBdr>
                        <w:top w:val="none" w:sz="0" w:space="0" w:color="auto"/>
                        <w:left w:val="none" w:sz="0" w:space="0" w:color="auto"/>
                        <w:bottom w:val="none" w:sz="0" w:space="0" w:color="auto"/>
                        <w:right w:val="none" w:sz="0" w:space="0" w:color="auto"/>
                      </w:divBdr>
                    </w:div>
                  </w:divsChild>
                </w:div>
                <w:div w:id="1326470090">
                  <w:marLeft w:val="0"/>
                  <w:marRight w:val="0"/>
                  <w:marTop w:val="0"/>
                  <w:marBottom w:val="0"/>
                  <w:divBdr>
                    <w:top w:val="none" w:sz="0" w:space="0" w:color="auto"/>
                    <w:left w:val="none" w:sz="0" w:space="0" w:color="auto"/>
                    <w:bottom w:val="none" w:sz="0" w:space="0" w:color="auto"/>
                    <w:right w:val="none" w:sz="0" w:space="0" w:color="auto"/>
                  </w:divBdr>
                  <w:divsChild>
                    <w:div w:id="1710105034">
                      <w:marLeft w:val="0"/>
                      <w:marRight w:val="0"/>
                      <w:marTop w:val="0"/>
                      <w:marBottom w:val="0"/>
                      <w:divBdr>
                        <w:top w:val="none" w:sz="0" w:space="0" w:color="auto"/>
                        <w:left w:val="none" w:sz="0" w:space="0" w:color="auto"/>
                        <w:bottom w:val="none" w:sz="0" w:space="0" w:color="auto"/>
                        <w:right w:val="none" w:sz="0" w:space="0" w:color="auto"/>
                      </w:divBdr>
                    </w:div>
                  </w:divsChild>
                </w:div>
                <w:div w:id="1360205895">
                  <w:marLeft w:val="0"/>
                  <w:marRight w:val="0"/>
                  <w:marTop w:val="0"/>
                  <w:marBottom w:val="0"/>
                  <w:divBdr>
                    <w:top w:val="none" w:sz="0" w:space="0" w:color="auto"/>
                    <w:left w:val="none" w:sz="0" w:space="0" w:color="auto"/>
                    <w:bottom w:val="none" w:sz="0" w:space="0" w:color="auto"/>
                    <w:right w:val="none" w:sz="0" w:space="0" w:color="auto"/>
                  </w:divBdr>
                  <w:divsChild>
                    <w:div w:id="1465155395">
                      <w:marLeft w:val="0"/>
                      <w:marRight w:val="0"/>
                      <w:marTop w:val="0"/>
                      <w:marBottom w:val="0"/>
                      <w:divBdr>
                        <w:top w:val="none" w:sz="0" w:space="0" w:color="auto"/>
                        <w:left w:val="none" w:sz="0" w:space="0" w:color="auto"/>
                        <w:bottom w:val="none" w:sz="0" w:space="0" w:color="auto"/>
                        <w:right w:val="none" w:sz="0" w:space="0" w:color="auto"/>
                      </w:divBdr>
                    </w:div>
                  </w:divsChild>
                </w:div>
                <w:div w:id="1402942455">
                  <w:marLeft w:val="0"/>
                  <w:marRight w:val="0"/>
                  <w:marTop w:val="0"/>
                  <w:marBottom w:val="0"/>
                  <w:divBdr>
                    <w:top w:val="none" w:sz="0" w:space="0" w:color="auto"/>
                    <w:left w:val="none" w:sz="0" w:space="0" w:color="auto"/>
                    <w:bottom w:val="none" w:sz="0" w:space="0" w:color="auto"/>
                    <w:right w:val="none" w:sz="0" w:space="0" w:color="auto"/>
                  </w:divBdr>
                  <w:divsChild>
                    <w:div w:id="838234392">
                      <w:marLeft w:val="0"/>
                      <w:marRight w:val="0"/>
                      <w:marTop w:val="0"/>
                      <w:marBottom w:val="0"/>
                      <w:divBdr>
                        <w:top w:val="none" w:sz="0" w:space="0" w:color="auto"/>
                        <w:left w:val="none" w:sz="0" w:space="0" w:color="auto"/>
                        <w:bottom w:val="none" w:sz="0" w:space="0" w:color="auto"/>
                        <w:right w:val="none" w:sz="0" w:space="0" w:color="auto"/>
                      </w:divBdr>
                    </w:div>
                  </w:divsChild>
                </w:div>
                <w:div w:id="1406415962">
                  <w:marLeft w:val="0"/>
                  <w:marRight w:val="0"/>
                  <w:marTop w:val="0"/>
                  <w:marBottom w:val="0"/>
                  <w:divBdr>
                    <w:top w:val="none" w:sz="0" w:space="0" w:color="auto"/>
                    <w:left w:val="none" w:sz="0" w:space="0" w:color="auto"/>
                    <w:bottom w:val="none" w:sz="0" w:space="0" w:color="auto"/>
                    <w:right w:val="none" w:sz="0" w:space="0" w:color="auto"/>
                  </w:divBdr>
                  <w:divsChild>
                    <w:div w:id="2006279110">
                      <w:marLeft w:val="0"/>
                      <w:marRight w:val="0"/>
                      <w:marTop w:val="0"/>
                      <w:marBottom w:val="0"/>
                      <w:divBdr>
                        <w:top w:val="none" w:sz="0" w:space="0" w:color="auto"/>
                        <w:left w:val="none" w:sz="0" w:space="0" w:color="auto"/>
                        <w:bottom w:val="none" w:sz="0" w:space="0" w:color="auto"/>
                        <w:right w:val="none" w:sz="0" w:space="0" w:color="auto"/>
                      </w:divBdr>
                    </w:div>
                  </w:divsChild>
                </w:div>
                <w:div w:id="1449277255">
                  <w:marLeft w:val="0"/>
                  <w:marRight w:val="0"/>
                  <w:marTop w:val="0"/>
                  <w:marBottom w:val="0"/>
                  <w:divBdr>
                    <w:top w:val="none" w:sz="0" w:space="0" w:color="auto"/>
                    <w:left w:val="none" w:sz="0" w:space="0" w:color="auto"/>
                    <w:bottom w:val="none" w:sz="0" w:space="0" w:color="auto"/>
                    <w:right w:val="none" w:sz="0" w:space="0" w:color="auto"/>
                  </w:divBdr>
                  <w:divsChild>
                    <w:div w:id="1872839480">
                      <w:marLeft w:val="0"/>
                      <w:marRight w:val="0"/>
                      <w:marTop w:val="0"/>
                      <w:marBottom w:val="0"/>
                      <w:divBdr>
                        <w:top w:val="none" w:sz="0" w:space="0" w:color="auto"/>
                        <w:left w:val="none" w:sz="0" w:space="0" w:color="auto"/>
                        <w:bottom w:val="none" w:sz="0" w:space="0" w:color="auto"/>
                        <w:right w:val="none" w:sz="0" w:space="0" w:color="auto"/>
                      </w:divBdr>
                    </w:div>
                  </w:divsChild>
                </w:div>
                <w:div w:id="1460031945">
                  <w:marLeft w:val="0"/>
                  <w:marRight w:val="0"/>
                  <w:marTop w:val="0"/>
                  <w:marBottom w:val="0"/>
                  <w:divBdr>
                    <w:top w:val="none" w:sz="0" w:space="0" w:color="auto"/>
                    <w:left w:val="none" w:sz="0" w:space="0" w:color="auto"/>
                    <w:bottom w:val="none" w:sz="0" w:space="0" w:color="auto"/>
                    <w:right w:val="none" w:sz="0" w:space="0" w:color="auto"/>
                  </w:divBdr>
                  <w:divsChild>
                    <w:div w:id="1319455978">
                      <w:marLeft w:val="0"/>
                      <w:marRight w:val="0"/>
                      <w:marTop w:val="0"/>
                      <w:marBottom w:val="0"/>
                      <w:divBdr>
                        <w:top w:val="none" w:sz="0" w:space="0" w:color="auto"/>
                        <w:left w:val="none" w:sz="0" w:space="0" w:color="auto"/>
                        <w:bottom w:val="none" w:sz="0" w:space="0" w:color="auto"/>
                        <w:right w:val="none" w:sz="0" w:space="0" w:color="auto"/>
                      </w:divBdr>
                    </w:div>
                  </w:divsChild>
                </w:div>
                <w:div w:id="1468475402">
                  <w:marLeft w:val="0"/>
                  <w:marRight w:val="0"/>
                  <w:marTop w:val="0"/>
                  <w:marBottom w:val="0"/>
                  <w:divBdr>
                    <w:top w:val="none" w:sz="0" w:space="0" w:color="auto"/>
                    <w:left w:val="none" w:sz="0" w:space="0" w:color="auto"/>
                    <w:bottom w:val="none" w:sz="0" w:space="0" w:color="auto"/>
                    <w:right w:val="none" w:sz="0" w:space="0" w:color="auto"/>
                  </w:divBdr>
                  <w:divsChild>
                    <w:div w:id="1819108875">
                      <w:marLeft w:val="0"/>
                      <w:marRight w:val="0"/>
                      <w:marTop w:val="0"/>
                      <w:marBottom w:val="0"/>
                      <w:divBdr>
                        <w:top w:val="none" w:sz="0" w:space="0" w:color="auto"/>
                        <w:left w:val="none" w:sz="0" w:space="0" w:color="auto"/>
                        <w:bottom w:val="none" w:sz="0" w:space="0" w:color="auto"/>
                        <w:right w:val="none" w:sz="0" w:space="0" w:color="auto"/>
                      </w:divBdr>
                    </w:div>
                  </w:divsChild>
                </w:div>
                <w:div w:id="1470829698">
                  <w:marLeft w:val="0"/>
                  <w:marRight w:val="0"/>
                  <w:marTop w:val="0"/>
                  <w:marBottom w:val="0"/>
                  <w:divBdr>
                    <w:top w:val="none" w:sz="0" w:space="0" w:color="auto"/>
                    <w:left w:val="none" w:sz="0" w:space="0" w:color="auto"/>
                    <w:bottom w:val="none" w:sz="0" w:space="0" w:color="auto"/>
                    <w:right w:val="none" w:sz="0" w:space="0" w:color="auto"/>
                  </w:divBdr>
                  <w:divsChild>
                    <w:div w:id="1003167101">
                      <w:marLeft w:val="0"/>
                      <w:marRight w:val="0"/>
                      <w:marTop w:val="0"/>
                      <w:marBottom w:val="0"/>
                      <w:divBdr>
                        <w:top w:val="none" w:sz="0" w:space="0" w:color="auto"/>
                        <w:left w:val="none" w:sz="0" w:space="0" w:color="auto"/>
                        <w:bottom w:val="none" w:sz="0" w:space="0" w:color="auto"/>
                        <w:right w:val="none" w:sz="0" w:space="0" w:color="auto"/>
                      </w:divBdr>
                    </w:div>
                  </w:divsChild>
                </w:div>
                <w:div w:id="1528058472">
                  <w:marLeft w:val="0"/>
                  <w:marRight w:val="0"/>
                  <w:marTop w:val="0"/>
                  <w:marBottom w:val="0"/>
                  <w:divBdr>
                    <w:top w:val="none" w:sz="0" w:space="0" w:color="auto"/>
                    <w:left w:val="none" w:sz="0" w:space="0" w:color="auto"/>
                    <w:bottom w:val="none" w:sz="0" w:space="0" w:color="auto"/>
                    <w:right w:val="none" w:sz="0" w:space="0" w:color="auto"/>
                  </w:divBdr>
                  <w:divsChild>
                    <w:div w:id="1157650927">
                      <w:marLeft w:val="0"/>
                      <w:marRight w:val="0"/>
                      <w:marTop w:val="0"/>
                      <w:marBottom w:val="0"/>
                      <w:divBdr>
                        <w:top w:val="none" w:sz="0" w:space="0" w:color="auto"/>
                        <w:left w:val="none" w:sz="0" w:space="0" w:color="auto"/>
                        <w:bottom w:val="none" w:sz="0" w:space="0" w:color="auto"/>
                        <w:right w:val="none" w:sz="0" w:space="0" w:color="auto"/>
                      </w:divBdr>
                    </w:div>
                  </w:divsChild>
                </w:div>
                <w:div w:id="1540437929">
                  <w:marLeft w:val="0"/>
                  <w:marRight w:val="0"/>
                  <w:marTop w:val="0"/>
                  <w:marBottom w:val="0"/>
                  <w:divBdr>
                    <w:top w:val="none" w:sz="0" w:space="0" w:color="auto"/>
                    <w:left w:val="none" w:sz="0" w:space="0" w:color="auto"/>
                    <w:bottom w:val="none" w:sz="0" w:space="0" w:color="auto"/>
                    <w:right w:val="none" w:sz="0" w:space="0" w:color="auto"/>
                  </w:divBdr>
                  <w:divsChild>
                    <w:div w:id="1094742723">
                      <w:marLeft w:val="0"/>
                      <w:marRight w:val="0"/>
                      <w:marTop w:val="0"/>
                      <w:marBottom w:val="0"/>
                      <w:divBdr>
                        <w:top w:val="none" w:sz="0" w:space="0" w:color="auto"/>
                        <w:left w:val="none" w:sz="0" w:space="0" w:color="auto"/>
                        <w:bottom w:val="none" w:sz="0" w:space="0" w:color="auto"/>
                        <w:right w:val="none" w:sz="0" w:space="0" w:color="auto"/>
                      </w:divBdr>
                    </w:div>
                  </w:divsChild>
                </w:div>
                <w:div w:id="1579246426">
                  <w:marLeft w:val="0"/>
                  <w:marRight w:val="0"/>
                  <w:marTop w:val="0"/>
                  <w:marBottom w:val="0"/>
                  <w:divBdr>
                    <w:top w:val="none" w:sz="0" w:space="0" w:color="auto"/>
                    <w:left w:val="none" w:sz="0" w:space="0" w:color="auto"/>
                    <w:bottom w:val="none" w:sz="0" w:space="0" w:color="auto"/>
                    <w:right w:val="none" w:sz="0" w:space="0" w:color="auto"/>
                  </w:divBdr>
                  <w:divsChild>
                    <w:div w:id="701594575">
                      <w:marLeft w:val="0"/>
                      <w:marRight w:val="0"/>
                      <w:marTop w:val="0"/>
                      <w:marBottom w:val="0"/>
                      <w:divBdr>
                        <w:top w:val="none" w:sz="0" w:space="0" w:color="auto"/>
                        <w:left w:val="none" w:sz="0" w:space="0" w:color="auto"/>
                        <w:bottom w:val="none" w:sz="0" w:space="0" w:color="auto"/>
                        <w:right w:val="none" w:sz="0" w:space="0" w:color="auto"/>
                      </w:divBdr>
                    </w:div>
                  </w:divsChild>
                </w:div>
                <w:div w:id="1636180447">
                  <w:marLeft w:val="0"/>
                  <w:marRight w:val="0"/>
                  <w:marTop w:val="0"/>
                  <w:marBottom w:val="0"/>
                  <w:divBdr>
                    <w:top w:val="none" w:sz="0" w:space="0" w:color="auto"/>
                    <w:left w:val="none" w:sz="0" w:space="0" w:color="auto"/>
                    <w:bottom w:val="none" w:sz="0" w:space="0" w:color="auto"/>
                    <w:right w:val="none" w:sz="0" w:space="0" w:color="auto"/>
                  </w:divBdr>
                  <w:divsChild>
                    <w:div w:id="197623516">
                      <w:marLeft w:val="0"/>
                      <w:marRight w:val="0"/>
                      <w:marTop w:val="0"/>
                      <w:marBottom w:val="0"/>
                      <w:divBdr>
                        <w:top w:val="none" w:sz="0" w:space="0" w:color="auto"/>
                        <w:left w:val="none" w:sz="0" w:space="0" w:color="auto"/>
                        <w:bottom w:val="none" w:sz="0" w:space="0" w:color="auto"/>
                        <w:right w:val="none" w:sz="0" w:space="0" w:color="auto"/>
                      </w:divBdr>
                    </w:div>
                  </w:divsChild>
                </w:div>
                <w:div w:id="1770856016">
                  <w:marLeft w:val="0"/>
                  <w:marRight w:val="0"/>
                  <w:marTop w:val="0"/>
                  <w:marBottom w:val="0"/>
                  <w:divBdr>
                    <w:top w:val="none" w:sz="0" w:space="0" w:color="auto"/>
                    <w:left w:val="none" w:sz="0" w:space="0" w:color="auto"/>
                    <w:bottom w:val="none" w:sz="0" w:space="0" w:color="auto"/>
                    <w:right w:val="none" w:sz="0" w:space="0" w:color="auto"/>
                  </w:divBdr>
                  <w:divsChild>
                    <w:div w:id="173152621">
                      <w:marLeft w:val="0"/>
                      <w:marRight w:val="0"/>
                      <w:marTop w:val="0"/>
                      <w:marBottom w:val="0"/>
                      <w:divBdr>
                        <w:top w:val="none" w:sz="0" w:space="0" w:color="auto"/>
                        <w:left w:val="none" w:sz="0" w:space="0" w:color="auto"/>
                        <w:bottom w:val="none" w:sz="0" w:space="0" w:color="auto"/>
                        <w:right w:val="none" w:sz="0" w:space="0" w:color="auto"/>
                      </w:divBdr>
                    </w:div>
                  </w:divsChild>
                </w:div>
                <w:div w:id="1794248424">
                  <w:marLeft w:val="0"/>
                  <w:marRight w:val="0"/>
                  <w:marTop w:val="0"/>
                  <w:marBottom w:val="0"/>
                  <w:divBdr>
                    <w:top w:val="none" w:sz="0" w:space="0" w:color="auto"/>
                    <w:left w:val="none" w:sz="0" w:space="0" w:color="auto"/>
                    <w:bottom w:val="none" w:sz="0" w:space="0" w:color="auto"/>
                    <w:right w:val="none" w:sz="0" w:space="0" w:color="auto"/>
                  </w:divBdr>
                  <w:divsChild>
                    <w:div w:id="744306084">
                      <w:marLeft w:val="0"/>
                      <w:marRight w:val="0"/>
                      <w:marTop w:val="0"/>
                      <w:marBottom w:val="0"/>
                      <w:divBdr>
                        <w:top w:val="none" w:sz="0" w:space="0" w:color="auto"/>
                        <w:left w:val="none" w:sz="0" w:space="0" w:color="auto"/>
                        <w:bottom w:val="none" w:sz="0" w:space="0" w:color="auto"/>
                        <w:right w:val="none" w:sz="0" w:space="0" w:color="auto"/>
                      </w:divBdr>
                    </w:div>
                  </w:divsChild>
                </w:div>
                <w:div w:id="1796556102">
                  <w:marLeft w:val="0"/>
                  <w:marRight w:val="0"/>
                  <w:marTop w:val="0"/>
                  <w:marBottom w:val="0"/>
                  <w:divBdr>
                    <w:top w:val="none" w:sz="0" w:space="0" w:color="auto"/>
                    <w:left w:val="none" w:sz="0" w:space="0" w:color="auto"/>
                    <w:bottom w:val="none" w:sz="0" w:space="0" w:color="auto"/>
                    <w:right w:val="none" w:sz="0" w:space="0" w:color="auto"/>
                  </w:divBdr>
                  <w:divsChild>
                    <w:div w:id="1842893676">
                      <w:marLeft w:val="0"/>
                      <w:marRight w:val="0"/>
                      <w:marTop w:val="0"/>
                      <w:marBottom w:val="0"/>
                      <w:divBdr>
                        <w:top w:val="none" w:sz="0" w:space="0" w:color="auto"/>
                        <w:left w:val="none" w:sz="0" w:space="0" w:color="auto"/>
                        <w:bottom w:val="none" w:sz="0" w:space="0" w:color="auto"/>
                        <w:right w:val="none" w:sz="0" w:space="0" w:color="auto"/>
                      </w:divBdr>
                    </w:div>
                  </w:divsChild>
                </w:div>
                <w:div w:id="1841501887">
                  <w:marLeft w:val="0"/>
                  <w:marRight w:val="0"/>
                  <w:marTop w:val="0"/>
                  <w:marBottom w:val="0"/>
                  <w:divBdr>
                    <w:top w:val="none" w:sz="0" w:space="0" w:color="auto"/>
                    <w:left w:val="none" w:sz="0" w:space="0" w:color="auto"/>
                    <w:bottom w:val="none" w:sz="0" w:space="0" w:color="auto"/>
                    <w:right w:val="none" w:sz="0" w:space="0" w:color="auto"/>
                  </w:divBdr>
                  <w:divsChild>
                    <w:div w:id="1408384294">
                      <w:marLeft w:val="0"/>
                      <w:marRight w:val="0"/>
                      <w:marTop w:val="0"/>
                      <w:marBottom w:val="0"/>
                      <w:divBdr>
                        <w:top w:val="none" w:sz="0" w:space="0" w:color="auto"/>
                        <w:left w:val="none" w:sz="0" w:space="0" w:color="auto"/>
                        <w:bottom w:val="none" w:sz="0" w:space="0" w:color="auto"/>
                        <w:right w:val="none" w:sz="0" w:space="0" w:color="auto"/>
                      </w:divBdr>
                    </w:div>
                    <w:div w:id="1583029836">
                      <w:marLeft w:val="0"/>
                      <w:marRight w:val="0"/>
                      <w:marTop w:val="0"/>
                      <w:marBottom w:val="0"/>
                      <w:divBdr>
                        <w:top w:val="none" w:sz="0" w:space="0" w:color="auto"/>
                        <w:left w:val="none" w:sz="0" w:space="0" w:color="auto"/>
                        <w:bottom w:val="none" w:sz="0" w:space="0" w:color="auto"/>
                        <w:right w:val="none" w:sz="0" w:space="0" w:color="auto"/>
                      </w:divBdr>
                    </w:div>
                  </w:divsChild>
                </w:div>
                <w:div w:id="1872105546">
                  <w:marLeft w:val="0"/>
                  <w:marRight w:val="0"/>
                  <w:marTop w:val="0"/>
                  <w:marBottom w:val="0"/>
                  <w:divBdr>
                    <w:top w:val="none" w:sz="0" w:space="0" w:color="auto"/>
                    <w:left w:val="none" w:sz="0" w:space="0" w:color="auto"/>
                    <w:bottom w:val="none" w:sz="0" w:space="0" w:color="auto"/>
                    <w:right w:val="none" w:sz="0" w:space="0" w:color="auto"/>
                  </w:divBdr>
                  <w:divsChild>
                    <w:div w:id="2059738514">
                      <w:marLeft w:val="0"/>
                      <w:marRight w:val="0"/>
                      <w:marTop w:val="0"/>
                      <w:marBottom w:val="0"/>
                      <w:divBdr>
                        <w:top w:val="none" w:sz="0" w:space="0" w:color="auto"/>
                        <w:left w:val="none" w:sz="0" w:space="0" w:color="auto"/>
                        <w:bottom w:val="none" w:sz="0" w:space="0" w:color="auto"/>
                        <w:right w:val="none" w:sz="0" w:space="0" w:color="auto"/>
                      </w:divBdr>
                    </w:div>
                  </w:divsChild>
                </w:div>
                <w:div w:id="1949699438">
                  <w:marLeft w:val="0"/>
                  <w:marRight w:val="0"/>
                  <w:marTop w:val="0"/>
                  <w:marBottom w:val="0"/>
                  <w:divBdr>
                    <w:top w:val="none" w:sz="0" w:space="0" w:color="auto"/>
                    <w:left w:val="none" w:sz="0" w:space="0" w:color="auto"/>
                    <w:bottom w:val="none" w:sz="0" w:space="0" w:color="auto"/>
                    <w:right w:val="none" w:sz="0" w:space="0" w:color="auto"/>
                  </w:divBdr>
                  <w:divsChild>
                    <w:div w:id="1454053524">
                      <w:marLeft w:val="0"/>
                      <w:marRight w:val="0"/>
                      <w:marTop w:val="0"/>
                      <w:marBottom w:val="0"/>
                      <w:divBdr>
                        <w:top w:val="none" w:sz="0" w:space="0" w:color="auto"/>
                        <w:left w:val="none" w:sz="0" w:space="0" w:color="auto"/>
                        <w:bottom w:val="none" w:sz="0" w:space="0" w:color="auto"/>
                        <w:right w:val="none" w:sz="0" w:space="0" w:color="auto"/>
                      </w:divBdr>
                    </w:div>
                  </w:divsChild>
                </w:div>
                <w:div w:id="2023702433">
                  <w:marLeft w:val="0"/>
                  <w:marRight w:val="0"/>
                  <w:marTop w:val="0"/>
                  <w:marBottom w:val="0"/>
                  <w:divBdr>
                    <w:top w:val="none" w:sz="0" w:space="0" w:color="auto"/>
                    <w:left w:val="none" w:sz="0" w:space="0" w:color="auto"/>
                    <w:bottom w:val="none" w:sz="0" w:space="0" w:color="auto"/>
                    <w:right w:val="none" w:sz="0" w:space="0" w:color="auto"/>
                  </w:divBdr>
                  <w:divsChild>
                    <w:div w:id="760494394">
                      <w:marLeft w:val="0"/>
                      <w:marRight w:val="0"/>
                      <w:marTop w:val="0"/>
                      <w:marBottom w:val="0"/>
                      <w:divBdr>
                        <w:top w:val="none" w:sz="0" w:space="0" w:color="auto"/>
                        <w:left w:val="none" w:sz="0" w:space="0" w:color="auto"/>
                        <w:bottom w:val="none" w:sz="0" w:space="0" w:color="auto"/>
                        <w:right w:val="none" w:sz="0" w:space="0" w:color="auto"/>
                      </w:divBdr>
                    </w:div>
                  </w:divsChild>
                </w:div>
                <w:div w:id="2095978561">
                  <w:marLeft w:val="0"/>
                  <w:marRight w:val="0"/>
                  <w:marTop w:val="0"/>
                  <w:marBottom w:val="0"/>
                  <w:divBdr>
                    <w:top w:val="none" w:sz="0" w:space="0" w:color="auto"/>
                    <w:left w:val="none" w:sz="0" w:space="0" w:color="auto"/>
                    <w:bottom w:val="none" w:sz="0" w:space="0" w:color="auto"/>
                    <w:right w:val="none" w:sz="0" w:space="0" w:color="auto"/>
                  </w:divBdr>
                  <w:divsChild>
                    <w:div w:id="1680808541">
                      <w:marLeft w:val="0"/>
                      <w:marRight w:val="0"/>
                      <w:marTop w:val="0"/>
                      <w:marBottom w:val="0"/>
                      <w:divBdr>
                        <w:top w:val="none" w:sz="0" w:space="0" w:color="auto"/>
                        <w:left w:val="none" w:sz="0" w:space="0" w:color="auto"/>
                        <w:bottom w:val="none" w:sz="0" w:space="0" w:color="auto"/>
                        <w:right w:val="none" w:sz="0" w:space="0" w:color="auto"/>
                      </w:divBdr>
                    </w:div>
                  </w:divsChild>
                </w:div>
                <w:div w:id="2099054648">
                  <w:marLeft w:val="0"/>
                  <w:marRight w:val="0"/>
                  <w:marTop w:val="0"/>
                  <w:marBottom w:val="0"/>
                  <w:divBdr>
                    <w:top w:val="none" w:sz="0" w:space="0" w:color="auto"/>
                    <w:left w:val="none" w:sz="0" w:space="0" w:color="auto"/>
                    <w:bottom w:val="none" w:sz="0" w:space="0" w:color="auto"/>
                    <w:right w:val="none" w:sz="0" w:space="0" w:color="auto"/>
                  </w:divBdr>
                  <w:divsChild>
                    <w:div w:id="1220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40105">
          <w:marLeft w:val="0"/>
          <w:marRight w:val="0"/>
          <w:marTop w:val="0"/>
          <w:marBottom w:val="0"/>
          <w:divBdr>
            <w:top w:val="none" w:sz="0" w:space="0" w:color="auto"/>
            <w:left w:val="none" w:sz="0" w:space="0" w:color="auto"/>
            <w:bottom w:val="none" w:sz="0" w:space="0" w:color="auto"/>
            <w:right w:val="none" w:sz="0" w:space="0" w:color="auto"/>
          </w:divBdr>
          <w:divsChild>
            <w:div w:id="3289750">
              <w:marLeft w:val="0"/>
              <w:marRight w:val="0"/>
              <w:marTop w:val="0"/>
              <w:marBottom w:val="0"/>
              <w:divBdr>
                <w:top w:val="none" w:sz="0" w:space="0" w:color="auto"/>
                <w:left w:val="none" w:sz="0" w:space="0" w:color="auto"/>
                <w:bottom w:val="none" w:sz="0" w:space="0" w:color="auto"/>
                <w:right w:val="none" w:sz="0" w:space="0" w:color="auto"/>
              </w:divBdr>
            </w:div>
            <w:div w:id="65541341">
              <w:marLeft w:val="0"/>
              <w:marRight w:val="0"/>
              <w:marTop w:val="0"/>
              <w:marBottom w:val="0"/>
              <w:divBdr>
                <w:top w:val="none" w:sz="0" w:space="0" w:color="auto"/>
                <w:left w:val="none" w:sz="0" w:space="0" w:color="auto"/>
                <w:bottom w:val="none" w:sz="0" w:space="0" w:color="auto"/>
                <w:right w:val="none" w:sz="0" w:space="0" w:color="auto"/>
              </w:divBdr>
            </w:div>
            <w:div w:id="219023205">
              <w:marLeft w:val="0"/>
              <w:marRight w:val="0"/>
              <w:marTop w:val="0"/>
              <w:marBottom w:val="0"/>
              <w:divBdr>
                <w:top w:val="none" w:sz="0" w:space="0" w:color="auto"/>
                <w:left w:val="none" w:sz="0" w:space="0" w:color="auto"/>
                <w:bottom w:val="none" w:sz="0" w:space="0" w:color="auto"/>
                <w:right w:val="none" w:sz="0" w:space="0" w:color="auto"/>
              </w:divBdr>
            </w:div>
            <w:div w:id="280577088">
              <w:marLeft w:val="0"/>
              <w:marRight w:val="0"/>
              <w:marTop w:val="0"/>
              <w:marBottom w:val="0"/>
              <w:divBdr>
                <w:top w:val="none" w:sz="0" w:space="0" w:color="auto"/>
                <w:left w:val="none" w:sz="0" w:space="0" w:color="auto"/>
                <w:bottom w:val="none" w:sz="0" w:space="0" w:color="auto"/>
                <w:right w:val="none" w:sz="0" w:space="0" w:color="auto"/>
              </w:divBdr>
            </w:div>
            <w:div w:id="792790067">
              <w:marLeft w:val="0"/>
              <w:marRight w:val="0"/>
              <w:marTop w:val="0"/>
              <w:marBottom w:val="0"/>
              <w:divBdr>
                <w:top w:val="none" w:sz="0" w:space="0" w:color="auto"/>
                <w:left w:val="none" w:sz="0" w:space="0" w:color="auto"/>
                <w:bottom w:val="none" w:sz="0" w:space="0" w:color="auto"/>
                <w:right w:val="none" w:sz="0" w:space="0" w:color="auto"/>
              </w:divBdr>
            </w:div>
            <w:div w:id="805970064">
              <w:marLeft w:val="0"/>
              <w:marRight w:val="0"/>
              <w:marTop w:val="0"/>
              <w:marBottom w:val="0"/>
              <w:divBdr>
                <w:top w:val="none" w:sz="0" w:space="0" w:color="auto"/>
                <w:left w:val="none" w:sz="0" w:space="0" w:color="auto"/>
                <w:bottom w:val="none" w:sz="0" w:space="0" w:color="auto"/>
                <w:right w:val="none" w:sz="0" w:space="0" w:color="auto"/>
              </w:divBdr>
            </w:div>
            <w:div w:id="937837627">
              <w:marLeft w:val="0"/>
              <w:marRight w:val="0"/>
              <w:marTop w:val="0"/>
              <w:marBottom w:val="0"/>
              <w:divBdr>
                <w:top w:val="none" w:sz="0" w:space="0" w:color="auto"/>
                <w:left w:val="none" w:sz="0" w:space="0" w:color="auto"/>
                <w:bottom w:val="none" w:sz="0" w:space="0" w:color="auto"/>
                <w:right w:val="none" w:sz="0" w:space="0" w:color="auto"/>
              </w:divBdr>
            </w:div>
            <w:div w:id="1034845304">
              <w:marLeft w:val="0"/>
              <w:marRight w:val="0"/>
              <w:marTop w:val="0"/>
              <w:marBottom w:val="0"/>
              <w:divBdr>
                <w:top w:val="none" w:sz="0" w:space="0" w:color="auto"/>
                <w:left w:val="none" w:sz="0" w:space="0" w:color="auto"/>
                <w:bottom w:val="none" w:sz="0" w:space="0" w:color="auto"/>
                <w:right w:val="none" w:sz="0" w:space="0" w:color="auto"/>
              </w:divBdr>
            </w:div>
            <w:div w:id="1053307876">
              <w:marLeft w:val="0"/>
              <w:marRight w:val="0"/>
              <w:marTop w:val="0"/>
              <w:marBottom w:val="0"/>
              <w:divBdr>
                <w:top w:val="none" w:sz="0" w:space="0" w:color="auto"/>
                <w:left w:val="none" w:sz="0" w:space="0" w:color="auto"/>
                <w:bottom w:val="none" w:sz="0" w:space="0" w:color="auto"/>
                <w:right w:val="none" w:sz="0" w:space="0" w:color="auto"/>
              </w:divBdr>
            </w:div>
            <w:div w:id="1467360518">
              <w:marLeft w:val="0"/>
              <w:marRight w:val="0"/>
              <w:marTop w:val="0"/>
              <w:marBottom w:val="0"/>
              <w:divBdr>
                <w:top w:val="none" w:sz="0" w:space="0" w:color="auto"/>
                <w:left w:val="none" w:sz="0" w:space="0" w:color="auto"/>
                <w:bottom w:val="none" w:sz="0" w:space="0" w:color="auto"/>
                <w:right w:val="none" w:sz="0" w:space="0" w:color="auto"/>
              </w:divBdr>
            </w:div>
            <w:div w:id="1586720195">
              <w:marLeft w:val="0"/>
              <w:marRight w:val="0"/>
              <w:marTop w:val="0"/>
              <w:marBottom w:val="0"/>
              <w:divBdr>
                <w:top w:val="none" w:sz="0" w:space="0" w:color="auto"/>
                <w:left w:val="none" w:sz="0" w:space="0" w:color="auto"/>
                <w:bottom w:val="none" w:sz="0" w:space="0" w:color="auto"/>
                <w:right w:val="none" w:sz="0" w:space="0" w:color="auto"/>
              </w:divBdr>
            </w:div>
            <w:div w:id="1637682153">
              <w:marLeft w:val="0"/>
              <w:marRight w:val="0"/>
              <w:marTop w:val="0"/>
              <w:marBottom w:val="0"/>
              <w:divBdr>
                <w:top w:val="none" w:sz="0" w:space="0" w:color="auto"/>
                <w:left w:val="none" w:sz="0" w:space="0" w:color="auto"/>
                <w:bottom w:val="none" w:sz="0" w:space="0" w:color="auto"/>
                <w:right w:val="none" w:sz="0" w:space="0" w:color="auto"/>
              </w:divBdr>
            </w:div>
            <w:div w:id="1731225460">
              <w:marLeft w:val="0"/>
              <w:marRight w:val="0"/>
              <w:marTop w:val="0"/>
              <w:marBottom w:val="0"/>
              <w:divBdr>
                <w:top w:val="none" w:sz="0" w:space="0" w:color="auto"/>
                <w:left w:val="none" w:sz="0" w:space="0" w:color="auto"/>
                <w:bottom w:val="none" w:sz="0" w:space="0" w:color="auto"/>
                <w:right w:val="none" w:sz="0" w:space="0" w:color="auto"/>
              </w:divBdr>
            </w:div>
            <w:div w:id="1766267523">
              <w:marLeft w:val="0"/>
              <w:marRight w:val="0"/>
              <w:marTop w:val="0"/>
              <w:marBottom w:val="0"/>
              <w:divBdr>
                <w:top w:val="none" w:sz="0" w:space="0" w:color="auto"/>
                <w:left w:val="none" w:sz="0" w:space="0" w:color="auto"/>
                <w:bottom w:val="none" w:sz="0" w:space="0" w:color="auto"/>
                <w:right w:val="none" w:sz="0" w:space="0" w:color="auto"/>
              </w:divBdr>
            </w:div>
            <w:div w:id="1828477556">
              <w:marLeft w:val="0"/>
              <w:marRight w:val="0"/>
              <w:marTop w:val="0"/>
              <w:marBottom w:val="0"/>
              <w:divBdr>
                <w:top w:val="none" w:sz="0" w:space="0" w:color="auto"/>
                <w:left w:val="none" w:sz="0" w:space="0" w:color="auto"/>
                <w:bottom w:val="none" w:sz="0" w:space="0" w:color="auto"/>
                <w:right w:val="none" w:sz="0" w:space="0" w:color="auto"/>
              </w:divBdr>
            </w:div>
            <w:div w:id="2016423440">
              <w:marLeft w:val="0"/>
              <w:marRight w:val="0"/>
              <w:marTop w:val="0"/>
              <w:marBottom w:val="0"/>
              <w:divBdr>
                <w:top w:val="none" w:sz="0" w:space="0" w:color="auto"/>
                <w:left w:val="none" w:sz="0" w:space="0" w:color="auto"/>
                <w:bottom w:val="none" w:sz="0" w:space="0" w:color="auto"/>
                <w:right w:val="none" w:sz="0" w:space="0" w:color="auto"/>
              </w:divBdr>
            </w:div>
          </w:divsChild>
        </w:div>
        <w:div w:id="972366995">
          <w:marLeft w:val="0"/>
          <w:marRight w:val="0"/>
          <w:marTop w:val="0"/>
          <w:marBottom w:val="0"/>
          <w:divBdr>
            <w:top w:val="none" w:sz="0" w:space="0" w:color="auto"/>
            <w:left w:val="none" w:sz="0" w:space="0" w:color="auto"/>
            <w:bottom w:val="none" w:sz="0" w:space="0" w:color="auto"/>
            <w:right w:val="none" w:sz="0" w:space="0" w:color="auto"/>
          </w:divBdr>
          <w:divsChild>
            <w:div w:id="209346160">
              <w:marLeft w:val="0"/>
              <w:marRight w:val="0"/>
              <w:marTop w:val="0"/>
              <w:marBottom w:val="0"/>
              <w:divBdr>
                <w:top w:val="none" w:sz="0" w:space="0" w:color="auto"/>
                <w:left w:val="none" w:sz="0" w:space="0" w:color="auto"/>
                <w:bottom w:val="none" w:sz="0" w:space="0" w:color="auto"/>
                <w:right w:val="none" w:sz="0" w:space="0" w:color="auto"/>
              </w:divBdr>
            </w:div>
            <w:div w:id="366099739">
              <w:marLeft w:val="0"/>
              <w:marRight w:val="0"/>
              <w:marTop w:val="0"/>
              <w:marBottom w:val="0"/>
              <w:divBdr>
                <w:top w:val="none" w:sz="0" w:space="0" w:color="auto"/>
                <w:left w:val="none" w:sz="0" w:space="0" w:color="auto"/>
                <w:bottom w:val="none" w:sz="0" w:space="0" w:color="auto"/>
                <w:right w:val="none" w:sz="0" w:space="0" w:color="auto"/>
              </w:divBdr>
            </w:div>
            <w:div w:id="479467779">
              <w:marLeft w:val="0"/>
              <w:marRight w:val="0"/>
              <w:marTop w:val="0"/>
              <w:marBottom w:val="0"/>
              <w:divBdr>
                <w:top w:val="none" w:sz="0" w:space="0" w:color="auto"/>
                <w:left w:val="none" w:sz="0" w:space="0" w:color="auto"/>
                <w:bottom w:val="none" w:sz="0" w:space="0" w:color="auto"/>
                <w:right w:val="none" w:sz="0" w:space="0" w:color="auto"/>
              </w:divBdr>
            </w:div>
            <w:div w:id="1558517571">
              <w:marLeft w:val="0"/>
              <w:marRight w:val="0"/>
              <w:marTop w:val="0"/>
              <w:marBottom w:val="0"/>
              <w:divBdr>
                <w:top w:val="none" w:sz="0" w:space="0" w:color="auto"/>
                <w:left w:val="none" w:sz="0" w:space="0" w:color="auto"/>
                <w:bottom w:val="none" w:sz="0" w:space="0" w:color="auto"/>
                <w:right w:val="none" w:sz="0" w:space="0" w:color="auto"/>
              </w:divBdr>
            </w:div>
            <w:div w:id="1664508433">
              <w:marLeft w:val="0"/>
              <w:marRight w:val="0"/>
              <w:marTop w:val="0"/>
              <w:marBottom w:val="0"/>
              <w:divBdr>
                <w:top w:val="none" w:sz="0" w:space="0" w:color="auto"/>
                <w:left w:val="none" w:sz="0" w:space="0" w:color="auto"/>
                <w:bottom w:val="none" w:sz="0" w:space="0" w:color="auto"/>
                <w:right w:val="none" w:sz="0" w:space="0" w:color="auto"/>
              </w:divBdr>
            </w:div>
            <w:div w:id="1836188248">
              <w:marLeft w:val="0"/>
              <w:marRight w:val="0"/>
              <w:marTop w:val="0"/>
              <w:marBottom w:val="0"/>
              <w:divBdr>
                <w:top w:val="none" w:sz="0" w:space="0" w:color="auto"/>
                <w:left w:val="none" w:sz="0" w:space="0" w:color="auto"/>
                <w:bottom w:val="none" w:sz="0" w:space="0" w:color="auto"/>
                <w:right w:val="none" w:sz="0" w:space="0" w:color="auto"/>
              </w:divBdr>
            </w:div>
          </w:divsChild>
        </w:div>
        <w:div w:id="1163664013">
          <w:marLeft w:val="0"/>
          <w:marRight w:val="0"/>
          <w:marTop w:val="0"/>
          <w:marBottom w:val="0"/>
          <w:divBdr>
            <w:top w:val="none" w:sz="0" w:space="0" w:color="auto"/>
            <w:left w:val="none" w:sz="0" w:space="0" w:color="auto"/>
            <w:bottom w:val="none" w:sz="0" w:space="0" w:color="auto"/>
            <w:right w:val="none" w:sz="0" w:space="0" w:color="auto"/>
          </w:divBdr>
          <w:divsChild>
            <w:div w:id="28646809">
              <w:marLeft w:val="0"/>
              <w:marRight w:val="0"/>
              <w:marTop w:val="0"/>
              <w:marBottom w:val="0"/>
              <w:divBdr>
                <w:top w:val="none" w:sz="0" w:space="0" w:color="auto"/>
                <w:left w:val="none" w:sz="0" w:space="0" w:color="auto"/>
                <w:bottom w:val="none" w:sz="0" w:space="0" w:color="auto"/>
                <w:right w:val="none" w:sz="0" w:space="0" w:color="auto"/>
              </w:divBdr>
            </w:div>
            <w:div w:id="248195658">
              <w:marLeft w:val="0"/>
              <w:marRight w:val="0"/>
              <w:marTop w:val="0"/>
              <w:marBottom w:val="0"/>
              <w:divBdr>
                <w:top w:val="none" w:sz="0" w:space="0" w:color="auto"/>
                <w:left w:val="none" w:sz="0" w:space="0" w:color="auto"/>
                <w:bottom w:val="none" w:sz="0" w:space="0" w:color="auto"/>
                <w:right w:val="none" w:sz="0" w:space="0" w:color="auto"/>
              </w:divBdr>
            </w:div>
            <w:div w:id="369695597">
              <w:marLeft w:val="0"/>
              <w:marRight w:val="0"/>
              <w:marTop w:val="0"/>
              <w:marBottom w:val="0"/>
              <w:divBdr>
                <w:top w:val="none" w:sz="0" w:space="0" w:color="auto"/>
                <w:left w:val="none" w:sz="0" w:space="0" w:color="auto"/>
                <w:bottom w:val="none" w:sz="0" w:space="0" w:color="auto"/>
                <w:right w:val="none" w:sz="0" w:space="0" w:color="auto"/>
              </w:divBdr>
            </w:div>
            <w:div w:id="418992156">
              <w:marLeft w:val="0"/>
              <w:marRight w:val="0"/>
              <w:marTop w:val="0"/>
              <w:marBottom w:val="0"/>
              <w:divBdr>
                <w:top w:val="none" w:sz="0" w:space="0" w:color="auto"/>
                <w:left w:val="none" w:sz="0" w:space="0" w:color="auto"/>
                <w:bottom w:val="none" w:sz="0" w:space="0" w:color="auto"/>
                <w:right w:val="none" w:sz="0" w:space="0" w:color="auto"/>
              </w:divBdr>
            </w:div>
            <w:div w:id="471294821">
              <w:marLeft w:val="0"/>
              <w:marRight w:val="0"/>
              <w:marTop w:val="0"/>
              <w:marBottom w:val="0"/>
              <w:divBdr>
                <w:top w:val="none" w:sz="0" w:space="0" w:color="auto"/>
                <w:left w:val="none" w:sz="0" w:space="0" w:color="auto"/>
                <w:bottom w:val="none" w:sz="0" w:space="0" w:color="auto"/>
                <w:right w:val="none" w:sz="0" w:space="0" w:color="auto"/>
              </w:divBdr>
            </w:div>
            <w:div w:id="591353457">
              <w:marLeft w:val="0"/>
              <w:marRight w:val="0"/>
              <w:marTop w:val="0"/>
              <w:marBottom w:val="0"/>
              <w:divBdr>
                <w:top w:val="none" w:sz="0" w:space="0" w:color="auto"/>
                <w:left w:val="none" w:sz="0" w:space="0" w:color="auto"/>
                <w:bottom w:val="none" w:sz="0" w:space="0" w:color="auto"/>
                <w:right w:val="none" w:sz="0" w:space="0" w:color="auto"/>
              </w:divBdr>
            </w:div>
            <w:div w:id="642077361">
              <w:marLeft w:val="0"/>
              <w:marRight w:val="0"/>
              <w:marTop w:val="0"/>
              <w:marBottom w:val="0"/>
              <w:divBdr>
                <w:top w:val="none" w:sz="0" w:space="0" w:color="auto"/>
                <w:left w:val="none" w:sz="0" w:space="0" w:color="auto"/>
                <w:bottom w:val="none" w:sz="0" w:space="0" w:color="auto"/>
                <w:right w:val="none" w:sz="0" w:space="0" w:color="auto"/>
              </w:divBdr>
            </w:div>
            <w:div w:id="714306557">
              <w:marLeft w:val="0"/>
              <w:marRight w:val="0"/>
              <w:marTop w:val="0"/>
              <w:marBottom w:val="0"/>
              <w:divBdr>
                <w:top w:val="none" w:sz="0" w:space="0" w:color="auto"/>
                <w:left w:val="none" w:sz="0" w:space="0" w:color="auto"/>
                <w:bottom w:val="none" w:sz="0" w:space="0" w:color="auto"/>
                <w:right w:val="none" w:sz="0" w:space="0" w:color="auto"/>
              </w:divBdr>
            </w:div>
            <w:div w:id="768352537">
              <w:marLeft w:val="0"/>
              <w:marRight w:val="0"/>
              <w:marTop w:val="0"/>
              <w:marBottom w:val="0"/>
              <w:divBdr>
                <w:top w:val="none" w:sz="0" w:space="0" w:color="auto"/>
                <w:left w:val="none" w:sz="0" w:space="0" w:color="auto"/>
                <w:bottom w:val="none" w:sz="0" w:space="0" w:color="auto"/>
                <w:right w:val="none" w:sz="0" w:space="0" w:color="auto"/>
              </w:divBdr>
            </w:div>
            <w:div w:id="1028531805">
              <w:marLeft w:val="0"/>
              <w:marRight w:val="0"/>
              <w:marTop w:val="0"/>
              <w:marBottom w:val="0"/>
              <w:divBdr>
                <w:top w:val="none" w:sz="0" w:space="0" w:color="auto"/>
                <w:left w:val="none" w:sz="0" w:space="0" w:color="auto"/>
                <w:bottom w:val="none" w:sz="0" w:space="0" w:color="auto"/>
                <w:right w:val="none" w:sz="0" w:space="0" w:color="auto"/>
              </w:divBdr>
            </w:div>
            <w:div w:id="1105223678">
              <w:marLeft w:val="0"/>
              <w:marRight w:val="0"/>
              <w:marTop w:val="0"/>
              <w:marBottom w:val="0"/>
              <w:divBdr>
                <w:top w:val="none" w:sz="0" w:space="0" w:color="auto"/>
                <w:left w:val="none" w:sz="0" w:space="0" w:color="auto"/>
                <w:bottom w:val="none" w:sz="0" w:space="0" w:color="auto"/>
                <w:right w:val="none" w:sz="0" w:space="0" w:color="auto"/>
              </w:divBdr>
            </w:div>
            <w:div w:id="1238591232">
              <w:marLeft w:val="0"/>
              <w:marRight w:val="0"/>
              <w:marTop w:val="0"/>
              <w:marBottom w:val="0"/>
              <w:divBdr>
                <w:top w:val="none" w:sz="0" w:space="0" w:color="auto"/>
                <w:left w:val="none" w:sz="0" w:space="0" w:color="auto"/>
                <w:bottom w:val="none" w:sz="0" w:space="0" w:color="auto"/>
                <w:right w:val="none" w:sz="0" w:space="0" w:color="auto"/>
              </w:divBdr>
            </w:div>
            <w:div w:id="1252667987">
              <w:marLeft w:val="0"/>
              <w:marRight w:val="0"/>
              <w:marTop w:val="0"/>
              <w:marBottom w:val="0"/>
              <w:divBdr>
                <w:top w:val="none" w:sz="0" w:space="0" w:color="auto"/>
                <w:left w:val="none" w:sz="0" w:space="0" w:color="auto"/>
                <w:bottom w:val="none" w:sz="0" w:space="0" w:color="auto"/>
                <w:right w:val="none" w:sz="0" w:space="0" w:color="auto"/>
              </w:divBdr>
            </w:div>
            <w:div w:id="1292595011">
              <w:marLeft w:val="0"/>
              <w:marRight w:val="0"/>
              <w:marTop w:val="0"/>
              <w:marBottom w:val="0"/>
              <w:divBdr>
                <w:top w:val="none" w:sz="0" w:space="0" w:color="auto"/>
                <w:left w:val="none" w:sz="0" w:space="0" w:color="auto"/>
                <w:bottom w:val="none" w:sz="0" w:space="0" w:color="auto"/>
                <w:right w:val="none" w:sz="0" w:space="0" w:color="auto"/>
              </w:divBdr>
            </w:div>
            <w:div w:id="1438676517">
              <w:marLeft w:val="0"/>
              <w:marRight w:val="0"/>
              <w:marTop w:val="0"/>
              <w:marBottom w:val="0"/>
              <w:divBdr>
                <w:top w:val="none" w:sz="0" w:space="0" w:color="auto"/>
                <w:left w:val="none" w:sz="0" w:space="0" w:color="auto"/>
                <w:bottom w:val="none" w:sz="0" w:space="0" w:color="auto"/>
                <w:right w:val="none" w:sz="0" w:space="0" w:color="auto"/>
              </w:divBdr>
            </w:div>
            <w:div w:id="1483543862">
              <w:marLeft w:val="0"/>
              <w:marRight w:val="0"/>
              <w:marTop w:val="0"/>
              <w:marBottom w:val="0"/>
              <w:divBdr>
                <w:top w:val="none" w:sz="0" w:space="0" w:color="auto"/>
                <w:left w:val="none" w:sz="0" w:space="0" w:color="auto"/>
                <w:bottom w:val="none" w:sz="0" w:space="0" w:color="auto"/>
                <w:right w:val="none" w:sz="0" w:space="0" w:color="auto"/>
              </w:divBdr>
            </w:div>
            <w:div w:id="1659846746">
              <w:marLeft w:val="0"/>
              <w:marRight w:val="0"/>
              <w:marTop w:val="0"/>
              <w:marBottom w:val="0"/>
              <w:divBdr>
                <w:top w:val="none" w:sz="0" w:space="0" w:color="auto"/>
                <w:left w:val="none" w:sz="0" w:space="0" w:color="auto"/>
                <w:bottom w:val="none" w:sz="0" w:space="0" w:color="auto"/>
                <w:right w:val="none" w:sz="0" w:space="0" w:color="auto"/>
              </w:divBdr>
            </w:div>
            <w:div w:id="1821385778">
              <w:marLeft w:val="0"/>
              <w:marRight w:val="0"/>
              <w:marTop w:val="0"/>
              <w:marBottom w:val="0"/>
              <w:divBdr>
                <w:top w:val="none" w:sz="0" w:space="0" w:color="auto"/>
                <w:left w:val="none" w:sz="0" w:space="0" w:color="auto"/>
                <w:bottom w:val="none" w:sz="0" w:space="0" w:color="auto"/>
                <w:right w:val="none" w:sz="0" w:space="0" w:color="auto"/>
              </w:divBdr>
            </w:div>
            <w:div w:id="1944996271">
              <w:marLeft w:val="0"/>
              <w:marRight w:val="0"/>
              <w:marTop w:val="0"/>
              <w:marBottom w:val="0"/>
              <w:divBdr>
                <w:top w:val="none" w:sz="0" w:space="0" w:color="auto"/>
                <w:left w:val="none" w:sz="0" w:space="0" w:color="auto"/>
                <w:bottom w:val="none" w:sz="0" w:space="0" w:color="auto"/>
                <w:right w:val="none" w:sz="0" w:space="0" w:color="auto"/>
              </w:divBdr>
            </w:div>
            <w:div w:id="2059670457">
              <w:marLeft w:val="0"/>
              <w:marRight w:val="0"/>
              <w:marTop w:val="0"/>
              <w:marBottom w:val="0"/>
              <w:divBdr>
                <w:top w:val="none" w:sz="0" w:space="0" w:color="auto"/>
                <w:left w:val="none" w:sz="0" w:space="0" w:color="auto"/>
                <w:bottom w:val="none" w:sz="0" w:space="0" w:color="auto"/>
                <w:right w:val="none" w:sz="0" w:space="0" w:color="auto"/>
              </w:divBdr>
            </w:div>
          </w:divsChild>
        </w:div>
        <w:div w:id="1630434067">
          <w:marLeft w:val="0"/>
          <w:marRight w:val="0"/>
          <w:marTop w:val="0"/>
          <w:marBottom w:val="0"/>
          <w:divBdr>
            <w:top w:val="none" w:sz="0" w:space="0" w:color="auto"/>
            <w:left w:val="none" w:sz="0" w:space="0" w:color="auto"/>
            <w:bottom w:val="none" w:sz="0" w:space="0" w:color="auto"/>
            <w:right w:val="none" w:sz="0" w:space="0" w:color="auto"/>
          </w:divBdr>
          <w:divsChild>
            <w:div w:id="14117706">
              <w:marLeft w:val="0"/>
              <w:marRight w:val="0"/>
              <w:marTop w:val="0"/>
              <w:marBottom w:val="0"/>
              <w:divBdr>
                <w:top w:val="none" w:sz="0" w:space="0" w:color="auto"/>
                <w:left w:val="none" w:sz="0" w:space="0" w:color="auto"/>
                <w:bottom w:val="none" w:sz="0" w:space="0" w:color="auto"/>
                <w:right w:val="none" w:sz="0" w:space="0" w:color="auto"/>
              </w:divBdr>
            </w:div>
            <w:div w:id="143936763">
              <w:marLeft w:val="0"/>
              <w:marRight w:val="0"/>
              <w:marTop w:val="0"/>
              <w:marBottom w:val="0"/>
              <w:divBdr>
                <w:top w:val="none" w:sz="0" w:space="0" w:color="auto"/>
                <w:left w:val="none" w:sz="0" w:space="0" w:color="auto"/>
                <w:bottom w:val="none" w:sz="0" w:space="0" w:color="auto"/>
                <w:right w:val="none" w:sz="0" w:space="0" w:color="auto"/>
              </w:divBdr>
            </w:div>
            <w:div w:id="205989454">
              <w:marLeft w:val="0"/>
              <w:marRight w:val="0"/>
              <w:marTop w:val="0"/>
              <w:marBottom w:val="0"/>
              <w:divBdr>
                <w:top w:val="none" w:sz="0" w:space="0" w:color="auto"/>
                <w:left w:val="none" w:sz="0" w:space="0" w:color="auto"/>
                <w:bottom w:val="none" w:sz="0" w:space="0" w:color="auto"/>
                <w:right w:val="none" w:sz="0" w:space="0" w:color="auto"/>
              </w:divBdr>
            </w:div>
            <w:div w:id="280453174">
              <w:marLeft w:val="0"/>
              <w:marRight w:val="0"/>
              <w:marTop w:val="0"/>
              <w:marBottom w:val="0"/>
              <w:divBdr>
                <w:top w:val="none" w:sz="0" w:space="0" w:color="auto"/>
                <w:left w:val="none" w:sz="0" w:space="0" w:color="auto"/>
                <w:bottom w:val="none" w:sz="0" w:space="0" w:color="auto"/>
                <w:right w:val="none" w:sz="0" w:space="0" w:color="auto"/>
              </w:divBdr>
            </w:div>
            <w:div w:id="332103419">
              <w:marLeft w:val="0"/>
              <w:marRight w:val="0"/>
              <w:marTop w:val="0"/>
              <w:marBottom w:val="0"/>
              <w:divBdr>
                <w:top w:val="none" w:sz="0" w:space="0" w:color="auto"/>
                <w:left w:val="none" w:sz="0" w:space="0" w:color="auto"/>
                <w:bottom w:val="none" w:sz="0" w:space="0" w:color="auto"/>
                <w:right w:val="none" w:sz="0" w:space="0" w:color="auto"/>
              </w:divBdr>
            </w:div>
            <w:div w:id="631404160">
              <w:marLeft w:val="0"/>
              <w:marRight w:val="0"/>
              <w:marTop w:val="0"/>
              <w:marBottom w:val="0"/>
              <w:divBdr>
                <w:top w:val="none" w:sz="0" w:space="0" w:color="auto"/>
                <w:left w:val="none" w:sz="0" w:space="0" w:color="auto"/>
                <w:bottom w:val="none" w:sz="0" w:space="0" w:color="auto"/>
                <w:right w:val="none" w:sz="0" w:space="0" w:color="auto"/>
              </w:divBdr>
            </w:div>
            <w:div w:id="773332460">
              <w:marLeft w:val="0"/>
              <w:marRight w:val="0"/>
              <w:marTop w:val="0"/>
              <w:marBottom w:val="0"/>
              <w:divBdr>
                <w:top w:val="none" w:sz="0" w:space="0" w:color="auto"/>
                <w:left w:val="none" w:sz="0" w:space="0" w:color="auto"/>
                <w:bottom w:val="none" w:sz="0" w:space="0" w:color="auto"/>
                <w:right w:val="none" w:sz="0" w:space="0" w:color="auto"/>
              </w:divBdr>
            </w:div>
            <w:div w:id="1004169733">
              <w:marLeft w:val="0"/>
              <w:marRight w:val="0"/>
              <w:marTop w:val="0"/>
              <w:marBottom w:val="0"/>
              <w:divBdr>
                <w:top w:val="none" w:sz="0" w:space="0" w:color="auto"/>
                <w:left w:val="none" w:sz="0" w:space="0" w:color="auto"/>
                <w:bottom w:val="none" w:sz="0" w:space="0" w:color="auto"/>
                <w:right w:val="none" w:sz="0" w:space="0" w:color="auto"/>
              </w:divBdr>
            </w:div>
            <w:div w:id="1069769757">
              <w:marLeft w:val="0"/>
              <w:marRight w:val="0"/>
              <w:marTop w:val="0"/>
              <w:marBottom w:val="0"/>
              <w:divBdr>
                <w:top w:val="none" w:sz="0" w:space="0" w:color="auto"/>
                <w:left w:val="none" w:sz="0" w:space="0" w:color="auto"/>
                <w:bottom w:val="none" w:sz="0" w:space="0" w:color="auto"/>
                <w:right w:val="none" w:sz="0" w:space="0" w:color="auto"/>
              </w:divBdr>
            </w:div>
            <w:div w:id="1306012943">
              <w:marLeft w:val="0"/>
              <w:marRight w:val="0"/>
              <w:marTop w:val="0"/>
              <w:marBottom w:val="0"/>
              <w:divBdr>
                <w:top w:val="none" w:sz="0" w:space="0" w:color="auto"/>
                <w:left w:val="none" w:sz="0" w:space="0" w:color="auto"/>
                <w:bottom w:val="none" w:sz="0" w:space="0" w:color="auto"/>
                <w:right w:val="none" w:sz="0" w:space="0" w:color="auto"/>
              </w:divBdr>
            </w:div>
            <w:div w:id="1379016394">
              <w:marLeft w:val="0"/>
              <w:marRight w:val="0"/>
              <w:marTop w:val="0"/>
              <w:marBottom w:val="0"/>
              <w:divBdr>
                <w:top w:val="none" w:sz="0" w:space="0" w:color="auto"/>
                <w:left w:val="none" w:sz="0" w:space="0" w:color="auto"/>
                <w:bottom w:val="none" w:sz="0" w:space="0" w:color="auto"/>
                <w:right w:val="none" w:sz="0" w:space="0" w:color="auto"/>
              </w:divBdr>
            </w:div>
            <w:div w:id="1446118073">
              <w:marLeft w:val="0"/>
              <w:marRight w:val="0"/>
              <w:marTop w:val="0"/>
              <w:marBottom w:val="0"/>
              <w:divBdr>
                <w:top w:val="none" w:sz="0" w:space="0" w:color="auto"/>
                <w:left w:val="none" w:sz="0" w:space="0" w:color="auto"/>
                <w:bottom w:val="none" w:sz="0" w:space="0" w:color="auto"/>
                <w:right w:val="none" w:sz="0" w:space="0" w:color="auto"/>
              </w:divBdr>
            </w:div>
            <w:div w:id="1613592564">
              <w:marLeft w:val="0"/>
              <w:marRight w:val="0"/>
              <w:marTop w:val="0"/>
              <w:marBottom w:val="0"/>
              <w:divBdr>
                <w:top w:val="none" w:sz="0" w:space="0" w:color="auto"/>
                <w:left w:val="none" w:sz="0" w:space="0" w:color="auto"/>
                <w:bottom w:val="none" w:sz="0" w:space="0" w:color="auto"/>
                <w:right w:val="none" w:sz="0" w:space="0" w:color="auto"/>
              </w:divBdr>
            </w:div>
            <w:div w:id="1629818520">
              <w:marLeft w:val="0"/>
              <w:marRight w:val="0"/>
              <w:marTop w:val="0"/>
              <w:marBottom w:val="0"/>
              <w:divBdr>
                <w:top w:val="none" w:sz="0" w:space="0" w:color="auto"/>
                <w:left w:val="none" w:sz="0" w:space="0" w:color="auto"/>
                <w:bottom w:val="none" w:sz="0" w:space="0" w:color="auto"/>
                <w:right w:val="none" w:sz="0" w:space="0" w:color="auto"/>
              </w:divBdr>
            </w:div>
            <w:div w:id="1669747329">
              <w:marLeft w:val="0"/>
              <w:marRight w:val="0"/>
              <w:marTop w:val="0"/>
              <w:marBottom w:val="0"/>
              <w:divBdr>
                <w:top w:val="none" w:sz="0" w:space="0" w:color="auto"/>
                <w:left w:val="none" w:sz="0" w:space="0" w:color="auto"/>
                <w:bottom w:val="none" w:sz="0" w:space="0" w:color="auto"/>
                <w:right w:val="none" w:sz="0" w:space="0" w:color="auto"/>
              </w:divBdr>
            </w:div>
            <w:div w:id="1785150294">
              <w:marLeft w:val="0"/>
              <w:marRight w:val="0"/>
              <w:marTop w:val="0"/>
              <w:marBottom w:val="0"/>
              <w:divBdr>
                <w:top w:val="none" w:sz="0" w:space="0" w:color="auto"/>
                <w:left w:val="none" w:sz="0" w:space="0" w:color="auto"/>
                <w:bottom w:val="none" w:sz="0" w:space="0" w:color="auto"/>
                <w:right w:val="none" w:sz="0" w:space="0" w:color="auto"/>
              </w:divBdr>
            </w:div>
            <w:div w:id="1870870792">
              <w:marLeft w:val="0"/>
              <w:marRight w:val="0"/>
              <w:marTop w:val="0"/>
              <w:marBottom w:val="0"/>
              <w:divBdr>
                <w:top w:val="none" w:sz="0" w:space="0" w:color="auto"/>
                <w:left w:val="none" w:sz="0" w:space="0" w:color="auto"/>
                <w:bottom w:val="none" w:sz="0" w:space="0" w:color="auto"/>
                <w:right w:val="none" w:sz="0" w:space="0" w:color="auto"/>
              </w:divBdr>
            </w:div>
            <w:div w:id="1964193677">
              <w:marLeft w:val="0"/>
              <w:marRight w:val="0"/>
              <w:marTop w:val="0"/>
              <w:marBottom w:val="0"/>
              <w:divBdr>
                <w:top w:val="none" w:sz="0" w:space="0" w:color="auto"/>
                <w:left w:val="none" w:sz="0" w:space="0" w:color="auto"/>
                <w:bottom w:val="none" w:sz="0" w:space="0" w:color="auto"/>
                <w:right w:val="none" w:sz="0" w:space="0" w:color="auto"/>
              </w:divBdr>
            </w:div>
            <w:div w:id="2059207114">
              <w:marLeft w:val="0"/>
              <w:marRight w:val="0"/>
              <w:marTop w:val="0"/>
              <w:marBottom w:val="0"/>
              <w:divBdr>
                <w:top w:val="none" w:sz="0" w:space="0" w:color="auto"/>
                <w:left w:val="none" w:sz="0" w:space="0" w:color="auto"/>
                <w:bottom w:val="none" w:sz="0" w:space="0" w:color="auto"/>
                <w:right w:val="none" w:sz="0" w:space="0" w:color="auto"/>
              </w:divBdr>
            </w:div>
            <w:div w:id="2107652612">
              <w:marLeft w:val="0"/>
              <w:marRight w:val="0"/>
              <w:marTop w:val="0"/>
              <w:marBottom w:val="0"/>
              <w:divBdr>
                <w:top w:val="none" w:sz="0" w:space="0" w:color="auto"/>
                <w:left w:val="none" w:sz="0" w:space="0" w:color="auto"/>
                <w:bottom w:val="none" w:sz="0" w:space="0" w:color="auto"/>
                <w:right w:val="none" w:sz="0" w:space="0" w:color="auto"/>
              </w:divBdr>
            </w:div>
          </w:divsChild>
        </w:div>
        <w:div w:id="1715813019">
          <w:marLeft w:val="0"/>
          <w:marRight w:val="0"/>
          <w:marTop w:val="0"/>
          <w:marBottom w:val="0"/>
          <w:divBdr>
            <w:top w:val="none" w:sz="0" w:space="0" w:color="auto"/>
            <w:left w:val="none" w:sz="0" w:space="0" w:color="auto"/>
            <w:bottom w:val="none" w:sz="0" w:space="0" w:color="auto"/>
            <w:right w:val="none" w:sz="0" w:space="0" w:color="auto"/>
          </w:divBdr>
          <w:divsChild>
            <w:div w:id="181476085">
              <w:marLeft w:val="0"/>
              <w:marRight w:val="0"/>
              <w:marTop w:val="0"/>
              <w:marBottom w:val="0"/>
              <w:divBdr>
                <w:top w:val="none" w:sz="0" w:space="0" w:color="auto"/>
                <w:left w:val="none" w:sz="0" w:space="0" w:color="auto"/>
                <w:bottom w:val="none" w:sz="0" w:space="0" w:color="auto"/>
                <w:right w:val="none" w:sz="0" w:space="0" w:color="auto"/>
              </w:divBdr>
            </w:div>
            <w:div w:id="357201972">
              <w:marLeft w:val="0"/>
              <w:marRight w:val="0"/>
              <w:marTop w:val="0"/>
              <w:marBottom w:val="0"/>
              <w:divBdr>
                <w:top w:val="none" w:sz="0" w:space="0" w:color="auto"/>
                <w:left w:val="none" w:sz="0" w:space="0" w:color="auto"/>
                <w:bottom w:val="none" w:sz="0" w:space="0" w:color="auto"/>
                <w:right w:val="none" w:sz="0" w:space="0" w:color="auto"/>
              </w:divBdr>
            </w:div>
            <w:div w:id="482738232">
              <w:marLeft w:val="0"/>
              <w:marRight w:val="0"/>
              <w:marTop w:val="0"/>
              <w:marBottom w:val="0"/>
              <w:divBdr>
                <w:top w:val="none" w:sz="0" w:space="0" w:color="auto"/>
                <w:left w:val="none" w:sz="0" w:space="0" w:color="auto"/>
                <w:bottom w:val="none" w:sz="0" w:space="0" w:color="auto"/>
                <w:right w:val="none" w:sz="0" w:space="0" w:color="auto"/>
              </w:divBdr>
            </w:div>
            <w:div w:id="576979385">
              <w:marLeft w:val="0"/>
              <w:marRight w:val="0"/>
              <w:marTop w:val="0"/>
              <w:marBottom w:val="0"/>
              <w:divBdr>
                <w:top w:val="none" w:sz="0" w:space="0" w:color="auto"/>
                <w:left w:val="none" w:sz="0" w:space="0" w:color="auto"/>
                <w:bottom w:val="none" w:sz="0" w:space="0" w:color="auto"/>
                <w:right w:val="none" w:sz="0" w:space="0" w:color="auto"/>
              </w:divBdr>
            </w:div>
            <w:div w:id="1017386511">
              <w:marLeft w:val="0"/>
              <w:marRight w:val="0"/>
              <w:marTop w:val="0"/>
              <w:marBottom w:val="0"/>
              <w:divBdr>
                <w:top w:val="none" w:sz="0" w:space="0" w:color="auto"/>
                <w:left w:val="none" w:sz="0" w:space="0" w:color="auto"/>
                <w:bottom w:val="none" w:sz="0" w:space="0" w:color="auto"/>
                <w:right w:val="none" w:sz="0" w:space="0" w:color="auto"/>
              </w:divBdr>
            </w:div>
            <w:div w:id="1229881215">
              <w:marLeft w:val="0"/>
              <w:marRight w:val="0"/>
              <w:marTop w:val="0"/>
              <w:marBottom w:val="0"/>
              <w:divBdr>
                <w:top w:val="none" w:sz="0" w:space="0" w:color="auto"/>
                <w:left w:val="none" w:sz="0" w:space="0" w:color="auto"/>
                <w:bottom w:val="none" w:sz="0" w:space="0" w:color="auto"/>
                <w:right w:val="none" w:sz="0" w:space="0" w:color="auto"/>
              </w:divBdr>
            </w:div>
            <w:div w:id="1357001968">
              <w:marLeft w:val="0"/>
              <w:marRight w:val="0"/>
              <w:marTop w:val="0"/>
              <w:marBottom w:val="0"/>
              <w:divBdr>
                <w:top w:val="none" w:sz="0" w:space="0" w:color="auto"/>
                <w:left w:val="none" w:sz="0" w:space="0" w:color="auto"/>
                <w:bottom w:val="none" w:sz="0" w:space="0" w:color="auto"/>
                <w:right w:val="none" w:sz="0" w:space="0" w:color="auto"/>
              </w:divBdr>
            </w:div>
            <w:div w:id="1475442557">
              <w:marLeft w:val="0"/>
              <w:marRight w:val="0"/>
              <w:marTop w:val="0"/>
              <w:marBottom w:val="0"/>
              <w:divBdr>
                <w:top w:val="none" w:sz="0" w:space="0" w:color="auto"/>
                <w:left w:val="none" w:sz="0" w:space="0" w:color="auto"/>
                <w:bottom w:val="none" w:sz="0" w:space="0" w:color="auto"/>
                <w:right w:val="none" w:sz="0" w:space="0" w:color="auto"/>
              </w:divBdr>
            </w:div>
            <w:div w:id="1789660172">
              <w:marLeft w:val="0"/>
              <w:marRight w:val="0"/>
              <w:marTop w:val="0"/>
              <w:marBottom w:val="0"/>
              <w:divBdr>
                <w:top w:val="none" w:sz="0" w:space="0" w:color="auto"/>
                <w:left w:val="none" w:sz="0" w:space="0" w:color="auto"/>
                <w:bottom w:val="none" w:sz="0" w:space="0" w:color="auto"/>
                <w:right w:val="none" w:sz="0" w:space="0" w:color="auto"/>
              </w:divBdr>
            </w:div>
            <w:div w:id="1903515926">
              <w:marLeft w:val="0"/>
              <w:marRight w:val="0"/>
              <w:marTop w:val="0"/>
              <w:marBottom w:val="0"/>
              <w:divBdr>
                <w:top w:val="none" w:sz="0" w:space="0" w:color="auto"/>
                <w:left w:val="none" w:sz="0" w:space="0" w:color="auto"/>
                <w:bottom w:val="none" w:sz="0" w:space="0" w:color="auto"/>
                <w:right w:val="none" w:sz="0" w:space="0" w:color="auto"/>
              </w:divBdr>
            </w:div>
            <w:div w:id="2070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ofore.com/mika-on-kanb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39</Pages>
  <Words>5186</Words>
  <Characters>42013</Characters>
  <Application>Microsoft Office Word</Application>
  <DocSecurity>0</DocSecurity>
  <Lines>350</Lines>
  <Paragraphs>94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Heikki Rousu ATIS23Y</cp:lastModifiedBy>
  <cp:revision>295</cp:revision>
  <cp:lastPrinted>2015-09-18T06:09:00Z</cp:lastPrinted>
  <dcterms:created xsi:type="dcterms:W3CDTF">2023-11-15T04:34:00Z</dcterms:created>
  <dcterms:modified xsi:type="dcterms:W3CDTF">2023-12-08T05:24:00Z</dcterms:modified>
</cp:coreProperties>
</file>